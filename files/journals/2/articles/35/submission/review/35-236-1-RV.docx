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5D3E" w14:textId="2E42E960" w:rsidR="00CA30CD" w:rsidRPr="00CA30CD" w:rsidRDefault="00412429" w:rsidP="00CA30CD">
      <w:pPr>
        <w:rPr>
          <w:rFonts w:ascii="Times New Roman" w:hAnsi="Times New Roman"/>
          <w:b/>
          <w:color w:val="000000" w:themeColor="text1"/>
          <w:sz w:val="24"/>
          <w:szCs w:val="28"/>
        </w:rPr>
      </w:pPr>
      <w:bookmarkStart w:id="0" w:name="_Toc454396733"/>
      <w:bookmarkStart w:id="1" w:name="_Toc454397802"/>
      <w:r w:rsidRPr="00CA30CD">
        <w:rPr>
          <w:rFonts w:ascii="Times New Roman" w:hAnsi="Times New Roman"/>
          <w:b/>
          <w:color w:val="000000" w:themeColor="text1"/>
          <w:sz w:val="24"/>
        </w:rPr>
        <w:t>Resumo</w:t>
      </w:r>
      <w:bookmarkStart w:id="2" w:name="_Toc449794722"/>
      <w:bookmarkEnd w:id="0"/>
      <w:bookmarkEnd w:id="1"/>
    </w:p>
    <w:p w14:paraId="633404E0" w14:textId="782E2320" w:rsidR="00412429"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 xml:space="preserve">Introdução: </w:t>
      </w:r>
      <w:r w:rsidRPr="00C41F15">
        <w:rPr>
          <w:rFonts w:ascii="Times New Roman" w:hAnsi="Times New Roman"/>
          <w:sz w:val="24"/>
          <w:szCs w:val="24"/>
        </w:rPr>
        <w:t xml:space="preserve">A parentalidade </w:t>
      </w:r>
      <w:r w:rsidR="005E4B7A">
        <w:rPr>
          <w:rFonts w:ascii="Times New Roman" w:hAnsi="Times New Roman"/>
          <w:sz w:val="24"/>
          <w:szCs w:val="24"/>
        </w:rPr>
        <w:t>constitui</w:t>
      </w:r>
      <w:r w:rsidR="005E4B7A" w:rsidRPr="00C41F15">
        <w:rPr>
          <w:rFonts w:ascii="Times New Roman" w:hAnsi="Times New Roman"/>
          <w:sz w:val="24"/>
          <w:szCs w:val="24"/>
        </w:rPr>
        <w:t xml:space="preserve"> </w:t>
      </w:r>
      <w:r>
        <w:rPr>
          <w:rFonts w:ascii="Times New Roman" w:hAnsi="Times New Roman"/>
          <w:sz w:val="24"/>
          <w:szCs w:val="24"/>
        </w:rPr>
        <w:t xml:space="preserve">um </w:t>
      </w:r>
      <w:r w:rsidR="005E4B7A">
        <w:rPr>
          <w:rFonts w:ascii="Times New Roman" w:hAnsi="Times New Roman"/>
          <w:sz w:val="24"/>
          <w:szCs w:val="24"/>
        </w:rPr>
        <w:t xml:space="preserve">objetivo </w:t>
      </w:r>
      <w:r>
        <w:rPr>
          <w:rFonts w:ascii="Times New Roman" w:hAnsi="Times New Roman"/>
          <w:sz w:val="24"/>
          <w:szCs w:val="24"/>
        </w:rPr>
        <w:t>muito valorizado</w:t>
      </w:r>
      <w:r w:rsidR="00E65071">
        <w:rPr>
          <w:rFonts w:ascii="Times New Roman" w:hAnsi="Times New Roman"/>
          <w:sz w:val="24"/>
          <w:szCs w:val="24"/>
        </w:rPr>
        <w:t xml:space="preserve"> socialmente, no entanto, </w:t>
      </w:r>
      <w:commentRangeStart w:id="3"/>
      <w:r>
        <w:rPr>
          <w:rFonts w:ascii="Times New Roman" w:hAnsi="Times New Roman"/>
          <w:sz w:val="24"/>
          <w:szCs w:val="24"/>
        </w:rPr>
        <w:t xml:space="preserve">para casais com infertilidade </w:t>
      </w:r>
      <w:r w:rsidR="0034677B">
        <w:rPr>
          <w:rFonts w:ascii="Times New Roman" w:hAnsi="Times New Roman"/>
          <w:sz w:val="24"/>
          <w:szCs w:val="24"/>
        </w:rPr>
        <w:t>este</w:t>
      </w:r>
      <w:r>
        <w:rPr>
          <w:rFonts w:ascii="Times New Roman" w:hAnsi="Times New Roman"/>
          <w:sz w:val="24"/>
          <w:szCs w:val="24"/>
        </w:rPr>
        <w:t xml:space="preserve"> </w:t>
      </w:r>
      <w:r w:rsidR="00E926B6">
        <w:rPr>
          <w:rFonts w:ascii="Times New Roman" w:hAnsi="Times New Roman"/>
          <w:sz w:val="24"/>
          <w:szCs w:val="24"/>
        </w:rPr>
        <w:t xml:space="preserve">pode </w:t>
      </w:r>
      <w:r>
        <w:rPr>
          <w:rFonts w:ascii="Times New Roman" w:hAnsi="Times New Roman"/>
          <w:sz w:val="24"/>
          <w:szCs w:val="24"/>
        </w:rPr>
        <w:t>implica</w:t>
      </w:r>
      <w:r w:rsidR="00E926B6">
        <w:rPr>
          <w:rFonts w:ascii="Times New Roman" w:hAnsi="Times New Roman"/>
          <w:sz w:val="24"/>
          <w:szCs w:val="24"/>
        </w:rPr>
        <w:t>r</w:t>
      </w:r>
      <w:r>
        <w:rPr>
          <w:rFonts w:ascii="Times New Roman" w:hAnsi="Times New Roman"/>
          <w:sz w:val="24"/>
          <w:szCs w:val="24"/>
        </w:rPr>
        <w:t xml:space="preserve"> tratamentos de </w:t>
      </w:r>
      <w:r w:rsidR="00E94B32">
        <w:rPr>
          <w:rFonts w:ascii="Times New Roman" w:hAnsi="Times New Roman"/>
          <w:sz w:val="24"/>
          <w:szCs w:val="24"/>
        </w:rPr>
        <w:t>in</w:t>
      </w:r>
      <w:r>
        <w:rPr>
          <w:rFonts w:ascii="Times New Roman" w:hAnsi="Times New Roman"/>
          <w:sz w:val="24"/>
          <w:szCs w:val="24"/>
        </w:rPr>
        <w:t>fertilidade</w:t>
      </w:r>
      <w:commentRangeEnd w:id="3"/>
      <w:r w:rsidR="002501A8">
        <w:rPr>
          <w:rStyle w:val="Refdecomentrio"/>
        </w:rPr>
        <w:commentReference w:id="3"/>
      </w:r>
      <w:r>
        <w:rPr>
          <w:rFonts w:ascii="Times New Roman" w:hAnsi="Times New Roman"/>
          <w:sz w:val="24"/>
          <w:szCs w:val="24"/>
        </w:rPr>
        <w:t xml:space="preserve">, alguns deles com recurso a gâmetas de dador. </w:t>
      </w:r>
      <w:r w:rsidR="00ED4F91">
        <w:rPr>
          <w:rFonts w:ascii="Times New Roman" w:hAnsi="Times New Roman"/>
          <w:sz w:val="24"/>
          <w:szCs w:val="24"/>
        </w:rPr>
        <w:t xml:space="preserve">Para estes últimos, </w:t>
      </w:r>
      <w:r>
        <w:rPr>
          <w:rFonts w:ascii="Times New Roman" w:hAnsi="Times New Roman"/>
          <w:sz w:val="24"/>
          <w:szCs w:val="24"/>
        </w:rPr>
        <w:t xml:space="preserve">surge uma </w:t>
      </w:r>
      <w:r w:rsidR="00ED4F91">
        <w:rPr>
          <w:rFonts w:ascii="Times New Roman" w:hAnsi="Times New Roman"/>
          <w:sz w:val="24"/>
          <w:szCs w:val="24"/>
        </w:rPr>
        <w:t>preocupação adicional</w:t>
      </w:r>
      <w:r>
        <w:rPr>
          <w:rFonts w:ascii="Times New Roman" w:hAnsi="Times New Roman"/>
          <w:sz w:val="24"/>
          <w:szCs w:val="24"/>
        </w:rPr>
        <w:t xml:space="preserve">: </w:t>
      </w:r>
      <w:r w:rsidR="005E4B7A">
        <w:rPr>
          <w:rFonts w:ascii="Times New Roman" w:hAnsi="Times New Roman"/>
          <w:sz w:val="24"/>
          <w:szCs w:val="24"/>
        </w:rPr>
        <w:t>revelar</w:t>
      </w:r>
      <w:r w:rsidR="005E4B7A" w:rsidRPr="00C41F15">
        <w:rPr>
          <w:rFonts w:ascii="Times New Roman" w:hAnsi="Times New Roman"/>
          <w:sz w:val="24"/>
          <w:szCs w:val="24"/>
        </w:rPr>
        <w:t xml:space="preserve"> </w:t>
      </w:r>
      <w:r>
        <w:rPr>
          <w:rFonts w:ascii="Times New Roman" w:hAnsi="Times New Roman"/>
          <w:sz w:val="24"/>
          <w:szCs w:val="24"/>
        </w:rPr>
        <w:t xml:space="preserve">à criança </w:t>
      </w:r>
      <w:r w:rsidRPr="00C41F15">
        <w:rPr>
          <w:rFonts w:ascii="Times New Roman" w:hAnsi="Times New Roman"/>
          <w:sz w:val="24"/>
          <w:szCs w:val="24"/>
        </w:rPr>
        <w:t xml:space="preserve">a origem da sua conceção ou manter segredo. </w:t>
      </w:r>
      <w:r w:rsidR="00E926B6">
        <w:rPr>
          <w:rFonts w:ascii="Times New Roman" w:hAnsi="Times New Roman"/>
          <w:sz w:val="24"/>
          <w:szCs w:val="24"/>
        </w:rPr>
        <w:t>Ainda que</w:t>
      </w:r>
      <w:r w:rsidRPr="00C41F15">
        <w:rPr>
          <w:rFonts w:ascii="Times New Roman" w:hAnsi="Times New Roman"/>
          <w:sz w:val="24"/>
          <w:szCs w:val="24"/>
        </w:rPr>
        <w:t xml:space="preserve"> as motivações que influencia</w:t>
      </w:r>
      <w:r w:rsidR="00E926B6">
        <w:rPr>
          <w:rFonts w:ascii="Times New Roman" w:hAnsi="Times New Roman"/>
          <w:sz w:val="24"/>
          <w:szCs w:val="24"/>
        </w:rPr>
        <w:t>m</w:t>
      </w:r>
      <w:r w:rsidRPr="00C41F15">
        <w:rPr>
          <w:rFonts w:ascii="Times New Roman" w:hAnsi="Times New Roman"/>
          <w:sz w:val="24"/>
          <w:szCs w:val="24"/>
        </w:rPr>
        <w:t xml:space="preserve"> este processo de decisão </w:t>
      </w:r>
      <w:r w:rsidR="00E926B6">
        <w:rPr>
          <w:rFonts w:ascii="Times New Roman" w:hAnsi="Times New Roman"/>
          <w:sz w:val="24"/>
          <w:szCs w:val="24"/>
        </w:rPr>
        <w:t>tenham sido alvo de estudo,</w:t>
      </w:r>
      <w:r w:rsidRPr="00C41F15">
        <w:rPr>
          <w:rFonts w:ascii="Times New Roman" w:hAnsi="Times New Roman"/>
          <w:sz w:val="24"/>
          <w:szCs w:val="24"/>
        </w:rPr>
        <w:t xml:space="preserve"> </w:t>
      </w:r>
      <w:r w:rsidR="00E926B6">
        <w:rPr>
          <w:rFonts w:ascii="Times New Roman" w:hAnsi="Times New Roman"/>
          <w:sz w:val="24"/>
          <w:szCs w:val="24"/>
        </w:rPr>
        <w:t>e</w:t>
      </w:r>
      <w:r w:rsidRPr="00C41F15">
        <w:rPr>
          <w:rFonts w:ascii="Times New Roman" w:hAnsi="Times New Roman"/>
          <w:sz w:val="24"/>
          <w:szCs w:val="24"/>
        </w:rPr>
        <w:t>m Portugal a in</w:t>
      </w:r>
      <w:r>
        <w:rPr>
          <w:rFonts w:ascii="Times New Roman" w:hAnsi="Times New Roman"/>
          <w:sz w:val="24"/>
          <w:szCs w:val="24"/>
        </w:rPr>
        <w:t xml:space="preserve">vestigação </w:t>
      </w:r>
      <w:r w:rsidR="00E926B6" w:rsidRPr="00C41F15">
        <w:rPr>
          <w:rFonts w:ascii="Times New Roman" w:hAnsi="Times New Roman"/>
          <w:sz w:val="24"/>
          <w:szCs w:val="24"/>
        </w:rPr>
        <w:t>é</w:t>
      </w:r>
      <w:r w:rsidR="00E926B6" w:rsidRPr="00E926B6">
        <w:rPr>
          <w:rFonts w:ascii="Times New Roman" w:hAnsi="Times New Roman"/>
          <w:sz w:val="24"/>
          <w:szCs w:val="24"/>
        </w:rPr>
        <w:t xml:space="preserve"> </w:t>
      </w:r>
      <w:r w:rsidR="00E926B6" w:rsidRPr="00C41F15">
        <w:rPr>
          <w:rFonts w:ascii="Times New Roman" w:hAnsi="Times New Roman"/>
          <w:sz w:val="24"/>
          <w:szCs w:val="24"/>
        </w:rPr>
        <w:t>escassa</w:t>
      </w:r>
      <w:r>
        <w:rPr>
          <w:rFonts w:ascii="Times New Roman" w:hAnsi="Times New Roman"/>
          <w:sz w:val="24"/>
          <w:szCs w:val="24"/>
        </w:rPr>
        <w:t>.</w:t>
      </w:r>
    </w:p>
    <w:p w14:paraId="5DABFB63" w14:textId="1929DD80"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Objetivos:</w:t>
      </w:r>
      <w:r w:rsidRPr="00C41F15">
        <w:rPr>
          <w:rFonts w:ascii="Times New Roman" w:hAnsi="Times New Roman"/>
          <w:sz w:val="24"/>
          <w:szCs w:val="24"/>
        </w:rPr>
        <w:t xml:space="preserve"> A presente investigação pretendeu </w:t>
      </w:r>
      <w:r w:rsidR="00E926B6">
        <w:rPr>
          <w:rFonts w:ascii="Times New Roman" w:hAnsi="Times New Roman"/>
          <w:sz w:val="24"/>
          <w:szCs w:val="24"/>
        </w:rPr>
        <w:t xml:space="preserve">desenvolver e estudar a validade facial do </w:t>
      </w:r>
      <w:r w:rsidR="00E926B6">
        <w:rPr>
          <w:rFonts w:ascii="Times New Roman" w:hAnsi="Times New Roman"/>
          <w:sz w:val="24"/>
        </w:rPr>
        <w:t xml:space="preserve">Questionário de Motivações para Revelar/Não Revelar a Parentalidade não Genética por Doação de Gâmetas (QMRDG), o qual se destina a </w:t>
      </w:r>
      <w:r w:rsidRPr="00C41F15">
        <w:rPr>
          <w:rFonts w:ascii="Times New Roman" w:hAnsi="Times New Roman"/>
          <w:sz w:val="24"/>
          <w:szCs w:val="24"/>
        </w:rPr>
        <w:t xml:space="preserve">avaliar as principais motivações que influenciam o processo de tomada de decisão dos pais que recorrem a gâmetas de dador relativamente a contar ou não contar ao/à seu/sua filho/a a origem da sua conceção. </w:t>
      </w:r>
    </w:p>
    <w:p w14:paraId="29D7E207" w14:textId="5D5775E4"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Metodologia:</w:t>
      </w:r>
      <w:r w:rsidRPr="00C41F15">
        <w:rPr>
          <w:rFonts w:ascii="Times New Roman" w:hAnsi="Times New Roman"/>
          <w:sz w:val="24"/>
          <w:szCs w:val="24"/>
        </w:rPr>
        <w:t xml:space="preserve"> Estudo exploratório </w:t>
      </w:r>
      <w:r w:rsidR="00E926B6">
        <w:rPr>
          <w:rFonts w:ascii="Times New Roman" w:hAnsi="Times New Roman"/>
          <w:sz w:val="24"/>
          <w:szCs w:val="24"/>
        </w:rPr>
        <w:t>conduzido numa amostra de</w:t>
      </w:r>
      <w:r w:rsidR="00E926B6" w:rsidRPr="00C41F15">
        <w:rPr>
          <w:rFonts w:ascii="Times New Roman" w:hAnsi="Times New Roman"/>
          <w:sz w:val="24"/>
          <w:szCs w:val="24"/>
        </w:rPr>
        <w:t xml:space="preserve"> </w:t>
      </w:r>
      <w:r w:rsidRPr="00C41F15">
        <w:rPr>
          <w:rFonts w:ascii="Times New Roman" w:hAnsi="Times New Roman"/>
          <w:sz w:val="24"/>
          <w:szCs w:val="24"/>
        </w:rPr>
        <w:t>21 participantes</w:t>
      </w:r>
      <w:r w:rsidR="00E65071">
        <w:rPr>
          <w:rFonts w:ascii="Times New Roman" w:hAnsi="Times New Roman"/>
          <w:sz w:val="24"/>
          <w:szCs w:val="24"/>
        </w:rPr>
        <w:t>, com idades entre os 30 e os 49 anos,</w:t>
      </w:r>
      <w:r w:rsidRPr="00C41F15">
        <w:rPr>
          <w:rFonts w:ascii="Times New Roman" w:hAnsi="Times New Roman"/>
          <w:sz w:val="24"/>
          <w:szCs w:val="24"/>
        </w:rPr>
        <w:t xml:space="preserve"> que </w:t>
      </w:r>
      <w:r w:rsidR="005E4B7A">
        <w:rPr>
          <w:rFonts w:ascii="Times New Roman" w:hAnsi="Times New Roman"/>
          <w:sz w:val="24"/>
          <w:szCs w:val="24"/>
        </w:rPr>
        <w:t>realizaram</w:t>
      </w:r>
      <w:r w:rsidR="005E4B7A" w:rsidRPr="00C41F15">
        <w:rPr>
          <w:rFonts w:ascii="Times New Roman" w:hAnsi="Times New Roman"/>
          <w:sz w:val="24"/>
          <w:szCs w:val="24"/>
        </w:rPr>
        <w:t xml:space="preserve"> </w:t>
      </w:r>
      <w:r w:rsidRPr="00C41F15">
        <w:rPr>
          <w:rFonts w:ascii="Times New Roman" w:hAnsi="Times New Roman"/>
          <w:sz w:val="24"/>
          <w:szCs w:val="24"/>
        </w:rPr>
        <w:t xml:space="preserve">tratamento de </w:t>
      </w:r>
      <w:r w:rsidR="00E94B32">
        <w:rPr>
          <w:rFonts w:ascii="Times New Roman" w:hAnsi="Times New Roman"/>
          <w:sz w:val="24"/>
          <w:szCs w:val="24"/>
        </w:rPr>
        <w:t>in</w:t>
      </w:r>
      <w:r w:rsidRPr="00C41F15">
        <w:rPr>
          <w:rFonts w:ascii="Times New Roman" w:hAnsi="Times New Roman"/>
          <w:sz w:val="24"/>
          <w:szCs w:val="24"/>
        </w:rPr>
        <w:t>fertilidade com recurso a gâmetas de dador</w:t>
      </w:r>
      <w:r w:rsidR="005726DB">
        <w:rPr>
          <w:rFonts w:ascii="Times New Roman" w:hAnsi="Times New Roman"/>
          <w:sz w:val="24"/>
          <w:szCs w:val="24"/>
        </w:rPr>
        <w:t xml:space="preserve"> e se tornaram pais. </w:t>
      </w:r>
      <w:r w:rsidRPr="00C41F15">
        <w:rPr>
          <w:rFonts w:ascii="Times New Roman" w:hAnsi="Times New Roman"/>
          <w:sz w:val="24"/>
          <w:szCs w:val="24"/>
        </w:rPr>
        <w:t>Os participante</w:t>
      </w:r>
      <w:r>
        <w:rPr>
          <w:rFonts w:ascii="Times New Roman" w:hAnsi="Times New Roman"/>
          <w:sz w:val="24"/>
          <w:szCs w:val="24"/>
        </w:rPr>
        <w:t>s</w:t>
      </w:r>
      <w:r w:rsidRPr="00C41F15">
        <w:rPr>
          <w:rFonts w:ascii="Times New Roman" w:hAnsi="Times New Roman"/>
          <w:sz w:val="24"/>
          <w:szCs w:val="24"/>
        </w:rPr>
        <w:t xml:space="preserve"> preencheram um </w:t>
      </w:r>
      <w:r w:rsidR="005F5CA9">
        <w:rPr>
          <w:rFonts w:ascii="Times New Roman" w:hAnsi="Times New Roman"/>
          <w:sz w:val="24"/>
          <w:szCs w:val="24"/>
        </w:rPr>
        <w:t xml:space="preserve">conjunto de </w:t>
      </w:r>
      <w:r w:rsidRPr="00C41F15">
        <w:rPr>
          <w:rFonts w:ascii="Times New Roman" w:hAnsi="Times New Roman"/>
          <w:sz w:val="24"/>
          <w:szCs w:val="24"/>
        </w:rPr>
        <w:t>questionário</w:t>
      </w:r>
      <w:r w:rsidR="005F5CA9">
        <w:rPr>
          <w:rFonts w:ascii="Times New Roman" w:hAnsi="Times New Roman"/>
          <w:sz w:val="24"/>
          <w:szCs w:val="24"/>
        </w:rPr>
        <w:t>s</w:t>
      </w:r>
      <w:r w:rsidRPr="00C41F15">
        <w:rPr>
          <w:rFonts w:ascii="Times New Roman" w:hAnsi="Times New Roman"/>
          <w:sz w:val="24"/>
          <w:szCs w:val="24"/>
        </w:rPr>
        <w:t xml:space="preserve"> </w:t>
      </w:r>
      <w:r w:rsidR="005F5CA9" w:rsidRPr="00C41F15">
        <w:rPr>
          <w:rFonts w:ascii="Times New Roman" w:hAnsi="Times New Roman"/>
          <w:sz w:val="24"/>
          <w:szCs w:val="24"/>
        </w:rPr>
        <w:t xml:space="preserve">numa plataforma </w:t>
      </w:r>
      <w:r w:rsidR="005F5CA9" w:rsidRPr="00F816A9">
        <w:rPr>
          <w:rFonts w:ascii="Times New Roman" w:hAnsi="Times New Roman"/>
          <w:i/>
          <w:sz w:val="24"/>
          <w:szCs w:val="24"/>
        </w:rPr>
        <w:t>online</w:t>
      </w:r>
      <w:r w:rsidR="0054197C">
        <w:rPr>
          <w:rFonts w:ascii="Times New Roman" w:hAnsi="Times New Roman"/>
          <w:i/>
          <w:sz w:val="24"/>
          <w:szCs w:val="24"/>
        </w:rPr>
        <w:t>.</w:t>
      </w:r>
      <w:r w:rsidRPr="00C41F15">
        <w:rPr>
          <w:rFonts w:ascii="Times New Roman" w:hAnsi="Times New Roman"/>
          <w:sz w:val="24"/>
          <w:szCs w:val="24"/>
        </w:rPr>
        <w:t xml:space="preserve"> </w:t>
      </w:r>
    </w:p>
    <w:p w14:paraId="5A06F0F2" w14:textId="10E284E5" w:rsidR="00412429" w:rsidRPr="00C41F15" w:rsidRDefault="00412429" w:rsidP="00CA30CD">
      <w:pPr>
        <w:spacing w:after="0" w:line="360" w:lineRule="auto"/>
        <w:jc w:val="both"/>
        <w:rPr>
          <w:rFonts w:ascii="Times New Roman" w:hAnsi="Times New Roman"/>
          <w:sz w:val="24"/>
          <w:szCs w:val="24"/>
        </w:rPr>
      </w:pPr>
      <w:r w:rsidRPr="00CA30CD">
        <w:rPr>
          <w:rFonts w:ascii="Times New Roman" w:hAnsi="Times New Roman"/>
          <w:b/>
          <w:sz w:val="24"/>
          <w:szCs w:val="24"/>
        </w:rPr>
        <w:t>Resultados:</w:t>
      </w:r>
      <w:r w:rsidRPr="00C41F15">
        <w:rPr>
          <w:rFonts w:ascii="Times New Roman" w:hAnsi="Times New Roman"/>
          <w:sz w:val="24"/>
          <w:szCs w:val="24"/>
        </w:rPr>
        <w:t xml:space="preserve"> </w:t>
      </w:r>
      <w:r w:rsidR="00ED4F91">
        <w:rPr>
          <w:rFonts w:ascii="Times New Roman" w:hAnsi="Times New Roman"/>
          <w:sz w:val="24"/>
          <w:szCs w:val="24"/>
        </w:rPr>
        <w:t>O QMRDG revelou possuir validade facial</w:t>
      </w:r>
      <w:r w:rsidR="00E65071">
        <w:rPr>
          <w:rFonts w:ascii="Times New Roman" w:hAnsi="Times New Roman"/>
          <w:sz w:val="24"/>
          <w:szCs w:val="24"/>
        </w:rPr>
        <w:t>.</w:t>
      </w:r>
      <w:r w:rsidR="00ED4F91">
        <w:rPr>
          <w:rFonts w:ascii="Times New Roman" w:hAnsi="Times New Roman"/>
          <w:sz w:val="24"/>
          <w:szCs w:val="24"/>
        </w:rPr>
        <w:t xml:space="preserve"> </w:t>
      </w:r>
      <w:r w:rsidRPr="00C41F15">
        <w:rPr>
          <w:rFonts w:ascii="Times New Roman" w:hAnsi="Times New Roman"/>
          <w:sz w:val="24"/>
          <w:szCs w:val="24"/>
        </w:rPr>
        <w:t xml:space="preserve">Os dados obtidos indicam que a maioria dos pais ainda não contou </w:t>
      </w:r>
      <w:r w:rsidR="005C2730">
        <w:rPr>
          <w:rFonts w:ascii="Times New Roman" w:hAnsi="Times New Roman"/>
          <w:sz w:val="24"/>
          <w:szCs w:val="24"/>
        </w:rPr>
        <w:t>à criança</w:t>
      </w:r>
      <w:r w:rsidR="0034677B">
        <w:rPr>
          <w:rFonts w:ascii="Times New Roman" w:hAnsi="Times New Roman"/>
          <w:sz w:val="24"/>
          <w:szCs w:val="24"/>
        </w:rPr>
        <w:t xml:space="preserve"> a sua</w:t>
      </w:r>
      <w:r w:rsidRPr="00C41F15">
        <w:rPr>
          <w:rFonts w:ascii="Times New Roman" w:hAnsi="Times New Roman"/>
          <w:sz w:val="24"/>
          <w:szCs w:val="24"/>
        </w:rPr>
        <w:t xml:space="preserve"> origem genética devido </w:t>
      </w:r>
      <w:r w:rsidR="00E65071">
        <w:rPr>
          <w:rFonts w:ascii="Times New Roman" w:hAnsi="Times New Roman"/>
          <w:sz w:val="24"/>
          <w:szCs w:val="24"/>
        </w:rPr>
        <w:t xml:space="preserve">à reduzida idade da </w:t>
      </w:r>
      <w:r w:rsidR="005C2730">
        <w:rPr>
          <w:rFonts w:ascii="Times New Roman" w:hAnsi="Times New Roman"/>
          <w:sz w:val="24"/>
          <w:szCs w:val="24"/>
        </w:rPr>
        <w:t>mesma</w:t>
      </w:r>
      <w:r w:rsidRPr="00C41F15">
        <w:rPr>
          <w:rFonts w:ascii="Times New Roman" w:hAnsi="Times New Roman"/>
          <w:sz w:val="24"/>
          <w:szCs w:val="24"/>
        </w:rPr>
        <w:t>, encontrando-</w:t>
      </w:r>
      <w:r w:rsidR="0034677B">
        <w:rPr>
          <w:rFonts w:ascii="Times New Roman" w:hAnsi="Times New Roman"/>
          <w:sz w:val="24"/>
          <w:szCs w:val="24"/>
        </w:rPr>
        <w:t>se estes com intenção de revelar</w:t>
      </w:r>
      <w:r w:rsidRPr="00C41F15">
        <w:rPr>
          <w:rFonts w:ascii="Times New Roman" w:hAnsi="Times New Roman"/>
          <w:sz w:val="24"/>
          <w:szCs w:val="24"/>
        </w:rPr>
        <w:t xml:space="preserve">. </w:t>
      </w:r>
      <w:r w:rsidR="0034677B">
        <w:rPr>
          <w:rFonts w:ascii="Times New Roman" w:hAnsi="Times New Roman"/>
          <w:sz w:val="24"/>
          <w:szCs w:val="24"/>
        </w:rPr>
        <w:t xml:space="preserve">Para </w:t>
      </w:r>
      <w:r w:rsidR="005726DB" w:rsidRPr="00C41F15">
        <w:rPr>
          <w:rFonts w:ascii="Times New Roman" w:hAnsi="Times New Roman"/>
          <w:sz w:val="24"/>
          <w:szCs w:val="24"/>
        </w:rPr>
        <w:t>os pais que já contaram</w:t>
      </w:r>
      <w:r w:rsidR="005726DB">
        <w:rPr>
          <w:rFonts w:ascii="Times New Roman" w:hAnsi="Times New Roman"/>
          <w:sz w:val="24"/>
          <w:szCs w:val="24"/>
        </w:rPr>
        <w:t>,</w:t>
      </w:r>
      <w:r w:rsidR="005726DB" w:rsidRPr="00C41F15">
        <w:rPr>
          <w:rFonts w:ascii="Times New Roman" w:hAnsi="Times New Roman"/>
          <w:sz w:val="24"/>
          <w:szCs w:val="24"/>
        </w:rPr>
        <w:t xml:space="preserve"> </w:t>
      </w:r>
      <w:r w:rsidR="00E65071">
        <w:rPr>
          <w:rFonts w:ascii="Times New Roman" w:hAnsi="Times New Roman"/>
          <w:sz w:val="24"/>
          <w:szCs w:val="24"/>
        </w:rPr>
        <w:t>d</w:t>
      </w:r>
      <w:r w:rsidR="005726DB" w:rsidRPr="00C41F15">
        <w:rPr>
          <w:rFonts w:ascii="Times New Roman" w:hAnsi="Times New Roman"/>
          <w:sz w:val="24"/>
          <w:szCs w:val="24"/>
        </w:rPr>
        <w:t xml:space="preserve">as motivações que mais influenciaram </w:t>
      </w:r>
      <w:r w:rsidR="0034677B">
        <w:rPr>
          <w:rFonts w:ascii="Times New Roman" w:hAnsi="Times New Roman"/>
          <w:sz w:val="24"/>
          <w:szCs w:val="24"/>
        </w:rPr>
        <w:t>esta</w:t>
      </w:r>
      <w:r w:rsidR="005726DB" w:rsidRPr="00C41F15">
        <w:rPr>
          <w:rFonts w:ascii="Times New Roman" w:hAnsi="Times New Roman"/>
          <w:sz w:val="24"/>
          <w:szCs w:val="24"/>
        </w:rPr>
        <w:t xml:space="preserve"> decisão </w:t>
      </w:r>
      <w:r w:rsidR="00E65071">
        <w:rPr>
          <w:rFonts w:ascii="Times New Roman" w:hAnsi="Times New Roman"/>
          <w:sz w:val="24"/>
          <w:szCs w:val="24"/>
        </w:rPr>
        <w:t xml:space="preserve">salienta-se </w:t>
      </w:r>
      <w:r w:rsidR="005726DB" w:rsidRPr="00C41F15">
        <w:rPr>
          <w:rFonts w:ascii="Times New Roman" w:hAnsi="Times New Roman"/>
          <w:sz w:val="24"/>
          <w:szCs w:val="24"/>
        </w:rPr>
        <w:t>a im</w:t>
      </w:r>
      <w:r w:rsidR="00E65071">
        <w:rPr>
          <w:rFonts w:ascii="Times New Roman" w:hAnsi="Times New Roman"/>
          <w:sz w:val="24"/>
          <w:szCs w:val="24"/>
        </w:rPr>
        <w:t xml:space="preserve">portância dada à honestidade e </w:t>
      </w:r>
      <w:ins w:id="4" w:author="Autor">
        <w:r w:rsidR="002501A8">
          <w:rPr>
            <w:rFonts w:ascii="Times New Roman" w:hAnsi="Times New Roman"/>
            <w:sz w:val="24"/>
            <w:szCs w:val="24"/>
          </w:rPr>
          <w:t>a</w:t>
        </w:r>
      </w:ins>
      <w:r w:rsidR="00E65071">
        <w:rPr>
          <w:rFonts w:ascii="Times New Roman" w:hAnsi="Times New Roman"/>
          <w:sz w:val="24"/>
          <w:szCs w:val="24"/>
        </w:rPr>
        <w:t>o</w:t>
      </w:r>
      <w:r w:rsidR="005726DB" w:rsidRPr="00C41F15">
        <w:rPr>
          <w:rFonts w:ascii="Times New Roman" w:hAnsi="Times New Roman"/>
          <w:sz w:val="24"/>
          <w:szCs w:val="24"/>
        </w:rPr>
        <w:t xml:space="preserve"> direito do conhecimento das origens genéticas</w:t>
      </w:r>
      <w:r w:rsidR="00E65071">
        <w:rPr>
          <w:rFonts w:ascii="Times New Roman" w:hAnsi="Times New Roman"/>
          <w:sz w:val="24"/>
          <w:szCs w:val="24"/>
        </w:rPr>
        <w:t xml:space="preserve">. Relativamente </w:t>
      </w:r>
      <w:r w:rsidR="005726DB" w:rsidRPr="00C41F15">
        <w:rPr>
          <w:rFonts w:ascii="Times New Roman" w:hAnsi="Times New Roman"/>
          <w:sz w:val="24"/>
          <w:szCs w:val="24"/>
        </w:rPr>
        <w:t>às motivações para não contar</w:t>
      </w:r>
      <w:r w:rsidR="00E65071">
        <w:rPr>
          <w:rFonts w:ascii="Times New Roman" w:hAnsi="Times New Roman"/>
          <w:sz w:val="24"/>
          <w:szCs w:val="24"/>
        </w:rPr>
        <w:t xml:space="preserve"> ressalta-se </w:t>
      </w:r>
      <w:r w:rsidR="005726DB" w:rsidRPr="00C41F15">
        <w:rPr>
          <w:rFonts w:ascii="Times New Roman" w:hAnsi="Times New Roman"/>
          <w:sz w:val="24"/>
          <w:szCs w:val="24"/>
        </w:rPr>
        <w:t>a pouca importância dada à genética</w:t>
      </w:r>
      <w:r w:rsidR="005726DB">
        <w:rPr>
          <w:rFonts w:ascii="Times New Roman" w:hAnsi="Times New Roman"/>
          <w:sz w:val="24"/>
          <w:szCs w:val="24"/>
        </w:rPr>
        <w:t>.</w:t>
      </w:r>
      <w:r w:rsidR="005726DB" w:rsidRPr="00C41F15">
        <w:rPr>
          <w:rFonts w:ascii="Times New Roman" w:hAnsi="Times New Roman"/>
          <w:sz w:val="24"/>
          <w:szCs w:val="24"/>
        </w:rPr>
        <w:t xml:space="preserve"> </w:t>
      </w:r>
    </w:p>
    <w:p w14:paraId="2710FE58" w14:textId="713ACEE1" w:rsidR="00412429" w:rsidRPr="00412429" w:rsidRDefault="00ED4F91" w:rsidP="00CA30CD">
      <w:pPr>
        <w:spacing w:after="0" w:line="360" w:lineRule="auto"/>
        <w:jc w:val="both"/>
        <w:rPr>
          <w:rFonts w:ascii="Times New Roman" w:hAnsi="Times New Roman"/>
          <w:sz w:val="24"/>
          <w:szCs w:val="24"/>
        </w:rPr>
      </w:pPr>
      <w:r>
        <w:rPr>
          <w:rFonts w:ascii="Times New Roman" w:hAnsi="Times New Roman"/>
          <w:b/>
          <w:sz w:val="24"/>
          <w:szCs w:val="24"/>
        </w:rPr>
        <w:t>Conclu</w:t>
      </w:r>
      <w:r w:rsidR="00412429" w:rsidRPr="00CA30CD">
        <w:rPr>
          <w:rFonts w:ascii="Times New Roman" w:hAnsi="Times New Roman"/>
          <w:b/>
          <w:sz w:val="24"/>
          <w:szCs w:val="24"/>
        </w:rPr>
        <w:t>são:</w:t>
      </w:r>
      <w:r w:rsidR="00412429" w:rsidRPr="00C41F15">
        <w:rPr>
          <w:rFonts w:ascii="Times New Roman" w:hAnsi="Times New Roman"/>
          <w:sz w:val="24"/>
          <w:szCs w:val="24"/>
        </w:rPr>
        <w:t xml:space="preserve"> </w:t>
      </w:r>
      <w:r w:rsidR="005E4B7A">
        <w:rPr>
          <w:rFonts w:ascii="Times New Roman" w:hAnsi="Times New Roman"/>
          <w:sz w:val="24"/>
          <w:szCs w:val="24"/>
        </w:rPr>
        <w:t>O QMRDG parece constituir um instrumento útil</w:t>
      </w:r>
      <w:r w:rsidR="005E4B7A" w:rsidRPr="00C41F15">
        <w:rPr>
          <w:rFonts w:ascii="Times New Roman" w:hAnsi="Times New Roman"/>
          <w:sz w:val="24"/>
          <w:szCs w:val="24"/>
        </w:rPr>
        <w:t xml:space="preserve"> na prática clínica</w:t>
      </w:r>
      <w:r w:rsidR="005E4B7A">
        <w:rPr>
          <w:rFonts w:ascii="Times New Roman" w:hAnsi="Times New Roman"/>
          <w:sz w:val="24"/>
          <w:szCs w:val="24"/>
        </w:rPr>
        <w:t xml:space="preserve"> e na investigação com pessoas que estejam a realizar</w:t>
      </w:r>
      <w:r w:rsidR="005E4B7A" w:rsidRPr="00C41F15">
        <w:rPr>
          <w:rFonts w:ascii="Times New Roman" w:hAnsi="Times New Roman"/>
          <w:sz w:val="24"/>
          <w:szCs w:val="24"/>
        </w:rPr>
        <w:t xml:space="preserve"> tratamento</w:t>
      </w:r>
      <w:r w:rsidR="005E4B7A">
        <w:rPr>
          <w:rFonts w:ascii="Times New Roman" w:hAnsi="Times New Roman"/>
          <w:sz w:val="24"/>
          <w:szCs w:val="24"/>
        </w:rPr>
        <w:t>s</w:t>
      </w:r>
      <w:r w:rsidR="005E4B7A" w:rsidRPr="00C41F15">
        <w:rPr>
          <w:rFonts w:ascii="Times New Roman" w:hAnsi="Times New Roman"/>
          <w:sz w:val="24"/>
          <w:szCs w:val="24"/>
        </w:rPr>
        <w:t xml:space="preserve"> de </w:t>
      </w:r>
      <w:r w:rsidR="00E94B32">
        <w:rPr>
          <w:rFonts w:ascii="Times New Roman" w:hAnsi="Times New Roman"/>
          <w:sz w:val="24"/>
          <w:szCs w:val="24"/>
        </w:rPr>
        <w:t>in</w:t>
      </w:r>
      <w:r w:rsidR="005E4B7A" w:rsidRPr="00C41F15">
        <w:rPr>
          <w:rFonts w:ascii="Times New Roman" w:hAnsi="Times New Roman"/>
          <w:sz w:val="24"/>
          <w:szCs w:val="24"/>
        </w:rPr>
        <w:t xml:space="preserve">fertilidade com recurso a gâmetas de dador. </w:t>
      </w:r>
      <w:r w:rsidR="0034677B">
        <w:rPr>
          <w:rFonts w:ascii="Times New Roman" w:hAnsi="Times New Roman"/>
          <w:sz w:val="24"/>
          <w:szCs w:val="24"/>
        </w:rPr>
        <w:t>Nesta</w:t>
      </w:r>
      <w:r w:rsidR="005E4B7A" w:rsidRPr="00C41F15">
        <w:rPr>
          <w:rFonts w:ascii="Times New Roman" w:hAnsi="Times New Roman"/>
          <w:sz w:val="24"/>
          <w:szCs w:val="24"/>
        </w:rPr>
        <w:t xml:space="preserve"> </w:t>
      </w:r>
      <w:r w:rsidR="0034677B">
        <w:rPr>
          <w:rFonts w:ascii="Times New Roman" w:hAnsi="Times New Roman"/>
          <w:sz w:val="24"/>
          <w:szCs w:val="24"/>
        </w:rPr>
        <w:t>investigação</w:t>
      </w:r>
      <w:r w:rsidR="005E4B7A">
        <w:rPr>
          <w:rFonts w:ascii="Times New Roman" w:hAnsi="Times New Roman"/>
          <w:sz w:val="24"/>
          <w:szCs w:val="24"/>
        </w:rPr>
        <w:t>,</w:t>
      </w:r>
      <w:r w:rsidR="005E4B7A" w:rsidRPr="00C41F15">
        <w:rPr>
          <w:rFonts w:ascii="Times New Roman" w:hAnsi="Times New Roman"/>
          <w:sz w:val="24"/>
          <w:szCs w:val="24"/>
        </w:rPr>
        <w:t xml:space="preserve"> </w:t>
      </w:r>
      <w:r w:rsidR="005E4B7A">
        <w:rPr>
          <w:rFonts w:ascii="Times New Roman" w:hAnsi="Times New Roman"/>
          <w:sz w:val="24"/>
          <w:szCs w:val="24"/>
        </w:rPr>
        <w:t>a</w:t>
      </w:r>
      <w:r w:rsidR="005E4B7A" w:rsidRPr="00C41F15">
        <w:rPr>
          <w:rFonts w:ascii="Times New Roman" w:hAnsi="Times New Roman"/>
          <w:sz w:val="24"/>
          <w:szCs w:val="24"/>
        </w:rPr>
        <w:t xml:space="preserve"> </w:t>
      </w:r>
      <w:r w:rsidR="00412429" w:rsidRPr="00C41F15">
        <w:rPr>
          <w:rFonts w:ascii="Times New Roman" w:hAnsi="Times New Roman"/>
          <w:sz w:val="24"/>
          <w:szCs w:val="24"/>
        </w:rPr>
        <w:t xml:space="preserve">tendência </w:t>
      </w:r>
      <w:r w:rsidR="005E4B7A">
        <w:rPr>
          <w:rFonts w:ascii="Times New Roman" w:hAnsi="Times New Roman"/>
          <w:sz w:val="24"/>
          <w:szCs w:val="24"/>
        </w:rPr>
        <w:t>indicada pelos</w:t>
      </w:r>
      <w:r w:rsidR="005E4B7A" w:rsidRPr="00C41F15">
        <w:rPr>
          <w:rFonts w:ascii="Times New Roman" w:hAnsi="Times New Roman"/>
          <w:sz w:val="24"/>
          <w:szCs w:val="24"/>
        </w:rPr>
        <w:t xml:space="preserve"> </w:t>
      </w:r>
      <w:r w:rsidR="00412429" w:rsidRPr="00C41F15">
        <w:rPr>
          <w:rFonts w:ascii="Times New Roman" w:hAnsi="Times New Roman"/>
          <w:sz w:val="24"/>
          <w:szCs w:val="24"/>
        </w:rPr>
        <w:t xml:space="preserve">pais foi </w:t>
      </w:r>
      <w:r w:rsidR="005E4B7A">
        <w:rPr>
          <w:rFonts w:ascii="Times New Roman" w:hAnsi="Times New Roman"/>
          <w:sz w:val="24"/>
          <w:szCs w:val="24"/>
        </w:rPr>
        <w:t xml:space="preserve">a </w:t>
      </w:r>
      <w:r w:rsidR="00412429" w:rsidRPr="00C41F15">
        <w:rPr>
          <w:rFonts w:ascii="Times New Roman" w:hAnsi="Times New Roman"/>
          <w:sz w:val="24"/>
          <w:szCs w:val="24"/>
        </w:rPr>
        <w:t xml:space="preserve">de contar </w:t>
      </w:r>
      <w:r w:rsidR="0034677B">
        <w:rPr>
          <w:rFonts w:ascii="Times New Roman" w:hAnsi="Times New Roman"/>
          <w:sz w:val="24"/>
          <w:szCs w:val="24"/>
        </w:rPr>
        <w:t>à criança</w:t>
      </w:r>
      <w:r w:rsidR="00412429" w:rsidRPr="00C41F15">
        <w:rPr>
          <w:rFonts w:ascii="Times New Roman" w:hAnsi="Times New Roman"/>
          <w:sz w:val="24"/>
          <w:szCs w:val="24"/>
        </w:rPr>
        <w:t xml:space="preserve"> origem da sua conceção</w:t>
      </w:r>
      <w:r w:rsidR="00E65071">
        <w:rPr>
          <w:rFonts w:ascii="Times New Roman" w:hAnsi="Times New Roman"/>
          <w:sz w:val="24"/>
          <w:szCs w:val="24"/>
        </w:rPr>
        <w:t>.</w:t>
      </w:r>
    </w:p>
    <w:p w14:paraId="51FA43BE" w14:textId="77777777" w:rsidR="00412429" w:rsidRDefault="00412429" w:rsidP="00412429">
      <w:pPr>
        <w:spacing w:after="0" w:line="360" w:lineRule="auto"/>
        <w:jc w:val="both"/>
        <w:rPr>
          <w:rFonts w:ascii="Times New Roman" w:hAnsi="Times New Roman"/>
          <w:sz w:val="24"/>
          <w:szCs w:val="24"/>
        </w:rPr>
      </w:pPr>
    </w:p>
    <w:p w14:paraId="390514A0" w14:textId="77777777" w:rsidR="008769E4" w:rsidRDefault="00AD0AF9" w:rsidP="0098528E">
      <w:pPr>
        <w:spacing w:after="0" w:line="360" w:lineRule="auto"/>
        <w:jc w:val="both"/>
        <w:rPr>
          <w:rFonts w:ascii="Times New Roman" w:hAnsi="Times New Roman"/>
          <w:sz w:val="24"/>
          <w:szCs w:val="24"/>
        </w:rPr>
      </w:pPr>
      <w:r w:rsidRPr="005726DB">
        <w:rPr>
          <w:rFonts w:ascii="Times New Roman" w:hAnsi="Times New Roman"/>
          <w:b/>
          <w:sz w:val="24"/>
          <w:szCs w:val="24"/>
        </w:rPr>
        <w:t>Palavras-chave:</w:t>
      </w:r>
      <w:r>
        <w:rPr>
          <w:rFonts w:ascii="Times New Roman" w:hAnsi="Times New Roman"/>
          <w:sz w:val="24"/>
          <w:szCs w:val="24"/>
        </w:rPr>
        <w:t xml:space="preserve"> gâmetas de dador; </w:t>
      </w:r>
      <w:r w:rsidR="00A61DAC">
        <w:rPr>
          <w:rFonts w:ascii="Times New Roman" w:hAnsi="Times New Roman"/>
          <w:sz w:val="24"/>
          <w:szCs w:val="24"/>
        </w:rPr>
        <w:t>motivações para revelar; parentalidade</w:t>
      </w:r>
      <w:r>
        <w:rPr>
          <w:rFonts w:ascii="Times New Roman" w:hAnsi="Times New Roman"/>
          <w:sz w:val="24"/>
          <w:szCs w:val="24"/>
        </w:rPr>
        <w:t>; segredo; estudo exploratório</w:t>
      </w:r>
      <w:r w:rsidR="00A61DAC">
        <w:rPr>
          <w:rFonts w:ascii="Times New Roman" w:hAnsi="Times New Roman"/>
          <w:sz w:val="24"/>
          <w:szCs w:val="24"/>
        </w:rPr>
        <w:t>.</w:t>
      </w:r>
    </w:p>
    <w:p w14:paraId="6226CC05" w14:textId="77777777" w:rsidR="005C2730" w:rsidRPr="00DE42B6" w:rsidRDefault="005C2730" w:rsidP="0098528E">
      <w:pPr>
        <w:spacing w:after="0" w:line="360" w:lineRule="auto"/>
        <w:jc w:val="both"/>
        <w:rPr>
          <w:rFonts w:ascii="Times New Roman" w:hAnsi="Times New Roman"/>
          <w:b/>
          <w:color w:val="000000" w:themeColor="text1"/>
          <w:sz w:val="24"/>
        </w:rPr>
      </w:pPr>
    </w:p>
    <w:p w14:paraId="056DB3DC" w14:textId="77777777" w:rsidR="005C2730" w:rsidRPr="00DE42B6" w:rsidRDefault="005C2730" w:rsidP="0098528E">
      <w:pPr>
        <w:spacing w:after="0" w:line="360" w:lineRule="auto"/>
        <w:jc w:val="both"/>
        <w:rPr>
          <w:rFonts w:ascii="Times New Roman" w:hAnsi="Times New Roman"/>
          <w:b/>
          <w:color w:val="000000" w:themeColor="text1"/>
          <w:sz w:val="24"/>
        </w:rPr>
      </w:pPr>
    </w:p>
    <w:p w14:paraId="5C99C2CE" w14:textId="77777777" w:rsidR="005C2730" w:rsidRPr="00DE42B6" w:rsidRDefault="005C2730" w:rsidP="0098528E">
      <w:pPr>
        <w:spacing w:after="0" w:line="360" w:lineRule="auto"/>
        <w:jc w:val="both"/>
        <w:rPr>
          <w:rFonts w:ascii="Times New Roman" w:hAnsi="Times New Roman"/>
          <w:b/>
          <w:color w:val="000000" w:themeColor="text1"/>
          <w:sz w:val="24"/>
        </w:rPr>
      </w:pPr>
    </w:p>
    <w:p w14:paraId="11D34868" w14:textId="77777777" w:rsidR="005C2730" w:rsidRPr="00DE42B6" w:rsidRDefault="005C2730" w:rsidP="0098528E">
      <w:pPr>
        <w:spacing w:after="0" w:line="360" w:lineRule="auto"/>
        <w:jc w:val="both"/>
        <w:rPr>
          <w:rFonts w:ascii="Times New Roman" w:hAnsi="Times New Roman"/>
          <w:b/>
          <w:color w:val="000000" w:themeColor="text1"/>
          <w:sz w:val="24"/>
        </w:rPr>
      </w:pPr>
    </w:p>
    <w:p w14:paraId="5DC8DB8C" w14:textId="77777777" w:rsidR="005C2730" w:rsidRPr="00DE42B6" w:rsidRDefault="005C2730" w:rsidP="0098528E">
      <w:pPr>
        <w:spacing w:after="0" w:line="360" w:lineRule="auto"/>
        <w:jc w:val="both"/>
        <w:rPr>
          <w:rFonts w:ascii="Times New Roman" w:hAnsi="Times New Roman"/>
          <w:b/>
          <w:color w:val="000000" w:themeColor="text1"/>
          <w:sz w:val="24"/>
        </w:rPr>
      </w:pPr>
    </w:p>
    <w:p w14:paraId="2476AE96" w14:textId="12F50A7B" w:rsidR="0098528E" w:rsidRDefault="0098528E" w:rsidP="0098528E">
      <w:pPr>
        <w:spacing w:after="0" w:line="360" w:lineRule="auto"/>
        <w:jc w:val="both"/>
        <w:rPr>
          <w:rFonts w:ascii="Times New Roman" w:hAnsi="Times New Roman"/>
          <w:b/>
          <w:color w:val="000000" w:themeColor="text1"/>
          <w:sz w:val="24"/>
          <w:lang w:val="en-US"/>
        </w:rPr>
      </w:pPr>
      <w:r w:rsidRPr="003D12AA">
        <w:rPr>
          <w:rFonts w:ascii="Times New Roman" w:hAnsi="Times New Roman"/>
          <w:b/>
          <w:color w:val="000000" w:themeColor="text1"/>
          <w:sz w:val="24"/>
          <w:lang w:val="en-US"/>
        </w:rPr>
        <w:lastRenderedPageBreak/>
        <w:t>Abstract</w:t>
      </w:r>
    </w:p>
    <w:p w14:paraId="781F8758" w14:textId="77777777" w:rsidR="0034677B" w:rsidRPr="003D12AA" w:rsidRDefault="0034677B" w:rsidP="0098528E">
      <w:pPr>
        <w:spacing w:after="0" w:line="360" w:lineRule="auto"/>
        <w:jc w:val="both"/>
        <w:rPr>
          <w:rFonts w:ascii="Times New Roman" w:hAnsi="Times New Roman"/>
          <w:sz w:val="24"/>
          <w:szCs w:val="24"/>
          <w:lang w:val="en-US"/>
        </w:rPr>
      </w:pPr>
    </w:p>
    <w:p w14:paraId="08872700" w14:textId="6C9833AD" w:rsidR="0098528E" w:rsidRPr="001521E2" w:rsidRDefault="0098528E" w:rsidP="00CA30CD">
      <w:pPr>
        <w:spacing w:after="0" w:line="360" w:lineRule="auto"/>
        <w:jc w:val="both"/>
        <w:rPr>
          <w:rFonts w:ascii="Times New Roman" w:hAnsi="Times New Roman"/>
          <w:sz w:val="24"/>
          <w:lang w:val="en-US"/>
        </w:rPr>
      </w:pPr>
      <w:r w:rsidRPr="00CA30CD">
        <w:rPr>
          <w:rFonts w:ascii="Times New Roman" w:hAnsi="Times New Roman"/>
          <w:b/>
          <w:sz w:val="24"/>
          <w:lang w:val="en-US"/>
        </w:rPr>
        <w:t>Introduction</w:t>
      </w:r>
      <w:r w:rsidRPr="00CA30CD">
        <w:rPr>
          <w:rFonts w:ascii="Times New Roman" w:hAnsi="Times New Roman"/>
          <w:sz w:val="24"/>
          <w:lang w:val="en-US"/>
        </w:rPr>
        <w:t>:</w:t>
      </w:r>
      <w:r w:rsidRPr="001521E2">
        <w:rPr>
          <w:rFonts w:ascii="Times New Roman" w:hAnsi="Times New Roman"/>
          <w:sz w:val="24"/>
          <w:lang w:val="en-US"/>
        </w:rPr>
        <w:t xml:space="preserve"> Parenting is a highly valued </w:t>
      </w:r>
      <w:r>
        <w:rPr>
          <w:rFonts w:ascii="Times New Roman" w:hAnsi="Times New Roman"/>
          <w:sz w:val="24"/>
          <w:lang w:val="en-US"/>
        </w:rPr>
        <w:t>social</w:t>
      </w:r>
      <w:r w:rsidRPr="001521E2">
        <w:rPr>
          <w:rFonts w:ascii="Times New Roman" w:hAnsi="Times New Roman"/>
          <w:sz w:val="24"/>
          <w:lang w:val="en-US"/>
        </w:rPr>
        <w:t xml:space="preserve"> role. However, for couples </w:t>
      </w:r>
      <w:r>
        <w:rPr>
          <w:rFonts w:ascii="Times New Roman" w:hAnsi="Times New Roman"/>
          <w:sz w:val="24"/>
          <w:lang w:val="en-US"/>
        </w:rPr>
        <w:t>dealing with</w:t>
      </w:r>
      <w:r w:rsidRPr="001521E2">
        <w:rPr>
          <w:rFonts w:ascii="Times New Roman" w:hAnsi="Times New Roman"/>
          <w:sz w:val="24"/>
          <w:lang w:val="en-US"/>
        </w:rPr>
        <w:t xml:space="preserve"> infe</w:t>
      </w:r>
      <w:r>
        <w:rPr>
          <w:rFonts w:ascii="Times New Roman" w:hAnsi="Times New Roman"/>
          <w:sz w:val="24"/>
          <w:lang w:val="en-US"/>
        </w:rPr>
        <w:t xml:space="preserve">rtility this role can involve </w:t>
      </w:r>
      <w:r w:rsidRPr="001521E2">
        <w:rPr>
          <w:rFonts w:ascii="Times New Roman" w:hAnsi="Times New Roman"/>
          <w:sz w:val="24"/>
          <w:lang w:val="en-US"/>
        </w:rPr>
        <w:t>fertility treatments,</w:t>
      </w:r>
      <w:r>
        <w:rPr>
          <w:rFonts w:ascii="Times New Roman" w:hAnsi="Times New Roman"/>
          <w:sz w:val="24"/>
          <w:lang w:val="en-US"/>
        </w:rPr>
        <w:t xml:space="preserve"> and for some of them</w:t>
      </w:r>
      <w:r w:rsidRPr="001521E2">
        <w:rPr>
          <w:rFonts w:ascii="Times New Roman" w:hAnsi="Times New Roman"/>
          <w:sz w:val="24"/>
          <w:lang w:val="en-US"/>
        </w:rPr>
        <w:t xml:space="preserve"> donor-assisted reproduction. For couples who</w:t>
      </w:r>
      <w:r>
        <w:rPr>
          <w:rFonts w:ascii="Times New Roman" w:hAnsi="Times New Roman"/>
          <w:sz w:val="24"/>
          <w:lang w:val="en-US"/>
        </w:rPr>
        <w:t xml:space="preserve"> use </w:t>
      </w:r>
      <w:r w:rsidRPr="001521E2">
        <w:rPr>
          <w:rFonts w:ascii="Times New Roman" w:hAnsi="Times New Roman"/>
          <w:sz w:val="24"/>
          <w:lang w:val="en-US"/>
        </w:rPr>
        <w:t>third party reproduction, another concern</w:t>
      </w:r>
      <w:r>
        <w:rPr>
          <w:rFonts w:ascii="Times New Roman" w:hAnsi="Times New Roman"/>
          <w:sz w:val="24"/>
          <w:lang w:val="en-US"/>
        </w:rPr>
        <w:t xml:space="preserve"> can emerge: tell the child about the</w:t>
      </w:r>
      <w:r w:rsidRPr="001521E2">
        <w:rPr>
          <w:rFonts w:ascii="Times New Roman" w:hAnsi="Times New Roman"/>
          <w:sz w:val="24"/>
          <w:lang w:val="en-US"/>
        </w:rPr>
        <w:t xml:space="preserve"> donor conception, or preserve secrecy. Although </w:t>
      </w:r>
      <w:r>
        <w:rPr>
          <w:rFonts w:ascii="Times New Roman" w:hAnsi="Times New Roman"/>
          <w:sz w:val="24"/>
          <w:lang w:val="en-US"/>
        </w:rPr>
        <w:t xml:space="preserve">arguments for </w:t>
      </w:r>
      <w:r w:rsidR="00E94B32">
        <w:rPr>
          <w:rFonts w:ascii="Times New Roman" w:hAnsi="Times New Roman"/>
          <w:sz w:val="24"/>
          <w:lang w:val="en-US"/>
        </w:rPr>
        <w:t>decision-making</w:t>
      </w:r>
      <w:r w:rsidRPr="001521E2">
        <w:rPr>
          <w:rFonts w:ascii="Times New Roman" w:hAnsi="Times New Roman"/>
          <w:sz w:val="24"/>
          <w:lang w:val="en-US"/>
        </w:rPr>
        <w:t xml:space="preserve"> have been </w:t>
      </w:r>
      <w:r>
        <w:rPr>
          <w:rFonts w:ascii="Times New Roman" w:hAnsi="Times New Roman"/>
          <w:sz w:val="24"/>
          <w:lang w:val="en-US"/>
        </w:rPr>
        <w:t>studied</w:t>
      </w:r>
      <w:r w:rsidRPr="001521E2">
        <w:rPr>
          <w:rFonts w:ascii="Times New Roman" w:hAnsi="Times New Roman"/>
          <w:sz w:val="24"/>
          <w:lang w:val="en-US"/>
        </w:rPr>
        <w:t xml:space="preserve">, in Portugal </w:t>
      </w:r>
      <w:r>
        <w:rPr>
          <w:rFonts w:ascii="Times New Roman" w:hAnsi="Times New Roman"/>
          <w:sz w:val="24"/>
          <w:lang w:val="en-US"/>
        </w:rPr>
        <w:t>research on this topic</w:t>
      </w:r>
      <w:r w:rsidRPr="001521E2">
        <w:rPr>
          <w:rFonts w:ascii="Times New Roman" w:hAnsi="Times New Roman"/>
          <w:sz w:val="24"/>
          <w:lang w:val="en-US"/>
        </w:rPr>
        <w:t xml:space="preserve"> is </w:t>
      </w:r>
      <w:r>
        <w:rPr>
          <w:rFonts w:ascii="Times New Roman" w:hAnsi="Times New Roman"/>
          <w:sz w:val="24"/>
          <w:lang w:val="en-US"/>
        </w:rPr>
        <w:t>scanty</w:t>
      </w:r>
      <w:r w:rsidRPr="001521E2">
        <w:rPr>
          <w:rFonts w:ascii="Times New Roman" w:hAnsi="Times New Roman"/>
          <w:sz w:val="24"/>
          <w:lang w:val="en-US"/>
        </w:rPr>
        <w:t xml:space="preserve">.  </w:t>
      </w:r>
    </w:p>
    <w:p w14:paraId="64817CA1" w14:textId="53F3FE39" w:rsidR="0098528E" w:rsidRPr="001521E2" w:rsidRDefault="0098528E" w:rsidP="00CA30CD">
      <w:pPr>
        <w:spacing w:after="0" w:line="360" w:lineRule="auto"/>
        <w:jc w:val="both"/>
        <w:rPr>
          <w:rFonts w:ascii="Times New Roman" w:hAnsi="Times New Roman"/>
          <w:sz w:val="24"/>
          <w:lang w:val="en-US"/>
        </w:rPr>
      </w:pPr>
      <w:r w:rsidRPr="00CA30CD">
        <w:rPr>
          <w:rFonts w:ascii="Times New Roman" w:hAnsi="Times New Roman"/>
          <w:b/>
          <w:sz w:val="24"/>
          <w:lang w:val="en-US"/>
        </w:rPr>
        <w:t>Objectives:</w:t>
      </w:r>
      <w:r w:rsidRPr="001521E2">
        <w:rPr>
          <w:rFonts w:ascii="Times New Roman" w:hAnsi="Times New Roman"/>
          <w:sz w:val="24"/>
          <w:lang w:val="en-US"/>
        </w:rPr>
        <w:t xml:space="preserve"> </w:t>
      </w:r>
      <w:r>
        <w:rPr>
          <w:rFonts w:ascii="Times New Roman" w:hAnsi="Times New Roman"/>
          <w:sz w:val="24"/>
          <w:lang w:val="en-US"/>
        </w:rPr>
        <w:t>The current</w:t>
      </w:r>
      <w:r w:rsidRPr="001521E2">
        <w:rPr>
          <w:rFonts w:ascii="Times New Roman" w:hAnsi="Times New Roman"/>
          <w:sz w:val="24"/>
          <w:lang w:val="en-US"/>
        </w:rPr>
        <w:t xml:space="preserve"> </w:t>
      </w:r>
      <w:r>
        <w:rPr>
          <w:rFonts w:ascii="Times New Roman" w:hAnsi="Times New Roman"/>
          <w:sz w:val="24"/>
          <w:lang w:val="en-US"/>
        </w:rPr>
        <w:t>study</w:t>
      </w:r>
      <w:r w:rsidRPr="001521E2">
        <w:rPr>
          <w:rFonts w:ascii="Times New Roman" w:hAnsi="Times New Roman"/>
          <w:sz w:val="24"/>
          <w:lang w:val="en-US"/>
        </w:rPr>
        <w:t xml:space="preserve"> </w:t>
      </w:r>
      <w:r>
        <w:rPr>
          <w:rFonts w:ascii="Times New Roman" w:hAnsi="Times New Roman"/>
          <w:sz w:val="24"/>
          <w:lang w:val="en-US"/>
        </w:rPr>
        <w:t>sought out to</w:t>
      </w:r>
      <w:r w:rsidRPr="001521E2">
        <w:rPr>
          <w:rFonts w:ascii="Times New Roman" w:hAnsi="Times New Roman"/>
          <w:sz w:val="24"/>
          <w:lang w:val="en-US"/>
        </w:rPr>
        <w:t xml:space="preserve"> develop and study </w:t>
      </w:r>
      <w:r>
        <w:rPr>
          <w:rFonts w:ascii="Times New Roman" w:hAnsi="Times New Roman"/>
          <w:sz w:val="24"/>
          <w:lang w:val="en-US"/>
        </w:rPr>
        <w:t xml:space="preserve">the </w:t>
      </w:r>
      <w:r w:rsidRPr="001521E2">
        <w:rPr>
          <w:rFonts w:ascii="Times New Roman" w:hAnsi="Times New Roman"/>
          <w:sz w:val="24"/>
          <w:lang w:val="en-US"/>
        </w:rPr>
        <w:t xml:space="preserve">facial validity of </w:t>
      </w:r>
      <w:r>
        <w:rPr>
          <w:rFonts w:ascii="Times New Roman" w:hAnsi="Times New Roman"/>
          <w:sz w:val="24"/>
          <w:lang w:val="en-US"/>
        </w:rPr>
        <w:t xml:space="preserve">Motivations for Disclosing/Not Disclosing Non-genetic Parenthood through Gamete Donation </w:t>
      </w:r>
      <w:r w:rsidRPr="001521E2">
        <w:rPr>
          <w:rFonts w:ascii="Times New Roman" w:hAnsi="Times New Roman"/>
          <w:sz w:val="24"/>
          <w:lang w:val="en-US"/>
        </w:rPr>
        <w:t xml:space="preserve">(QMRDG), which is designed to </w:t>
      </w:r>
      <w:r>
        <w:rPr>
          <w:rFonts w:ascii="Times New Roman" w:hAnsi="Times New Roman"/>
          <w:sz w:val="24"/>
          <w:lang w:val="en-US"/>
        </w:rPr>
        <w:t>assess</w:t>
      </w:r>
      <w:r w:rsidRPr="001521E2">
        <w:rPr>
          <w:rFonts w:ascii="Times New Roman" w:hAnsi="Times New Roman"/>
          <w:sz w:val="24"/>
          <w:lang w:val="en-US"/>
        </w:rPr>
        <w:t xml:space="preserve"> motivations that influence the decision-making process of parents who use gamete donation regarding </w:t>
      </w:r>
      <w:r w:rsidR="005E4B7A">
        <w:rPr>
          <w:rFonts w:ascii="Times New Roman" w:hAnsi="Times New Roman"/>
          <w:sz w:val="24"/>
          <w:lang w:val="en-US"/>
        </w:rPr>
        <w:t>disclosure</w:t>
      </w:r>
      <w:r w:rsidRPr="001521E2">
        <w:rPr>
          <w:rFonts w:ascii="Times New Roman" w:hAnsi="Times New Roman"/>
          <w:sz w:val="24"/>
          <w:lang w:val="en-US"/>
        </w:rPr>
        <w:t xml:space="preserve"> to his/her son</w:t>
      </w:r>
      <w:r>
        <w:rPr>
          <w:rFonts w:ascii="Times New Roman" w:hAnsi="Times New Roman"/>
          <w:sz w:val="24"/>
          <w:lang w:val="en-US"/>
        </w:rPr>
        <w:t>/daughter</w:t>
      </w:r>
      <w:r w:rsidRPr="001521E2">
        <w:rPr>
          <w:rFonts w:ascii="Times New Roman" w:hAnsi="Times New Roman"/>
          <w:sz w:val="24"/>
          <w:lang w:val="en-US"/>
        </w:rPr>
        <w:t xml:space="preserve"> </w:t>
      </w:r>
      <w:r w:rsidRPr="00097F49">
        <w:rPr>
          <w:rFonts w:ascii="Times New Roman" w:hAnsi="Times New Roman"/>
          <w:sz w:val="24"/>
          <w:lang w:val="en-US"/>
        </w:rPr>
        <w:t>his/her</w:t>
      </w:r>
      <w:r>
        <w:rPr>
          <w:rFonts w:ascii="Times New Roman" w:hAnsi="Times New Roman"/>
          <w:sz w:val="24"/>
          <w:lang w:val="en-US"/>
        </w:rPr>
        <w:t xml:space="preserve"> </w:t>
      </w:r>
      <w:r w:rsidRPr="001521E2">
        <w:rPr>
          <w:rFonts w:ascii="Times New Roman" w:hAnsi="Times New Roman"/>
          <w:sz w:val="24"/>
          <w:lang w:val="en-US"/>
        </w:rPr>
        <w:t>conception.</w:t>
      </w:r>
      <w:r>
        <w:rPr>
          <w:rFonts w:ascii="Times New Roman" w:hAnsi="Times New Roman"/>
          <w:sz w:val="24"/>
          <w:lang w:val="en-US"/>
        </w:rPr>
        <w:t xml:space="preserve"> </w:t>
      </w:r>
    </w:p>
    <w:p w14:paraId="7BFA0940" w14:textId="7EA9EACF" w:rsidR="0098528E" w:rsidRPr="001521E2" w:rsidRDefault="0098528E" w:rsidP="005726DB">
      <w:pPr>
        <w:spacing w:after="0" w:line="360" w:lineRule="auto"/>
        <w:jc w:val="both"/>
        <w:rPr>
          <w:rFonts w:ascii="Times New Roman" w:hAnsi="Times New Roman"/>
          <w:sz w:val="24"/>
          <w:lang w:val="en-US"/>
        </w:rPr>
      </w:pPr>
      <w:r w:rsidRPr="00CA30CD">
        <w:rPr>
          <w:rFonts w:ascii="Times New Roman" w:hAnsi="Times New Roman"/>
          <w:b/>
          <w:sz w:val="24"/>
          <w:lang w:val="en-US"/>
        </w:rPr>
        <w:t>Methods:</w:t>
      </w:r>
      <w:r w:rsidRPr="001521E2">
        <w:rPr>
          <w:rFonts w:ascii="Times New Roman" w:hAnsi="Times New Roman"/>
          <w:sz w:val="24"/>
          <w:lang w:val="en-US"/>
        </w:rPr>
        <w:t xml:space="preserve"> This exploratory study </w:t>
      </w:r>
      <w:r>
        <w:rPr>
          <w:rFonts w:ascii="Times New Roman" w:hAnsi="Times New Roman"/>
          <w:sz w:val="24"/>
          <w:lang w:val="en-US"/>
        </w:rPr>
        <w:t xml:space="preserve">was </w:t>
      </w:r>
      <w:r w:rsidRPr="001521E2">
        <w:rPr>
          <w:rFonts w:ascii="Times New Roman" w:hAnsi="Times New Roman"/>
          <w:sz w:val="24"/>
          <w:lang w:val="en-US"/>
        </w:rPr>
        <w:t>conducted in sample of 21 participants</w:t>
      </w:r>
      <w:r w:rsidR="0034677B">
        <w:rPr>
          <w:rFonts w:ascii="Times New Roman" w:hAnsi="Times New Roman"/>
          <w:sz w:val="24"/>
          <w:lang w:val="en-US"/>
        </w:rPr>
        <w:t xml:space="preserve"> with afe ranged from 30 to 49 years,</w:t>
      </w:r>
      <w:r w:rsidRPr="001521E2">
        <w:rPr>
          <w:rFonts w:ascii="Times New Roman" w:hAnsi="Times New Roman"/>
          <w:sz w:val="24"/>
          <w:lang w:val="en-US"/>
        </w:rPr>
        <w:t xml:space="preserve"> who </w:t>
      </w:r>
      <w:r>
        <w:rPr>
          <w:rFonts w:ascii="Times New Roman" w:hAnsi="Times New Roman"/>
          <w:sz w:val="24"/>
          <w:lang w:val="en-US"/>
        </w:rPr>
        <w:t>undergone third-party reproducti</w:t>
      </w:r>
      <w:r w:rsidR="0034677B">
        <w:rPr>
          <w:rFonts w:ascii="Times New Roman" w:hAnsi="Times New Roman"/>
          <w:sz w:val="24"/>
          <w:lang w:val="en-US"/>
        </w:rPr>
        <w:t>on treatment and became parents</w:t>
      </w:r>
      <w:r w:rsidRPr="001521E2">
        <w:rPr>
          <w:rFonts w:ascii="Times New Roman" w:hAnsi="Times New Roman"/>
          <w:sz w:val="24"/>
          <w:lang w:val="en-US"/>
        </w:rPr>
        <w:t xml:space="preserve">. </w:t>
      </w:r>
      <w:r>
        <w:rPr>
          <w:rFonts w:ascii="Times New Roman" w:hAnsi="Times New Roman"/>
          <w:sz w:val="24"/>
          <w:lang w:val="en-US"/>
        </w:rPr>
        <w:t>P</w:t>
      </w:r>
      <w:r w:rsidRPr="001521E2">
        <w:rPr>
          <w:rFonts w:ascii="Times New Roman" w:hAnsi="Times New Roman"/>
          <w:sz w:val="24"/>
          <w:lang w:val="en-US"/>
        </w:rPr>
        <w:t xml:space="preserve">articipants completed a set of questionnaires </w:t>
      </w:r>
      <w:r>
        <w:rPr>
          <w:rFonts w:ascii="Times New Roman" w:hAnsi="Times New Roman"/>
          <w:sz w:val="24"/>
          <w:lang w:val="en-US"/>
        </w:rPr>
        <w:t xml:space="preserve">through an online platform. </w:t>
      </w:r>
    </w:p>
    <w:p w14:paraId="751D4F97" w14:textId="262569BB" w:rsidR="0098528E" w:rsidRPr="0098528E" w:rsidRDefault="0098528E" w:rsidP="005726DB">
      <w:pPr>
        <w:spacing w:after="0" w:line="360" w:lineRule="auto"/>
        <w:jc w:val="both"/>
        <w:rPr>
          <w:rFonts w:ascii="Times New Roman" w:hAnsi="Times New Roman"/>
          <w:sz w:val="24"/>
          <w:lang w:val="en-US"/>
        </w:rPr>
      </w:pPr>
      <w:r w:rsidRPr="00CA30CD">
        <w:rPr>
          <w:rFonts w:ascii="Times New Roman" w:hAnsi="Times New Roman"/>
          <w:b/>
          <w:sz w:val="24"/>
          <w:lang w:val="en-US"/>
        </w:rPr>
        <w:t xml:space="preserve">Results: </w:t>
      </w:r>
      <w:r w:rsidR="005726DB" w:rsidRPr="001521E2">
        <w:rPr>
          <w:rFonts w:ascii="Times New Roman" w:hAnsi="Times New Roman"/>
          <w:sz w:val="24"/>
          <w:lang w:val="en-US"/>
        </w:rPr>
        <w:t xml:space="preserve">QMRDG </w:t>
      </w:r>
      <w:r w:rsidR="005726DB">
        <w:rPr>
          <w:rFonts w:ascii="Times New Roman" w:hAnsi="Times New Roman"/>
          <w:sz w:val="24"/>
          <w:lang w:val="en-US"/>
        </w:rPr>
        <w:t>revealed</w:t>
      </w:r>
      <w:r w:rsidR="005726DB" w:rsidRPr="001521E2">
        <w:rPr>
          <w:rFonts w:ascii="Times New Roman" w:hAnsi="Times New Roman"/>
          <w:sz w:val="24"/>
          <w:lang w:val="en-US"/>
        </w:rPr>
        <w:t xml:space="preserve"> </w:t>
      </w:r>
      <w:r w:rsidR="005726DB">
        <w:rPr>
          <w:rFonts w:ascii="Times New Roman" w:hAnsi="Times New Roman"/>
          <w:sz w:val="24"/>
          <w:lang w:val="en-US"/>
        </w:rPr>
        <w:t>good facial validity</w:t>
      </w:r>
      <w:r w:rsidR="005726DB" w:rsidRPr="001521E2">
        <w:rPr>
          <w:rFonts w:ascii="Times New Roman" w:hAnsi="Times New Roman"/>
          <w:sz w:val="24"/>
          <w:lang w:val="en-US"/>
        </w:rPr>
        <w:t>.</w:t>
      </w:r>
      <w:r w:rsidR="005726DB">
        <w:rPr>
          <w:rFonts w:ascii="Times New Roman" w:hAnsi="Times New Roman"/>
          <w:sz w:val="24"/>
          <w:lang w:val="en-US"/>
        </w:rPr>
        <w:t xml:space="preserve"> </w:t>
      </w:r>
      <w:r w:rsidRPr="001521E2">
        <w:rPr>
          <w:rFonts w:ascii="Times New Roman" w:hAnsi="Times New Roman"/>
          <w:sz w:val="24"/>
          <w:lang w:val="en-US"/>
        </w:rPr>
        <w:t>Data show</w:t>
      </w:r>
      <w:r>
        <w:rPr>
          <w:rFonts w:ascii="Times New Roman" w:hAnsi="Times New Roman"/>
          <w:sz w:val="24"/>
          <w:lang w:val="en-US"/>
        </w:rPr>
        <w:t>ed</w:t>
      </w:r>
      <w:r w:rsidRPr="001521E2">
        <w:rPr>
          <w:rFonts w:ascii="Times New Roman" w:hAnsi="Times New Roman"/>
          <w:sz w:val="24"/>
          <w:lang w:val="en-US"/>
        </w:rPr>
        <w:t xml:space="preserve"> that most parents </w:t>
      </w:r>
      <w:r>
        <w:rPr>
          <w:rFonts w:ascii="Times New Roman" w:hAnsi="Times New Roman"/>
          <w:sz w:val="24"/>
          <w:lang w:val="en-US"/>
        </w:rPr>
        <w:t xml:space="preserve">did </w:t>
      </w:r>
      <w:r w:rsidRPr="001521E2">
        <w:rPr>
          <w:rFonts w:ascii="Times New Roman" w:hAnsi="Times New Roman"/>
          <w:sz w:val="24"/>
          <w:lang w:val="en-US"/>
        </w:rPr>
        <w:t xml:space="preserve">not </w:t>
      </w:r>
      <w:r>
        <w:rPr>
          <w:rFonts w:ascii="Times New Roman" w:hAnsi="Times New Roman"/>
          <w:sz w:val="24"/>
          <w:lang w:val="en-US"/>
        </w:rPr>
        <w:t>disclose to their child</w:t>
      </w:r>
      <w:r w:rsidRPr="001521E2">
        <w:rPr>
          <w:rFonts w:ascii="Times New Roman" w:hAnsi="Times New Roman"/>
          <w:sz w:val="24"/>
          <w:lang w:val="en-US"/>
        </w:rPr>
        <w:t xml:space="preserve"> their donor conception due to the fact that the child is still very </w:t>
      </w:r>
      <w:r>
        <w:rPr>
          <w:rFonts w:ascii="Times New Roman" w:hAnsi="Times New Roman"/>
          <w:sz w:val="24"/>
          <w:lang w:val="en-US"/>
        </w:rPr>
        <w:t>young</w:t>
      </w:r>
      <w:r w:rsidRPr="001521E2">
        <w:rPr>
          <w:rFonts w:ascii="Times New Roman" w:hAnsi="Times New Roman"/>
          <w:sz w:val="24"/>
          <w:lang w:val="en-US"/>
        </w:rPr>
        <w:t xml:space="preserve">, </w:t>
      </w:r>
      <w:r>
        <w:rPr>
          <w:rFonts w:ascii="Times New Roman" w:hAnsi="Times New Roman"/>
          <w:sz w:val="24"/>
          <w:lang w:val="en-US"/>
        </w:rPr>
        <w:t>but their</w:t>
      </w:r>
      <w:r w:rsidRPr="001521E2">
        <w:rPr>
          <w:rFonts w:ascii="Times New Roman" w:hAnsi="Times New Roman"/>
          <w:sz w:val="24"/>
          <w:lang w:val="en-US"/>
        </w:rPr>
        <w:t xml:space="preserve"> intention </w:t>
      </w:r>
      <w:r>
        <w:rPr>
          <w:rFonts w:ascii="Times New Roman" w:hAnsi="Times New Roman"/>
          <w:sz w:val="24"/>
          <w:lang w:val="en-US"/>
        </w:rPr>
        <w:t>seems to be to disclose in the future</w:t>
      </w:r>
      <w:r w:rsidRPr="001521E2">
        <w:rPr>
          <w:rFonts w:ascii="Times New Roman" w:hAnsi="Times New Roman"/>
          <w:sz w:val="24"/>
          <w:lang w:val="en-US"/>
        </w:rPr>
        <w:t xml:space="preserve">. For parents who have </w:t>
      </w:r>
      <w:r>
        <w:rPr>
          <w:rFonts w:ascii="Times New Roman" w:hAnsi="Times New Roman"/>
          <w:sz w:val="24"/>
          <w:lang w:val="en-US"/>
        </w:rPr>
        <w:t>disclosed</w:t>
      </w:r>
      <w:r w:rsidRPr="001521E2">
        <w:rPr>
          <w:rFonts w:ascii="Times New Roman" w:hAnsi="Times New Roman"/>
          <w:sz w:val="24"/>
          <w:lang w:val="en-US"/>
        </w:rPr>
        <w:t xml:space="preserve">, </w:t>
      </w:r>
      <w:r>
        <w:rPr>
          <w:rFonts w:ascii="Times New Roman" w:hAnsi="Times New Roman"/>
          <w:sz w:val="24"/>
          <w:lang w:val="en-US"/>
        </w:rPr>
        <w:t>core motivations for that decision are</w:t>
      </w:r>
      <w:r w:rsidRPr="001521E2">
        <w:rPr>
          <w:rFonts w:ascii="Times New Roman" w:hAnsi="Times New Roman"/>
          <w:sz w:val="24"/>
          <w:lang w:val="en-US"/>
        </w:rPr>
        <w:t xml:space="preserve"> based on</w:t>
      </w:r>
      <w:r>
        <w:rPr>
          <w:rFonts w:ascii="Times New Roman" w:hAnsi="Times New Roman"/>
          <w:sz w:val="24"/>
          <w:lang w:val="en-US"/>
        </w:rPr>
        <w:t xml:space="preserve"> the</w:t>
      </w:r>
      <w:r w:rsidRPr="001521E2">
        <w:rPr>
          <w:rFonts w:ascii="Times New Roman" w:hAnsi="Times New Roman"/>
          <w:sz w:val="24"/>
          <w:lang w:val="en-US"/>
        </w:rPr>
        <w:t xml:space="preserve"> importance </w:t>
      </w:r>
      <w:r>
        <w:rPr>
          <w:rFonts w:ascii="Times New Roman" w:hAnsi="Times New Roman"/>
          <w:sz w:val="24"/>
          <w:lang w:val="en-US"/>
        </w:rPr>
        <w:t xml:space="preserve">of </w:t>
      </w:r>
      <w:r w:rsidR="005C2730">
        <w:rPr>
          <w:rFonts w:ascii="Times New Roman" w:hAnsi="Times New Roman"/>
          <w:sz w:val="24"/>
          <w:lang w:val="en-US"/>
        </w:rPr>
        <w:t>honesty and</w:t>
      </w:r>
      <w:r w:rsidRPr="001521E2">
        <w:rPr>
          <w:rFonts w:ascii="Times New Roman" w:hAnsi="Times New Roman"/>
          <w:sz w:val="24"/>
          <w:lang w:val="en-US"/>
        </w:rPr>
        <w:t xml:space="preserve"> on </w:t>
      </w:r>
      <w:r>
        <w:rPr>
          <w:rFonts w:ascii="Times New Roman" w:hAnsi="Times New Roman"/>
          <w:sz w:val="24"/>
          <w:lang w:val="en-US"/>
        </w:rPr>
        <w:t xml:space="preserve">the </w:t>
      </w:r>
      <w:r w:rsidRPr="001521E2">
        <w:rPr>
          <w:rFonts w:ascii="Times New Roman" w:hAnsi="Times New Roman"/>
          <w:sz w:val="24"/>
          <w:lang w:val="en-US"/>
        </w:rPr>
        <w:t xml:space="preserve">right </w:t>
      </w:r>
      <w:r>
        <w:rPr>
          <w:rFonts w:ascii="Times New Roman" w:hAnsi="Times New Roman"/>
          <w:sz w:val="24"/>
          <w:lang w:val="en-US"/>
        </w:rPr>
        <w:t>to know</w:t>
      </w:r>
      <w:r w:rsidRPr="001521E2">
        <w:rPr>
          <w:rFonts w:ascii="Times New Roman" w:hAnsi="Times New Roman"/>
          <w:sz w:val="24"/>
          <w:lang w:val="en-US"/>
        </w:rPr>
        <w:t xml:space="preserve"> genetic origins. </w:t>
      </w:r>
      <w:r>
        <w:rPr>
          <w:rFonts w:ascii="Times New Roman" w:hAnsi="Times New Roman"/>
          <w:sz w:val="24"/>
          <w:lang w:val="en-US"/>
        </w:rPr>
        <w:t>Concerning</w:t>
      </w:r>
      <w:r w:rsidRPr="001521E2">
        <w:rPr>
          <w:rFonts w:ascii="Times New Roman" w:hAnsi="Times New Roman"/>
          <w:sz w:val="24"/>
          <w:lang w:val="en-US"/>
        </w:rPr>
        <w:t xml:space="preserve"> motivations for not </w:t>
      </w:r>
      <w:r>
        <w:rPr>
          <w:rFonts w:ascii="Times New Roman" w:hAnsi="Times New Roman"/>
          <w:sz w:val="24"/>
          <w:lang w:val="en-US"/>
        </w:rPr>
        <w:t>disclosing</w:t>
      </w:r>
      <w:r w:rsidRPr="001521E2">
        <w:rPr>
          <w:rFonts w:ascii="Times New Roman" w:hAnsi="Times New Roman"/>
          <w:sz w:val="24"/>
          <w:lang w:val="en-US"/>
        </w:rPr>
        <w:t xml:space="preserve"> the little importance given to genetics</w:t>
      </w:r>
      <w:r>
        <w:rPr>
          <w:rFonts w:ascii="Times New Roman" w:hAnsi="Times New Roman"/>
          <w:sz w:val="24"/>
          <w:lang w:val="en-US"/>
        </w:rPr>
        <w:t xml:space="preserve"> emerges as one of the most important ones</w:t>
      </w:r>
      <w:r w:rsidRPr="001521E2">
        <w:rPr>
          <w:rFonts w:ascii="Times New Roman" w:hAnsi="Times New Roman"/>
          <w:sz w:val="24"/>
          <w:lang w:val="en-US"/>
        </w:rPr>
        <w:t xml:space="preserve">. </w:t>
      </w:r>
    </w:p>
    <w:p w14:paraId="0B6091CA" w14:textId="63417B5F" w:rsidR="005726DB" w:rsidRDefault="0098528E" w:rsidP="008769E4">
      <w:pPr>
        <w:spacing w:after="0" w:line="360" w:lineRule="auto"/>
        <w:jc w:val="both"/>
        <w:rPr>
          <w:rFonts w:ascii="Times New Roman" w:hAnsi="Times New Roman"/>
          <w:sz w:val="24"/>
          <w:lang w:val="en-US"/>
        </w:rPr>
      </w:pPr>
      <w:r w:rsidRPr="005726DB">
        <w:rPr>
          <w:rFonts w:ascii="Times New Roman" w:hAnsi="Times New Roman"/>
          <w:b/>
          <w:sz w:val="24"/>
          <w:lang w:val="en-US"/>
        </w:rPr>
        <w:t>Discussion:</w:t>
      </w:r>
      <w:r w:rsidRPr="001521E2">
        <w:rPr>
          <w:rFonts w:ascii="Times New Roman" w:hAnsi="Times New Roman"/>
          <w:sz w:val="24"/>
          <w:lang w:val="en-US"/>
        </w:rPr>
        <w:t xml:space="preserve"> </w:t>
      </w:r>
      <w:r w:rsidR="005E4B7A">
        <w:rPr>
          <w:rFonts w:ascii="Times New Roman" w:hAnsi="Times New Roman"/>
          <w:sz w:val="24"/>
          <w:lang w:val="en-US"/>
        </w:rPr>
        <w:t>T</w:t>
      </w:r>
      <w:r w:rsidR="005E4B7A" w:rsidRPr="001521E2">
        <w:rPr>
          <w:rFonts w:ascii="Times New Roman" w:hAnsi="Times New Roman"/>
          <w:sz w:val="24"/>
          <w:lang w:val="en-US"/>
        </w:rPr>
        <w:t xml:space="preserve">he QMRDG can be a useful tool in clinical practice and research with people who are </w:t>
      </w:r>
      <w:r w:rsidR="005E4B7A">
        <w:rPr>
          <w:rFonts w:ascii="Times New Roman" w:hAnsi="Times New Roman"/>
          <w:sz w:val="24"/>
          <w:lang w:val="en-US"/>
        </w:rPr>
        <w:t>pursuing</w:t>
      </w:r>
      <w:r w:rsidR="005E4B7A" w:rsidRPr="001521E2">
        <w:rPr>
          <w:rFonts w:ascii="Times New Roman" w:hAnsi="Times New Roman"/>
          <w:sz w:val="24"/>
          <w:lang w:val="en-US"/>
        </w:rPr>
        <w:t xml:space="preserve"> fertility treatment with gamete donation. </w:t>
      </w:r>
      <w:r>
        <w:rPr>
          <w:rFonts w:ascii="Times New Roman" w:hAnsi="Times New Roman"/>
          <w:sz w:val="24"/>
          <w:lang w:val="en-US"/>
        </w:rPr>
        <w:t xml:space="preserve">In </w:t>
      </w:r>
      <w:r w:rsidR="005C2730">
        <w:rPr>
          <w:rFonts w:ascii="Times New Roman" w:hAnsi="Times New Roman"/>
          <w:sz w:val="24"/>
          <w:lang w:val="en-US"/>
        </w:rPr>
        <w:t>this investigation</w:t>
      </w:r>
      <w:r w:rsidRPr="001521E2">
        <w:rPr>
          <w:rFonts w:ascii="Times New Roman" w:hAnsi="Times New Roman"/>
          <w:sz w:val="24"/>
          <w:lang w:val="en-US"/>
        </w:rPr>
        <w:t xml:space="preserve"> </w:t>
      </w:r>
      <w:r>
        <w:rPr>
          <w:rFonts w:ascii="Times New Roman" w:hAnsi="Times New Roman"/>
          <w:sz w:val="24"/>
          <w:lang w:val="en-US"/>
        </w:rPr>
        <w:t>p</w:t>
      </w:r>
      <w:r w:rsidRPr="001521E2">
        <w:rPr>
          <w:rFonts w:ascii="Times New Roman" w:hAnsi="Times New Roman"/>
          <w:sz w:val="24"/>
          <w:lang w:val="en-US"/>
        </w:rPr>
        <w:t xml:space="preserve">arent’s tendency was to </w:t>
      </w:r>
      <w:r>
        <w:rPr>
          <w:rFonts w:ascii="Times New Roman" w:hAnsi="Times New Roman"/>
          <w:sz w:val="24"/>
          <w:lang w:val="en-US"/>
        </w:rPr>
        <w:t>disclose</w:t>
      </w:r>
      <w:r w:rsidRPr="001521E2">
        <w:rPr>
          <w:rFonts w:ascii="Times New Roman" w:hAnsi="Times New Roman"/>
          <w:sz w:val="24"/>
          <w:lang w:val="en-US"/>
        </w:rPr>
        <w:t xml:space="preserve"> to </w:t>
      </w:r>
      <w:r w:rsidR="005C2730">
        <w:rPr>
          <w:rFonts w:ascii="Times New Roman" w:hAnsi="Times New Roman"/>
          <w:sz w:val="24"/>
          <w:lang w:val="en-US"/>
        </w:rPr>
        <w:t>child</w:t>
      </w:r>
      <w:r w:rsidRPr="00FD7A1D">
        <w:rPr>
          <w:rFonts w:ascii="Times New Roman" w:hAnsi="Times New Roman"/>
          <w:sz w:val="24"/>
          <w:lang w:val="en-US"/>
        </w:rPr>
        <w:t xml:space="preserve"> </w:t>
      </w:r>
      <w:r w:rsidRPr="001521E2">
        <w:rPr>
          <w:rFonts w:ascii="Times New Roman" w:hAnsi="Times New Roman"/>
          <w:sz w:val="24"/>
          <w:lang w:val="en-US"/>
        </w:rPr>
        <w:t>donor conception</w:t>
      </w:r>
      <w:r w:rsidR="005C2730">
        <w:rPr>
          <w:rFonts w:ascii="Times New Roman" w:hAnsi="Times New Roman"/>
          <w:sz w:val="24"/>
          <w:lang w:val="en-US"/>
        </w:rPr>
        <w:t>.</w:t>
      </w:r>
    </w:p>
    <w:p w14:paraId="46DC5934" w14:textId="77777777" w:rsidR="008769E4" w:rsidRPr="008769E4" w:rsidRDefault="008769E4" w:rsidP="008769E4">
      <w:pPr>
        <w:spacing w:after="0" w:line="360" w:lineRule="auto"/>
        <w:jc w:val="both"/>
        <w:rPr>
          <w:rFonts w:ascii="Times New Roman" w:hAnsi="Times New Roman"/>
          <w:sz w:val="24"/>
          <w:lang w:val="en-US"/>
        </w:rPr>
      </w:pPr>
    </w:p>
    <w:p w14:paraId="6E418CCD" w14:textId="697CABE0" w:rsidR="005726DB" w:rsidRPr="003D12AA" w:rsidRDefault="005726DB" w:rsidP="00BC58A8">
      <w:pPr>
        <w:spacing w:line="360" w:lineRule="auto"/>
        <w:jc w:val="both"/>
        <w:rPr>
          <w:rFonts w:ascii="Times New Roman" w:hAnsi="Times New Roman"/>
          <w:sz w:val="24"/>
          <w:lang w:val="en-US"/>
        </w:rPr>
        <w:sectPr w:rsidR="005726DB" w:rsidRPr="003D12AA" w:rsidSect="00686F4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r w:rsidRPr="003D12AA">
        <w:rPr>
          <w:rFonts w:ascii="Times New Roman" w:hAnsi="Times New Roman"/>
          <w:b/>
          <w:sz w:val="24"/>
          <w:szCs w:val="24"/>
          <w:lang w:val="en-US"/>
        </w:rPr>
        <w:t>Key-Words:</w:t>
      </w:r>
      <w:r w:rsidRPr="003D12AA">
        <w:rPr>
          <w:rFonts w:ascii="Times New Roman" w:hAnsi="Times New Roman"/>
          <w:sz w:val="24"/>
          <w:szCs w:val="24"/>
          <w:lang w:val="en-US"/>
        </w:rPr>
        <w:t xml:space="preserve"> gam</w:t>
      </w:r>
      <w:r w:rsidR="00621638">
        <w:rPr>
          <w:rFonts w:ascii="Times New Roman" w:hAnsi="Times New Roman"/>
          <w:sz w:val="24"/>
          <w:szCs w:val="24"/>
          <w:lang w:val="en-US"/>
        </w:rPr>
        <w:t>e</w:t>
      </w:r>
      <w:r w:rsidRPr="003D12AA">
        <w:rPr>
          <w:rFonts w:ascii="Times New Roman" w:hAnsi="Times New Roman"/>
          <w:sz w:val="24"/>
          <w:szCs w:val="24"/>
          <w:lang w:val="en-US"/>
        </w:rPr>
        <w:t>te donation; discl</w:t>
      </w:r>
      <w:r w:rsidR="008769E4" w:rsidRPr="003D12AA">
        <w:rPr>
          <w:rFonts w:ascii="Times New Roman" w:hAnsi="Times New Roman"/>
          <w:sz w:val="24"/>
          <w:szCs w:val="24"/>
          <w:lang w:val="en-US"/>
        </w:rPr>
        <w:t>o</w:t>
      </w:r>
      <w:r w:rsidRPr="003D12AA">
        <w:rPr>
          <w:rFonts w:ascii="Times New Roman" w:hAnsi="Times New Roman"/>
          <w:sz w:val="24"/>
          <w:szCs w:val="24"/>
          <w:lang w:val="en-US"/>
        </w:rPr>
        <w:t>sure’s motivations</w:t>
      </w:r>
      <w:r w:rsidR="008769E4" w:rsidRPr="003D12AA">
        <w:rPr>
          <w:rFonts w:ascii="Times New Roman" w:hAnsi="Times New Roman"/>
          <w:sz w:val="24"/>
          <w:szCs w:val="24"/>
          <w:lang w:val="en-US"/>
        </w:rPr>
        <w:t>; secrecy, exploratory study.</w:t>
      </w:r>
    </w:p>
    <w:p w14:paraId="1F8DCE34" w14:textId="77777777" w:rsidR="00786611" w:rsidRPr="00D3643B" w:rsidRDefault="00786611" w:rsidP="00BC3007">
      <w:pPr>
        <w:pStyle w:val="Ttulo1"/>
        <w:spacing w:before="0" w:line="360" w:lineRule="auto"/>
        <w:rPr>
          <w:rFonts w:ascii="Times New Roman" w:hAnsi="Times New Roman"/>
          <w:b w:val="0"/>
          <w:color w:val="auto"/>
          <w:sz w:val="24"/>
        </w:rPr>
      </w:pPr>
      <w:bookmarkStart w:id="5" w:name="_Toc454396734"/>
      <w:bookmarkStart w:id="6" w:name="_Toc454868888"/>
      <w:r w:rsidRPr="00D3643B">
        <w:rPr>
          <w:rFonts w:ascii="Times New Roman" w:hAnsi="Times New Roman"/>
          <w:color w:val="auto"/>
          <w:sz w:val="24"/>
        </w:rPr>
        <w:lastRenderedPageBreak/>
        <w:t>Introdução</w:t>
      </w:r>
      <w:bookmarkEnd w:id="2"/>
      <w:bookmarkEnd w:id="5"/>
      <w:bookmarkEnd w:id="6"/>
    </w:p>
    <w:p w14:paraId="04E3113C" w14:textId="7AFA0906" w:rsidR="00786611" w:rsidRDefault="00786611" w:rsidP="00FD31F1">
      <w:pPr>
        <w:spacing w:after="0" w:line="360" w:lineRule="auto"/>
        <w:ind w:firstLine="426"/>
        <w:jc w:val="both"/>
        <w:rPr>
          <w:rFonts w:ascii="Times New Roman" w:hAnsi="Times New Roman"/>
          <w:sz w:val="24"/>
        </w:rPr>
      </w:pPr>
      <w:r>
        <w:rPr>
          <w:rFonts w:ascii="Times New Roman" w:hAnsi="Times New Roman"/>
          <w:sz w:val="24"/>
        </w:rPr>
        <w:t xml:space="preserve">A infertilidade é </w:t>
      </w:r>
      <w:r w:rsidR="00FD31F1">
        <w:rPr>
          <w:rFonts w:ascii="Times New Roman" w:hAnsi="Times New Roman"/>
          <w:sz w:val="24"/>
        </w:rPr>
        <w:t xml:space="preserve">medicamente </w:t>
      </w:r>
      <w:r>
        <w:rPr>
          <w:rFonts w:ascii="Times New Roman" w:hAnsi="Times New Roman"/>
          <w:sz w:val="24"/>
        </w:rPr>
        <w:t xml:space="preserve">definida como uma doença do sistema reprodutivo caracterizada pela incapacidade de uma gravidez clínica após 12 meses ou mais de relações sexuais regulares desprotegidas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"10.1016/j.fertnstert.2009.09.009", "ISSN" : "00150282", "author" : [ { "dropping-particle" : "", "family" : "Zegers-Hochschild", "given" : "F.", "non-dropping-particle" : "", "parse-names" : false, "suffix" : "" }, { "dropping-particle" : "", "family" : "Adamson", "given" : "G.D.", "non-dropping-particle" : "", "parse-names" : false, "suffix" : "" }, { "dropping-particle" : "", "family" : "Mouzon", "given" : "J.", "non-dropping-particle" : "de", "parse-names" : false, "suffix" : "" }, { "dropping-particle" : "", "family" : "Ishihara", "given" : "O.", "non-dropping-particle" : "", "parse-names" : false, "suffix" : "" }, { "dropping-particle" : "", "family" : "Mansour", "given" : "R.", "non-dropping-particle" : "", "parse-names" : false, "suffix" : "" }, { "dropping-particle" : "", "family" : "Nygren", "given" : "K.", "non-dropping-particle" : "", "parse-names" : false, "suffix" : "" }, { "dropping-particle" : "", "family" : "Sullivan", "given" : "E.", "non-dropping-particle" : "", "parse-names" : false, "suffix" : "" }, { "dropping-particle" : "", "family" : "Vanderpoel", "given" : "S.", "non-dropping-particle" : "", "parse-names" : false, "suffix" : "" } ], "container-title" : "Fertility and Sterility", "id" : "ITEM-1", "issue" : "5", "issued" : { "date-parts" : [ [ "2009" ] ] }, "page" : "1520-1524", "publisher" : "Elsevier Ltd", "title" : "International Committee for Monitoring Assisted Reproductive Technology (ICMART) and the World Health Organization (WHO) revised glossary of ART terminology, 2009\u2217", "type" : "article-journal", "volume" : "92" }, "uris" : [ "http://www.mendeley.com/documents/?uuid=73e27e72-4614-40e2-8960-31b528ab6e0a" ] } ], "mendeley" : { "formattedCitation" : "(Zegers-Hochschild et al., 2009)", "plainTextFormattedCitation" : "(Zegers-Hochschild et al., 2009)", "previouslyFormattedCitation" : "(Zegers-Hochschild et al., 2009)" }, "properties" : { "noteIndex" : 0 }, "schema" : "https://github.com/citation-style-language/schema/raw/master/csl-citation.json" }</w:instrText>
      </w:r>
      <w:r w:rsidR="00F56F04">
        <w:rPr>
          <w:rFonts w:ascii="Times New Roman" w:hAnsi="Times New Roman"/>
          <w:sz w:val="24"/>
        </w:rPr>
        <w:fldChar w:fldCharType="separate"/>
      </w:r>
      <w:r w:rsidRPr="000C2601">
        <w:rPr>
          <w:rFonts w:ascii="Times New Roman" w:hAnsi="Times New Roman"/>
          <w:noProof/>
          <w:sz w:val="24"/>
        </w:rPr>
        <w:t>(Zegers-Hochschild et al., 2009)</w:t>
      </w:r>
      <w:r w:rsidR="00F56F04">
        <w:rPr>
          <w:rFonts w:ascii="Times New Roman" w:hAnsi="Times New Roman"/>
          <w:sz w:val="24"/>
        </w:rPr>
        <w:fldChar w:fldCharType="end"/>
      </w:r>
      <w:r w:rsidR="00FD31F1">
        <w:rPr>
          <w:rFonts w:ascii="Times New Roman" w:hAnsi="Times New Roman"/>
          <w:sz w:val="24"/>
        </w:rPr>
        <w:t xml:space="preserve">. Ainda que a </w:t>
      </w:r>
      <w:r>
        <w:rPr>
          <w:rFonts w:ascii="Times New Roman" w:hAnsi="Times New Roman"/>
          <w:sz w:val="24"/>
        </w:rPr>
        <w:t>definição médica</w:t>
      </w:r>
      <w:r w:rsidR="00FD31F1">
        <w:rPr>
          <w:rFonts w:ascii="Times New Roman" w:hAnsi="Times New Roman"/>
          <w:sz w:val="24"/>
        </w:rPr>
        <w:t xml:space="preserve"> seja uma das mais utilizadas</w:t>
      </w:r>
      <w:r>
        <w:rPr>
          <w:rFonts w:ascii="Times New Roman" w:hAnsi="Times New Roman"/>
          <w:sz w:val="24"/>
        </w:rPr>
        <w:t xml:space="preserve">, a infertilidade pode </w:t>
      </w:r>
      <w:r w:rsidR="00FD31F1">
        <w:rPr>
          <w:rFonts w:ascii="Times New Roman" w:hAnsi="Times New Roman"/>
          <w:sz w:val="24"/>
        </w:rPr>
        <w:t xml:space="preserve">igualmente </w:t>
      </w:r>
      <w:r>
        <w:rPr>
          <w:rFonts w:ascii="Times New Roman" w:hAnsi="Times New Roman"/>
          <w:sz w:val="24"/>
        </w:rPr>
        <w:t xml:space="preserve">ser entendida como um processo socialmente construído pelo qual os indivíduos </w:t>
      </w:r>
      <w:r w:rsidR="00FD31F1">
        <w:rPr>
          <w:rFonts w:ascii="Times New Roman" w:hAnsi="Times New Roman"/>
          <w:sz w:val="24"/>
        </w:rPr>
        <w:t xml:space="preserve">percecionam </w:t>
      </w:r>
      <w:r>
        <w:rPr>
          <w:rFonts w:ascii="Times New Roman" w:hAnsi="Times New Roman"/>
          <w:sz w:val="24"/>
        </w:rPr>
        <w:t>a sua incapacidade de ter filhos como um problema</w:t>
      </w:r>
      <w:r w:rsidR="00FD31F1">
        <w:rPr>
          <w:rFonts w:ascii="Times New Roman" w:hAnsi="Times New Roman"/>
          <w:sz w:val="24"/>
        </w:rPr>
        <w:t xml:space="preserve"> </w:t>
      </w:r>
      <w:r w:rsidR="00F56F04">
        <w:rPr>
          <w:rFonts w:ascii="Times New Roman" w:hAnsi="Times New Roman"/>
          <w:sz w:val="24"/>
        </w:rPr>
        <w:fldChar w:fldCharType="begin" w:fldLock="1"/>
      </w:r>
      <w:r w:rsidR="00016627">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McQuillan, &amp; Slauson-Blevins, 2011)", "plainTextFormattedCitation" : "(Greil, McQuillan, &amp; Slauson-Blevins, 2011)", "previouslyFormattedCitation" : "(Greil, McQuillan, &amp; Slauson-Blevins, 2011)" }, "properties" : { "noteIndex" : 0 }, "schema" : "https://github.com/citation-style-language/schema/raw/master/csl-citation.json" }</w:instrText>
      </w:r>
      <w:r w:rsidR="00F56F04">
        <w:rPr>
          <w:rFonts w:ascii="Times New Roman" w:hAnsi="Times New Roman"/>
          <w:sz w:val="24"/>
        </w:rPr>
        <w:fldChar w:fldCharType="separate"/>
      </w:r>
      <w:r w:rsidR="00683453" w:rsidRPr="00683453">
        <w:rPr>
          <w:rFonts w:ascii="Times New Roman" w:hAnsi="Times New Roman"/>
          <w:noProof/>
          <w:sz w:val="24"/>
        </w:rPr>
        <w:t>(Greil, McQuillan, &amp; Slauson-Blevins, 2011)</w:t>
      </w:r>
      <w:r w:rsidR="00F56F04">
        <w:rPr>
          <w:rFonts w:ascii="Times New Roman" w:hAnsi="Times New Roman"/>
          <w:sz w:val="24"/>
        </w:rPr>
        <w:fldChar w:fldCharType="end"/>
      </w:r>
      <w:r>
        <w:rPr>
          <w:rFonts w:ascii="Times New Roman" w:hAnsi="Times New Roman"/>
          <w:sz w:val="24"/>
        </w:rPr>
        <w:t xml:space="preserve">. </w:t>
      </w:r>
      <w:r w:rsidR="00FD31F1">
        <w:rPr>
          <w:rFonts w:ascii="Times New Roman" w:hAnsi="Times New Roman"/>
          <w:sz w:val="24"/>
        </w:rPr>
        <w:t>Neste contexto,</w:t>
      </w:r>
      <w:r w:rsidR="00BF6B08">
        <w:rPr>
          <w:rFonts w:ascii="Times New Roman" w:hAnsi="Times New Roman"/>
          <w:sz w:val="24"/>
        </w:rPr>
        <w:t xml:space="preserve"> a infertilidade pode ser </w:t>
      </w:r>
      <w:r w:rsidR="00FD31F1">
        <w:rPr>
          <w:rFonts w:ascii="Times New Roman" w:hAnsi="Times New Roman"/>
          <w:sz w:val="24"/>
        </w:rPr>
        <w:t>compreendida</w:t>
      </w:r>
      <w:r w:rsidR="00BF6B08">
        <w:rPr>
          <w:rFonts w:ascii="Times New Roman" w:hAnsi="Times New Roman"/>
          <w:sz w:val="24"/>
        </w:rPr>
        <w:t xml:space="preserve"> como um constru</w:t>
      </w:r>
      <w:r w:rsidR="00FD31F1">
        <w:rPr>
          <w:rFonts w:ascii="Times New Roman" w:hAnsi="Times New Roman"/>
          <w:sz w:val="24"/>
        </w:rPr>
        <w:t>c</w:t>
      </w:r>
      <w:r w:rsidR="00BF6B08">
        <w:rPr>
          <w:rFonts w:ascii="Times New Roman" w:hAnsi="Times New Roman"/>
          <w:sz w:val="24"/>
        </w:rPr>
        <w:t xml:space="preserve">to social, </w:t>
      </w:r>
      <w:r w:rsidR="00FD31F1">
        <w:rPr>
          <w:rFonts w:ascii="Times New Roman" w:hAnsi="Times New Roman"/>
          <w:sz w:val="24"/>
        </w:rPr>
        <w:t xml:space="preserve">atendendo à </w:t>
      </w:r>
      <w:r w:rsidR="00BF6B08">
        <w:rPr>
          <w:rFonts w:ascii="Times New Roman" w:hAnsi="Times New Roman"/>
          <w:sz w:val="24"/>
        </w:rPr>
        <w:t xml:space="preserve">importância do papel social da </w:t>
      </w:r>
      <w:r w:rsidR="00FD31F1">
        <w:rPr>
          <w:rFonts w:ascii="Times New Roman" w:hAnsi="Times New Roman"/>
          <w:sz w:val="24"/>
        </w:rPr>
        <w:t>maternidade/</w:t>
      </w:r>
      <w:r w:rsidR="00BF6B08">
        <w:rPr>
          <w:rFonts w:ascii="Times New Roman" w:hAnsi="Times New Roman"/>
          <w:sz w:val="24"/>
        </w:rPr>
        <w:t xml:space="preserve">paternidade, sendo que </w:t>
      </w:r>
      <w:r w:rsidR="00FD31F1">
        <w:rPr>
          <w:rFonts w:ascii="Times New Roman" w:hAnsi="Times New Roman"/>
          <w:sz w:val="24"/>
        </w:rPr>
        <w:t xml:space="preserve">quando </w:t>
      </w:r>
      <w:r w:rsidR="00BF6B08">
        <w:rPr>
          <w:rFonts w:ascii="Times New Roman" w:hAnsi="Times New Roman"/>
          <w:sz w:val="24"/>
        </w:rPr>
        <w:t xml:space="preserve">os casais não </w:t>
      </w:r>
      <w:r w:rsidR="00FD31F1">
        <w:rPr>
          <w:rFonts w:ascii="Times New Roman" w:hAnsi="Times New Roman"/>
          <w:sz w:val="24"/>
        </w:rPr>
        <w:t xml:space="preserve">têm </w:t>
      </w:r>
      <w:r w:rsidR="00BF6B08">
        <w:rPr>
          <w:rFonts w:ascii="Times New Roman" w:hAnsi="Times New Roman"/>
          <w:sz w:val="24"/>
        </w:rPr>
        <w:t>como objetivo de vida assumir esse papel</w:t>
      </w:r>
      <w:r w:rsidR="00FD31F1">
        <w:rPr>
          <w:rFonts w:ascii="Times New Roman" w:hAnsi="Times New Roman"/>
          <w:sz w:val="24"/>
        </w:rPr>
        <w:t>,</w:t>
      </w:r>
      <w:r w:rsidR="00BF6B08">
        <w:rPr>
          <w:rFonts w:ascii="Times New Roman" w:hAnsi="Times New Roman"/>
          <w:sz w:val="24"/>
        </w:rPr>
        <w:t xml:space="preserve"> não se consideraram como inférteis </w:t>
      </w:r>
      <w:r w:rsidR="00BF6B08">
        <w:rPr>
          <w:rFonts w:ascii="Times New Roman" w:hAnsi="Times New Roman"/>
          <w:sz w:val="24"/>
        </w:rPr>
        <w:fldChar w:fldCharType="begin" w:fldLock="1"/>
      </w:r>
      <w:r w:rsidR="008163C8">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et al., 2011)", "plainTextFormattedCitation" : "(Greil et al., 2011)", "previouslyFormattedCitation" : "(Greil et al., 2011)" }, "properties" : { "noteIndex" : 0 }, "schema" : "https://github.com/citation-style-language/schema/raw/master/csl-citation.json" }</w:instrText>
      </w:r>
      <w:r w:rsidR="00BF6B08">
        <w:rPr>
          <w:rFonts w:ascii="Times New Roman" w:hAnsi="Times New Roman"/>
          <w:sz w:val="24"/>
        </w:rPr>
        <w:fldChar w:fldCharType="separate"/>
      </w:r>
      <w:r w:rsidR="00BF6B08" w:rsidRPr="00BF6B08">
        <w:rPr>
          <w:rFonts w:ascii="Times New Roman" w:hAnsi="Times New Roman"/>
          <w:noProof/>
          <w:sz w:val="24"/>
        </w:rPr>
        <w:t>(Greil et al., 2011)</w:t>
      </w:r>
      <w:r w:rsidR="00BF6B08">
        <w:rPr>
          <w:rFonts w:ascii="Times New Roman" w:hAnsi="Times New Roman"/>
          <w:sz w:val="24"/>
        </w:rPr>
        <w:fldChar w:fldCharType="end"/>
      </w:r>
      <w:r w:rsidR="00BF6B08">
        <w:rPr>
          <w:rFonts w:ascii="Times New Roman" w:hAnsi="Times New Roman"/>
          <w:sz w:val="24"/>
        </w:rPr>
        <w:t>. Por outro lado, a infertilidade não afeta apenas um indivíduo</w:t>
      </w:r>
      <w:r w:rsidR="00FD31F1">
        <w:rPr>
          <w:rFonts w:ascii="Times New Roman" w:hAnsi="Times New Roman"/>
          <w:sz w:val="24"/>
        </w:rPr>
        <w:t>,</w:t>
      </w:r>
      <w:r w:rsidR="00BF6B08">
        <w:rPr>
          <w:rFonts w:ascii="Times New Roman" w:hAnsi="Times New Roman"/>
          <w:sz w:val="24"/>
        </w:rPr>
        <w:t xml:space="preserve"> mas sim o casal, independentemente </w:t>
      </w:r>
      <w:r w:rsidR="003D12AA">
        <w:rPr>
          <w:rFonts w:ascii="Times New Roman" w:hAnsi="Times New Roman"/>
          <w:sz w:val="24"/>
        </w:rPr>
        <w:t xml:space="preserve">de a sua etiologia </w:t>
      </w:r>
      <w:r w:rsidR="00FD31F1">
        <w:rPr>
          <w:rFonts w:ascii="Times New Roman" w:hAnsi="Times New Roman"/>
          <w:sz w:val="24"/>
        </w:rPr>
        <w:t xml:space="preserve">poder </w:t>
      </w:r>
      <w:r w:rsidR="00BF6B08">
        <w:rPr>
          <w:rFonts w:ascii="Times New Roman" w:hAnsi="Times New Roman"/>
          <w:sz w:val="24"/>
        </w:rPr>
        <w:t>afeta</w:t>
      </w:r>
      <w:r w:rsidR="00FD31F1">
        <w:rPr>
          <w:rFonts w:ascii="Times New Roman" w:hAnsi="Times New Roman"/>
          <w:sz w:val="24"/>
        </w:rPr>
        <w:t>r</w:t>
      </w:r>
      <w:r w:rsidR="00BF6B08">
        <w:rPr>
          <w:rFonts w:ascii="Times New Roman" w:hAnsi="Times New Roman"/>
          <w:sz w:val="24"/>
        </w:rPr>
        <w:t xml:space="preserve"> apenas um </w:t>
      </w:r>
      <w:r w:rsidR="003D12AA">
        <w:rPr>
          <w:rFonts w:ascii="Times New Roman" w:hAnsi="Times New Roman"/>
          <w:sz w:val="24"/>
        </w:rPr>
        <w:t xml:space="preserve">ou ambos os </w:t>
      </w:r>
      <w:r w:rsidR="00BF6B08">
        <w:rPr>
          <w:rFonts w:ascii="Times New Roman" w:hAnsi="Times New Roman"/>
          <w:sz w:val="24"/>
        </w:rPr>
        <w:t>elementos</w:t>
      </w:r>
      <w:r w:rsidR="003D12AA">
        <w:rPr>
          <w:rFonts w:ascii="Times New Roman" w:hAnsi="Times New Roman"/>
          <w:sz w:val="24"/>
        </w:rPr>
        <w:t xml:space="preserve"> da díade conjugal</w:t>
      </w:r>
      <w:r w:rsidR="00BF6B08">
        <w:rPr>
          <w:rFonts w:ascii="Times New Roman" w:hAnsi="Times New Roman"/>
          <w:sz w:val="24"/>
        </w:rPr>
        <w:t xml:space="preserve">. </w:t>
      </w:r>
      <w:commentRangeStart w:id="7"/>
      <w:r w:rsidR="00BF6B08">
        <w:rPr>
          <w:rFonts w:ascii="Times New Roman" w:hAnsi="Times New Roman"/>
          <w:sz w:val="24"/>
        </w:rPr>
        <w:t>Greil (2010)</w:t>
      </w:r>
      <w:commentRangeEnd w:id="7"/>
      <w:r w:rsidR="00287E50">
        <w:rPr>
          <w:rStyle w:val="Refdecomentrio"/>
        </w:rPr>
        <w:commentReference w:id="7"/>
      </w:r>
      <w:r w:rsidR="00BF6B08">
        <w:rPr>
          <w:rFonts w:ascii="Times New Roman" w:hAnsi="Times New Roman"/>
          <w:sz w:val="24"/>
        </w:rPr>
        <w:t xml:space="preserve"> refere ainda outros dois aspetos</w:t>
      </w:r>
      <w:r w:rsidR="00FD31F1">
        <w:rPr>
          <w:rFonts w:ascii="Times New Roman" w:hAnsi="Times New Roman"/>
          <w:sz w:val="24"/>
        </w:rPr>
        <w:t xml:space="preserve"> relevantes que a diferenciam de outras condições clínicas:</w:t>
      </w:r>
      <w:r w:rsidR="00BF6B08">
        <w:rPr>
          <w:rFonts w:ascii="Times New Roman" w:hAnsi="Times New Roman"/>
          <w:sz w:val="24"/>
        </w:rPr>
        <w:t xml:space="preserve"> o facto da infertilidade não se diagnosticar pela presença de sintomas patológicos</w:t>
      </w:r>
      <w:r w:rsidR="00FD31F1">
        <w:rPr>
          <w:rFonts w:ascii="Times New Roman" w:hAnsi="Times New Roman"/>
          <w:sz w:val="24"/>
        </w:rPr>
        <w:t>,</w:t>
      </w:r>
      <w:r w:rsidR="00BF6B08">
        <w:rPr>
          <w:rFonts w:ascii="Times New Roman" w:hAnsi="Times New Roman"/>
          <w:sz w:val="24"/>
        </w:rPr>
        <w:t xml:space="preserve"> mas pela ausência de um estado desejado e </w:t>
      </w:r>
      <w:r w:rsidR="008163C8">
        <w:rPr>
          <w:rFonts w:ascii="Times New Roman" w:hAnsi="Times New Roman"/>
          <w:sz w:val="24"/>
        </w:rPr>
        <w:t xml:space="preserve">a existência de diversas opções para além da cura, </w:t>
      </w:r>
      <w:commentRangeStart w:id="8"/>
      <w:r w:rsidR="008163C8">
        <w:rPr>
          <w:rFonts w:ascii="Times New Roman" w:hAnsi="Times New Roman"/>
          <w:sz w:val="24"/>
        </w:rPr>
        <w:t>nomeadamente a troca de parceiro, a escolha de permanecer sem filhos ou a adoção</w:t>
      </w:r>
      <w:commentRangeEnd w:id="8"/>
      <w:r w:rsidR="002501A8">
        <w:rPr>
          <w:rStyle w:val="Refdecomentrio"/>
        </w:rPr>
        <w:commentReference w:id="8"/>
      </w:r>
      <w:r w:rsidR="008163C8">
        <w:rPr>
          <w:rFonts w:ascii="Times New Roman" w:hAnsi="Times New Roman"/>
          <w:sz w:val="24"/>
        </w:rPr>
        <w:t xml:space="preserve"> </w:t>
      </w:r>
      <w:r w:rsidR="008163C8">
        <w:rPr>
          <w:rFonts w:ascii="Times New Roman" w:hAnsi="Times New Roman"/>
          <w:sz w:val="24"/>
        </w:rPr>
        <w:fldChar w:fldCharType="begin" w:fldLock="1"/>
      </w:r>
      <w:r w:rsidR="002D4CE8">
        <w:rPr>
          <w:rFonts w:ascii="Times New Roman" w:hAnsi="Times New Roman"/>
          <w:sz w:val="24"/>
        </w:rPr>
        <w:instrText>ADDIN CSL_CITATION { "citationItems" : [ { "id" : "ITEM-1", "itemData" : { "DOI" : "10.1080/135017699343450", "ISBN" : "067481200X", "ISSN" : "01620436", "PMID" : "4035834", "author" : [ { "dropping-particle" : "", "family" : "Greil", "given" : "Arthur", "non-dropping-particle" : "", "parse-names" : false, "suffix" : "" }, { "dropping-particle" : "", "family" : "McQuillan", "given" : "Julia", "non-dropping-particle" : "", "parse-names" : false, "suffix" : "" }, { "dropping-particle" : "", "family" : "Slauson-Blevins", "given" : "Kathleen", "non-dropping-particle" : "", "parse-names" : false, "suffix" : "" } ], "container-title" : "Qualitative Sociology", "id" : "ITEM-1", "issued" : { "date-parts" : [ [ "2011" ] ] }, "page" : "736-746", "title" : "The Social Construction of Social Construction", "type" : "article-journal" }, "uris" : [ "http://www.mendeley.com/documents/?uuid=d6046b74-5753-453f-a86d-9dfa31581387" ] } ], "mendeley" : { "formattedCitation" : "(Greil et al., 2011)", "plainTextFormattedCitation" : "(Greil et al., 2011)", "previouslyFormattedCitation" : "(Greil et al., 2011)" }, "properties" : { "noteIndex" : 0 }, "schema" : "https://github.com/citation-style-language/schema/raw/master/csl-citation.json" }</w:instrText>
      </w:r>
      <w:r w:rsidR="008163C8">
        <w:rPr>
          <w:rFonts w:ascii="Times New Roman" w:hAnsi="Times New Roman"/>
          <w:sz w:val="24"/>
        </w:rPr>
        <w:fldChar w:fldCharType="separate"/>
      </w:r>
      <w:r w:rsidR="008163C8" w:rsidRPr="008163C8">
        <w:rPr>
          <w:rFonts w:ascii="Times New Roman" w:hAnsi="Times New Roman"/>
          <w:noProof/>
          <w:sz w:val="24"/>
        </w:rPr>
        <w:t>(Greil et al., 2011)</w:t>
      </w:r>
      <w:r w:rsidR="008163C8">
        <w:rPr>
          <w:rFonts w:ascii="Times New Roman" w:hAnsi="Times New Roman"/>
          <w:sz w:val="24"/>
        </w:rPr>
        <w:fldChar w:fldCharType="end"/>
      </w:r>
      <w:r w:rsidR="008163C8">
        <w:rPr>
          <w:rFonts w:ascii="Times New Roman" w:hAnsi="Times New Roman"/>
          <w:sz w:val="24"/>
        </w:rPr>
        <w:t>.</w:t>
      </w:r>
    </w:p>
    <w:p w14:paraId="3D70C177" w14:textId="7C127E1F" w:rsidR="008163C8" w:rsidRDefault="00FD31F1" w:rsidP="008169B2">
      <w:pPr>
        <w:spacing w:after="0" w:line="360" w:lineRule="auto"/>
        <w:ind w:firstLine="426"/>
        <w:jc w:val="both"/>
        <w:rPr>
          <w:rFonts w:ascii="Times New Roman" w:hAnsi="Times New Roman"/>
          <w:sz w:val="24"/>
        </w:rPr>
      </w:pPr>
      <w:r>
        <w:rPr>
          <w:rFonts w:ascii="Times New Roman" w:hAnsi="Times New Roman"/>
          <w:sz w:val="24"/>
        </w:rPr>
        <w:t>No que diz respeito à sua prevalência, a</w:t>
      </w:r>
      <w:r w:rsidR="008163C8">
        <w:rPr>
          <w:rFonts w:ascii="Times New Roman" w:hAnsi="Times New Roman"/>
          <w:sz w:val="24"/>
        </w:rPr>
        <w:t xml:space="preserve"> infertilidade é uma condição que afeta 48,5 milhões de casais no mundo </w:t>
      </w:r>
      <w:r w:rsidR="008163C8">
        <w:rPr>
          <w:rFonts w:ascii="Times New Roman" w:hAnsi="Times New Roman"/>
          <w:sz w:val="24"/>
        </w:rPr>
        <w:fldChar w:fldCharType="begin" w:fldLock="1"/>
      </w:r>
      <w:r w:rsidR="008163C8">
        <w:rPr>
          <w:rFonts w:ascii="Times New Roman" w:hAnsi="Times New Roman"/>
          <w:sz w:val="24"/>
        </w:rPr>
        <w:instrText>ADDIN CSL_CITATION { "citationItems" : [ { "id" : "ITEM-1", "itemData" : { "DOI" : "10.1371/journal.pmed.1001356", "ISBN" : "1549-1676 (Electronic)\\r1549-1277 (Linking)", "ISSN" : "15491277", "PMID" : "23271957", "abstract" : "BACKGROUND: Global, regional, and national estimates of prevalence of and tends in infertility are needed to target prevention and treatment efforts. By applying a consistent algorithm to demographic and reproductive surveys available from developed and developing countries, we estimate infertility prevalence and trends, 1990 to 2010, by country and region.\\n\\nMETHODS AND FINDINGS: We accessed and analyzed household survey data from 277 demographic and reproductive health surveys using a consistent algorithm to calculate infertility. We used a demographic infertility measure with live birth as the outcome and a 5-y exposure period based on union status, contraceptive use, and desire for a child. We corrected for biases arising from the use of incomplete information on past union status and contraceptive use. We used a Bayesian hierarchical model to estimate prevalence of and trends in infertility in 190 countries and territories. In 2010, among women 20-44 y of age who were exposed to the risk of pregnancy, 1.9% (95% uncertainty interval 1.7%, 2.2%) were unable to attain a live birth (primary infertility). Out of women who had had at least one live birth and were exposed to the risk of pregnancy, 10.5% (9.5%, 11.7%) were unable to have another child (secondary infertility). Infertility prevalence was highest in South Asia, Sub-Saharan Africa, North Africa/Middle East, and Central/Eastern Europe and Central Asia. Levels of infertility in 2010 were similar to those in 1990 in most world regions, apart from declines in primary and secondary infertility in Sub-Saharan Africa and primary infertility in South Asia (posterior probability [pp] \u22650.99). Although there were no statistically significant changes in the prevalence of infertility in most regions amongst women who were exposed to the risk of pregnancy, reduced child-seeking behavior resulted in a reduction of primary infertility among all women from 1.6% to 1.5% (pp=0.90) and a reduction of secondary infertility among all women from 3.9% to 3.0% (pp&gt;0.99) from 1990 to 2010. Due to population growth, however, the absolute number of couples affected by infertility increased from 42.0 million (39.6 million, 44.8 million) in 1990 to 48.5 million (45.0 million, 52.6 million) in 2010. Limitations of the study include gaps in survey data for some countries and the use of proxies to determine exposure to pregnancy.\\n\\nCONCLUSIONS: We analyzed demographic and reproductive household survey data to reveal global \u2026", "author" : [ { "dropping-particle" : "", "family" : "Mascarenhas", "given" : "Maya N.", "non-dropping-particle" : "", "parse-names" : false, "suffix" : "" }, { "dropping-particle" : "", "family" : "Flaxman", "given" : "Seth R.", "non-dropping-particle" : "", "parse-names" : false, "suffix" : "" }, { "dropping-particle" : "", "family" : "Boerma", "given" : "Ties", "non-dropping-particle" : "", "parse-names" : false, "suffix" : "" }, { "dropping-particle" : "", "family" : "Vanderpoel", "given" : "Sheryl", "non-dropping-particle" : "", "parse-names" : false, "suffix" : "" }, { "dropping-particle" : "", "family" : "Stevens", "given" : "Gretchen a.", "non-dropping-particle" : "", "parse-names" : false, "suffix" : "" } ], "container-title" : "PLoS Medicine", "id" : "ITEM-1", "issue" : "12", "issued" : { "date-parts" : [ [ "2012" ] ] }, "page" : "1-12", "title" : "National, regional, and global trends in infertility prevalence Since 1990: A systematic analysis of 277 health surveys", "type" : "article-journal", "volume" : "9" }, "uris" : [ "http://www.mendeley.com/documents/?uuid=53ebac7e-7978-4f84-8dd6-290d2cfc1d20" ] } ], "mendeley" : { "formattedCitation" : "(Mascarenhas, Flaxman, Boerma, Vanderpoel, &amp; Stevens, 2012)", "plainTextFormattedCitation" : "(Mascarenhas, Flaxman, Boerma, Vanderpoel, &amp; Stevens, 2012)", "previouslyFormattedCitation" : "(Mascarenhas, Flaxman, Boerma, Vanderpoel, &amp; Stevens, 2012)" }, "properties" : { "noteIndex" : 0 }, "schema" : "https://github.com/citation-style-language/schema/raw/master/csl-citation.json" }</w:instrText>
      </w:r>
      <w:r w:rsidR="008163C8">
        <w:rPr>
          <w:rFonts w:ascii="Times New Roman" w:hAnsi="Times New Roman"/>
          <w:sz w:val="24"/>
        </w:rPr>
        <w:fldChar w:fldCharType="separate"/>
      </w:r>
      <w:r w:rsidR="008163C8" w:rsidRPr="007B451F">
        <w:rPr>
          <w:rFonts w:ascii="Times New Roman" w:hAnsi="Times New Roman"/>
          <w:noProof/>
          <w:sz w:val="24"/>
        </w:rPr>
        <w:t>(Mascarenhas, Flaxman, Boerma, Vanderpoel, &amp; Stevens, 2012)</w:t>
      </w:r>
      <w:r w:rsidR="008163C8">
        <w:rPr>
          <w:rFonts w:ascii="Times New Roman" w:hAnsi="Times New Roman"/>
          <w:sz w:val="24"/>
        </w:rPr>
        <w:fldChar w:fldCharType="end"/>
      </w:r>
      <w:r w:rsidR="008163C8">
        <w:rPr>
          <w:rFonts w:ascii="Times New Roman" w:hAnsi="Times New Roman"/>
          <w:sz w:val="24"/>
        </w:rPr>
        <w:t xml:space="preserve">. </w:t>
      </w:r>
      <w:r w:rsidR="008169B2">
        <w:rPr>
          <w:rFonts w:ascii="Times New Roman" w:hAnsi="Times New Roman"/>
          <w:sz w:val="24"/>
        </w:rPr>
        <w:t xml:space="preserve">Um estudo </w:t>
      </w:r>
      <w:r w:rsidR="003D12AA">
        <w:rPr>
          <w:rFonts w:ascii="Times New Roman" w:hAnsi="Times New Roman"/>
          <w:sz w:val="24"/>
        </w:rPr>
        <w:t xml:space="preserve">recente </w:t>
      </w:r>
      <w:r w:rsidR="008169B2">
        <w:rPr>
          <w:rFonts w:ascii="Times New Roman" w:hAnsi="Times New Roman"/>
          <w:sz w:val="24"/>
        </w:rPr>
        <w:t xml:space="preserve">sobre a prevalência da infertilidade revela que </w:t>
      </w:r>
      <w:r w:rsidR="003D12AA">
        <w:rPr>
          <w:rFonts w:ascii="Times New Roman" w:hAnsi="Times New Roman"/>
          <w:sz w:val="24"/>
        </w:rPr>
        <w:t xml:space="preserve">esta apresenta </w:t>
      </w:r>
      <w:r w:rsidR="00826272">
        <w:rPr>
          <w:rFonts w:ascii="Times New Roman" w:hAnsi="Times New Roman"/>
          <w:sz w:val="24"/>
        </w:rPr>
        <w:t xml:space="preserve">valores </w:t>
      </w:r>
      <w:r w:rsidR="008169B2">
        <w:rPr>
          <w:rFonts w:ascii="Times New Roman" w:hAnsi="Times New Roman"/>
          <w:sz w:val="24"/>
        </w:rPr>
        <w:t xml:space="preserve">de 12,5% </w:t>
      </w:r>
      <w:r w:rsidR="003D12AA">
        <w:rPr>
          <w:rFonts w:ascii="Times New Roman" w:hAnsi="Times New Roman"/>
          <w:sz w:val="24"/>
        </w:rPr>
        <w:t>n</w:t>
      </w:r>
      <w:r w:rsidR="008169B2">
        <w:rPr>
          <w:rFonts w:ascii="Times New Roman" w:hAnsi="Times New Roman"/>
          <w:sz w:val="24"/>
        </w:rPr>
        <w:t xml:space="preserve">as mulheres e 10,1% </w:t>
      </w:r>
      <w:r w:rsidR="003D12AA">
        <w:rPr>
          <w:rFonts w:ascii="Times New Roman" w:hAnsi="Times New Roman"/>
          <w:sz w:val="24"/>
        </w:rPr>
        <w:t>n</w:t>
      </w:r>
      <w:r w:rsidR="008169B2">
        <w:rPr>
          <w:rFonts w:ascii="Times New Roman" w:hAnsi="Times New Roman"/>
          <w:sz w:val="24"/>
        </w:rPr>
        <w:t xml:space="preserve">os homens </w:t>
      </w:r>
      <w:r w:rsidR="008169B2">
        <w:rPr>
          <w:rFonts w:ascii="Times New Roman" w:hAnsi="Times New Roman"/>
          <w:sz w:val="24"/>
        </w:rPr>
        <w:fldChar w:fldCharType="begin" w:fldLock="1"/>
      </w:r>
      <w:r w:rsidR="008169B2">
        <w:rPr>
          <w:rFonts w:ascii="Times New Roman" w:hAnsi="Times New Roman"/>
          <w:sz w:val="24"/>
        </w:rPr>
        <w:instrText>ADDIN CSL_CITATION { "citationItems" : [ { "id" : "ITEM-1", "itemData" : { "DOI" : "10.1093/humrep/dew123", "ISSN" : "0268-1161", "author" : [ { "dropping-particle" : "", "family" : "Datta", "given" : "J.", "non-dropping-particle" : "", "parse-names" : false, "suffix" : "" }, { "dropping-particle" : "", "family" : "Palmer", "given" : "M.J.", "non-dropping-particle" : "", "parse-names" : false, "suffix" : "" }, { "dropping-particle" : "", "family" : "Tanton", "given" : "C.", "non-dropping-particle" : "", "parse-names" : false, "suffix" : "" }, { "dropping-particle" : "", "family" : "Gibson", "given" : "L.J.", "non-dropping-particle" : "", "parse-names" : false, "suffix" : "" }, { "dropping-particle" : "", "family" : "Jones", "given" : "K.G.", "non-dropping-particle" : "", "parse-names" : false, "suffix" : "" }, { "dropping-particle" : "", "family" : "Macdowall", "given" : "W.", "non-dropping-particle" : "", "parse-names" : false, "suffix" : "" }, { "dropping-particle" : "", "family" : "Glasier", "given" : "A.", "non-dropping-particle" : "", "parse-names" : false, "suffix" : "" }, { "dropping-particle" : "", "family" : "Sonnenberg", "given" : "P.", "non-dropping-particle" : "", "parse-names" : false, "suffix" : "" }, { "dropping-particle" : "", "family" : "Field", "given" : "N.", "non-dropping-particle" : "", "parse-names" : false, "suffix" : "" }, { "dropping-particle" : "", "family" : "Mercer", "given" : "C.H.", "non-dropping-particle" : "", "parse-names" : false, "suffix" : "" }, { "dropping-particle" : "", "family" : "Johnson", "given" : "A.M.", "non-dropping-particle" : "", "parse-names" : false, "suffix" : "" }, { "dropping-particle" : "", "family" : "Wellings", "given" : "K.", "non-dropping-particle" : "", "parse-names" : false, "suffix" : "" } ], "container-title" : "Human Reproduction", "id" : "ITEM-1", "issue" : "0", "issued" : { "date-parts" : [ [ "2016" ] ] }, "page" : "dew123", "title" : "Prevalence of infertility and help seeking among 15 000 women and men", "type" : "article-journal", "volume" : "0" }, "uris" : [ "http://www.mendeley.com/documents/?uuid=aa9d79fe-1300-464f-b576-eb94b8134ae4" ] } ], "mendeley" : { "formattedCitation" : "(Datta et al., 2016)", "plainTextFormattedCitation" : "(Datta et al., 2016)", "previouslyFormattedCitation" : "(Datta et al., 2016)" }, "properties" : { "noteIndex" : 0 }, "schema" : "https://github.com/citation-style-language/schema/raw/master/csl-citation.json" }</w:instrText>
      </w:r>
      <w:r w:rsidR="008169B2">
        <w:rPr>
          <w:rFonts w:ascii="Times New Roman" w:hAnsi="Times New Roman"/>
          <w:sz w:val="24"/>
        </w:rPr>
        <w:fldChar w:fldCharType="separate"/>
      </w:r>
      <w:r w:rsidR="008169B2" w:rsidRPr="008169B2">
        <w:rPr>
          <w:rFonts w:ascii="Times New Roman" w:hAnsi="Times New Roman"/>
          <w:noProof/>
          <w:sz w:val="24"/>
        </w:rPr>
        <w:t>(Datta et al., 2016)</w:t>
      </w:r>
      <w:r w:rsidR="008169B2">
        <w:rPr>
          <w:rFonts w:ascii="Times New Roman" w:hAnsi="Times New Roman"/>
          <w:sz w:val="24"/>
        </w:rPr>
        <w:fldChar w:fldCharType="end"/>
      </w:r>
      <w:r w:rsidR="008169B2">
        <w:rPr>
          <w:rFonts w:ascii="Times New Roman" w:hAnsi="Times New Roman"/>
          <w:sz w:val="24"/>
        </w:rPr>
        <w:t xml:space="preserve">. </w:t>
      </w:r>
      <w:r w:rsidR="008163C8">
        <w:rPr>
          <w:rFonts w:ascii="Times New Roman" w:hAnsi="Times New Roman"/>
          <w:sz w:val="24"/>
        </w:rPr>
        <w:t>Especificamente em Portugal estima-se que existam entre 266</w:t>
      </w:r>
      <w:r w:rsidR="00E94B32">
        <w:rPr>
          <w:rFonts w:ascii="Times New Roman" w:hAnsi="Times New Roman"/>
          <w:sz w:val="24"/>
        </w:rPr>
        <w:t xml:space="preserve"> </w:t>
      </w:r>
      <w:r w:rsidR="008163C8">
        <w:rPr>
          <w:rFonts w:ascii="Times New Roman" w:hAnsi="Times New Roman"/>
          <w:sz w:val="24"/>
        </w:rPr>
        <w:t xml:space="preserve">088 e 292.996 casais com infertilidade ao longo da vida </w:t>
      </w:r>
      <w:r w:rsidR="008163C8">
        <w:rPr>
          <w:rFonts w:ascii="Times New Roman" w:hAnsi="Times New Roman"/>
          <w:sz w:val="24"/>
        </w:rPr>
        <w:fldChar w:fldCharType="begin" w:fldLock="1"/>
      </w:r>
      <w:r w:rsidR="008163C8">
        <w:rPr>
          <w:rFonts w:ascii="Times New Roman" w:hAnsi="Times New Roman"/>
          <w:sz w:val="24"/>
        </w:rPr>
        <w:instrText>ADDIN CSL_CITATION { "citationItems" : [ { "id" : "ITEM-1", "itemData" : { "author" : [ { "dropping-particle" : "", "family" : "Carvalho", "given" : "J\u00e3o", "non-dropping-particle" : "", "parse-names" : false, "suffix" : "" }, { "dropping-particle" : "", "family" : "Santos", "given" : "Ana", "non-dropping-particle" : "", "parse-names" : false, "suffix" : "" } ], "id" : "ITEM-1", "issued" : { "date-parts" : [ [ "2009" ] ] }, "title" : "Estudo AFRODITE - Caracteriza\u00e7\u00e3o da infertilidade em Portugal", "type" : "article-journal" }, "uris" : [ "http://www.mendeley.com/documents/?uuid=96650b9a-c21d-40e1-9f20-cfc540b46e42" ] } ], "mendeley" : { "formattedCitation" : "(Carvalho &amp; Santos, 2009)", "plainTextFormattedCitation" : "(Carvalho &amp; Santos, 2009)", "previouslyFormattedCitation" : "(Carvalho &amp; Santos, 2009)" }, "properties" : { "noteIndex" : 0 }, "schema" : "https://github.com/citation-style-language/schema/raw/master/csl-citation.json" }</w:instrText>
      </w:r>
      <w:r w:rsidR="008163C8">
        <w:rPr>
          <w:rFonts w:ascii="Times New Roman" w:hAnsi="Times New Roman"/>
          <w:sz w:val="24"/>
        </w:rPr>
        <w:fldChar w:fldCharType="separate"/>
      </w:r>
      <w:r w:rsidR="008163C8" w:rsidRPr="00A5357E">
        <w:rPr>
          <w:rFonts w:ascii="Times New Roman" w:hAnsi="Times New Roman"/>
          <w:noProof/>
          <w:sz w:val="24"/>
        </w:rPr>
        <w:t>(Carvalho &amp; Santos, 2009)</w:t>
      </w:r>
      <w:r w:rsidR="008163C8">
        <w:rPr>
          <w:rFonts w:ascii="Times New Roman" w:hAnsi="Times New Roman"/>
          <w:sz w:val="24"/>
        </w:rPr>
        <w:fldChar w:fldCharType="end"/>
      </w:r>
      <w:r w:rsidR="008163C8">
        <w:rPr>
          <w:rFonts w:ascii="Times New Roman" w:hAnsi="Times New Roman"/>
          <w:sz w:val="24"/>
        </w:rPr>
        <w:t xml:space="preserve">. </w:t>
      </w:r>
    </w:p>
    <w:p w14:paraId="4E754BC6" w14:textId="6038603D" w:rsidR="008163C8" w:rsidRDefault="008163C8" w:rsidP="002D4CE8">
      <w:pPr>
        <w:spacing w:after="0" w:line="360" w:lineRule="auto"/>
        <w:ind w:firstLine="426"/>
        <w:jc w:val="both"/>
        <w:rPr>
          <w:rFonts w:ascii="Times New Roman" w:hAnsi="Times New Roman"/>
          <w:sz w:val="24"/>
        </w:rPr>
      </w:pPr>
      <w:r>
        <w:rPr>
          <w:rFonts w:ascii="Times New Roman" w:hAnsi="Times New Roman"/>
          <w:sz w:val="24"/>
        </w:rPr>
        <w:t xml:space="preserve">Face a um diagnóstico de infertilidade, as </w:t>
      </w:r>
      <w:commentRangeStart w:id="9"/>
      <w:r>
        <w:rPr>
          <w:rFonts w:ascii="Times New Roman" w:hAnsi="Times New Roman"/>
          <w:sz w:val="24"/>
        </w:rPr>
        <w:t>técnicas de procriação medicamente assistida</w:t>
      </w:r>
      <w:commentRangeEnd w:id="9"/>
      <w:r w:rsidR="002501A8">
        <w:rPr>
          <w:rStyle w:val="Refdecomentrio"/>
        </w:rPr>
        <w:commentReference w:id="9"/>
      </w:r>
      <w:r>
        <w:rPr>
          <w:rFonts w:ascii="Times New Roman" w:hAnsi="Times New Roman"/>
          <w:sz w:val="24"/>
        </w:rPr>
        <w:t xml:space="preserve"> oferecem esperança aos casais com infertilidade </w:t>
      </w:r>
      <w:r>
        <w:rPr>
          <w:rFonts w:ascii="Times New Roman" w:hAnsi="Times New Roman"/>
          <w:sz w:val="24"/>
        </w:rPr>
        <w:fldChar w:fldCharType="begin" w:fldLock="1"/>
      </w:r>
      <w:r>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"mendeley" : { "formattedCitation" : "(Cousineau &amp; Domar, 2007)", "plainTextFormattedCitation" : "(Cousineau &amp; Domar, 2007)", "previouslyFormattedCitation" : "(Cousineau &amp; Domar, 2007)" }, "properties" : { "noteIndex" : 0 }, "schema" : "https://github.com/citation-style-language/schema/raw/master/csl-citation.json" }</w:instrText>
      </w:r>
      <w:r>
        <w:rPr>
          <w:rFonts w:ascii="Times New Roman" w:hAnsi="Times New Roman"/>
          <w:sz w:val="24"/>
        </w:rPr>
        <w:fldChar w:fldCharType="separate"/>
      </w:r>
      <w:r w:rsidRPr="00C834DB">
        <w:rPr>
          <w:rFonts w:ascii="Times New Roman" w:hAnsi="Times New Roman"/>
          <w:noProof/>
          <w:sz w:val="24"/>
        </w:rPr>
        <w:t>(Cousineau &amp; Domar, 2007)</w:t>
      </w:r>
      <w:r>
        <w:rPr>
          <w:rFonts w:ascii="Times New Roman" w:hAnsi="Times New Roman"/>
          <w:sz w:val="24"/>
        </w:rPr>
        <w:fldChar w:fldCharType="end"/>
      </w:r>
      <w:r>
        <w:rPr>
          <w:rFonts w:ascii="Times New Roman" w:hAnsi="Times New Roman"/>
          <w:sz w:val="24"/>
        </w:rPr>
        <w:t>, podendo estas incluir diversos tipos de tratamento</w:t>
      </w:r>
      <w:r w:rsidR="00FD31F1">
        <w:rPr>
          <w:rFonts w:ascii="Times New Roman" w:hAnsi="Times New Roman"/>
          <w:sz w:val="24"/>
        </w:rPr>
        <w:t>. Entre est</w:t>
      </w:r>
      <w:ins w:id="10" w:author="Autor">
        <w:r w:rsidR="002501A8">
          <w:rPr>
            <w:rFonts w:ascii="Times New Roman" w:hAnsi="Times New Roman"/>
            <w:sz w:val="24"/>
          </w:rPr>
          <w:t>e</w:t>
        </w:r>
      </w:ins>
      <w:del w:id="11" w:author="Autor">
        <w:r w:rsidR="00E94B32" w:rsidDel="002501A8">
          <w:rPr>
            <w:rFonts w:ascii="Times New Roman" w:hAnsi="Times New Roman"/>
            <w:sz w:val="24"/>
          </w:rPr>
          <w:delText>a</w:delText>
        </w:r>
      </w:del>
      <w:r w:rsidR="00FD31F1">
        <w:rPr>
          <w:rFonts w:ascii="Times New Roman" w:hAnsi="Times New Roman"/>
          <w:sz w:val="24"/>
        </w:rPr>
        <w:t>s são de referir</w:t>
      </w:r>
      <w:r w:rsidR="002D4CE8">
        <w:rPr>
          <w:rFonts w:ascii="Times New Roman" w:hAnsi="Times New Roman"/>
          <w:sz w:val="24"/>
        </w:rPr>
        <w:t xml:space="preserve"> </w:t>
      </w:r>
      <w:r w:rsidR="00FD31F1">
        <w:rPr>
          <w:rFonts w:ascii="Times New Roman" w:hAnsi="Times New Roman"/>
          <w:sz w:val="24"/>
        </w:rPr>
        <w:t>a</w:t>
      </w:r>
      <w:r>
        <w:rPr>
          <w:rFonts w:ascii="Times New Roman" w:hAnsi="Times New Roman"/>
          <w:sz w:val="24"/>
        </w:rPr>
        <w:t xml:space="preserve"> inseminação intrauterina (IIU), </w:t>
      </w:r>
      <w:r w:rsidR="00FD31F1">
        <w:rPr>
          <w:rFonts w:ascii="Times New Roman" w:hAnsi="Times New Roman"/>
          <w:sz w:val="24"/>
        </w:rPr>
        <w:t xml:space="preserve">a </w:t>
      </w:r>
      <w:r>
        <w:rPr>
          <w:rFonts w:ascii="Times New Roman" w:hAnsi="Times New Roman"/>
          <w:sz w:val="24"/>
        </w:rPr>
        <w:t xml:space="preserve">fecundação </w:t>
      </w:r>
      <w:r w:rsidRPr="008163C8">
        <w:rPr>
          <w:rFonts w:ascii="Times New Roman" w:hAnsi="Times New Roman"/>
          <w:i/>
          <w:sz w:val="24"/>
        </w:rPr>
        <w:t xml:space="preserve">in vitro </w:t>
      </w:r>
      <w:r>
        <w:rPr>
          <w:rFonts w:ascii="Times New Roman" w:hAnsi="Times New Roman"/>
          <w:sz w:val="24"/>
        </w:rPr>
        <w:t>(FIV)</w:t>
      </w:r>
      <w:r w:rsidR="002D4CE8">
        <w:rPr>
          <w:rFonts w:ascii="Times New Roman" w:hAnsi="Times New Roman"/>
          <w:sz w:val="24"/>
        </w:rPr>
        <w:t xml:space="preserve"> </w:t>
      </w:r>
      <w:r>
        <w:rPr>
          <w:rFonts w:ascii="Times New Roman" w:hAnsi="Times New Roman"/>
          <w:sz w:val="24"/>
        </w:rPr>
        <w:t xml:space="preserve">e transferência de embriões (FIVETE), </w:t>
      </w:r>
      <w:r w:rsidR="00FD31F1">
        <w:rPr>
          <w:rFonts w:ascii="Times New Roman" w:hAnsi="Times New Roman"/>
          <w:sz w:val="24"/>
        </w:rPr>
        <w:t xml:space="preserve">a </w:t>
      </w:r>
      <w:r>
        <w:rPr>
          <w:rFonts w:ascii="Times New Roman" w:hAnsi="Times New Roman"/>
          <w:sz w:val="24"/>
        </w:rPr>
        <w:t xml:space="preserve">microinjeção intracitoplasmática de espermatozoides (ICSI), </w:t>
      </w:r>
      <w:r w:rsidR="00FD31F1">
        <w:rPr>
          <w:rFonts w:ascii="Times New Roman" w:hAnsi="Times New Roman"/>
          <w:sz w:val="24"/>
        </w:rPr>
        <w:t xml:space="preserve">a </w:t>
      </w:r>
      <w:r>
        <w:rPr>
          <w:rFonts w:ascii="Times New Roman" w:hAnsi="Times New Roman"/>
          <w:sz w:val="24"/>
        </w:rPr>
        <w:t xml:space="preserve">transferência intratubular de gâmetas (GIFT), </w:t>
      </w:r>
      <w:r w:rsidR="00FD31F1">
        <w:rPr>
          <w:rFonts w:ascii="Times New Roman" w:hAnsi="Times New Roman"/>
          <w:sz w:val="24"/>
        </w:rPr>
        <w:t xml:space="preserve">as </w:t>
      </w:r>
      <w:r>
        <w:rPr>
          <w:rFonts w:ascii="Times New Roman" w:hAnsi="Times New Roman"/>
          <w:sz w:val="24"/>
        </w:rPr>
        <w:t xml:space="preserve">técnicas cirúrgicas de obtenção de espermatozoides, </w:t>
      </w:r>
      <w:r w:rsidR="00FD31F1">
        <w:rPr>
          <w:rFonts w:ascii="Times New Roman" w:hAnsi="Times New Roman"/>
          <w:sz w:val="24"/>
        </w:rPr>
        <w:t xml:space="preserve">as </w:t>
      </w:r>
      <w:r>
        <w:rPr>
          <w:rFonts w:ascii="Times New Roman" w:hAnsi="Times New Roman"/>
          <w:sz w:val="24"/>
        </w:rPr>
        <w:t xml:space="preserve">técnicas de criopreservação de gâmetas e embriões e </w:t>
      </w:r>
      <w:r w:rsidR="00FD31F1">
        <w:rPr>
          <w:rFonts w:ascii="Times New Roman" w:hAnsi="Times New Roman"/>
          <w:sz w:val="24"/>
        </w:rPr>
        <w:t xml:space="preserve">as </w:t>
      </w:r>
      <w:r>
        <w:rPr>
          <w:rFonts w:ascii="Times New Roman" w:hAnsi="Times New Roman"/>
          <w:sz w:val="24"/>
        </w:rPr>
        <w:t xml:space="preserve">técnicas de procriação com recurso a dadores de gâmetas </w:t>
      </w:r>
      <w:r>
        <w:rPr>
          <w:rFonts w:ascii="Times New Roman" w:hAnsi="Times New Roman"/>
          <w:sz w:val="24"/>
        </w:rPr>
        <w:fldChar w:fldCharType="begin" w:fldLock="1"/>
      </w:r>
      <w:r>
        <w:rPr>
          <w:rFonts w:ascii="Times New Roman" w:hAnsi="Times New Roman"/>
          <w:sz w:val="24"/>
        </w:rPr>
        <w:instrText>ADDIN CSL_CITATION { "citationItems" : [ { "id" : "ITEM-1", "itemData" : { "author" : [ { "dropping-particle" : "", "family" : "Santos", "given" : "Terese", "non-dropping-particle" : "", "parse-names" : false, "suffix" : "" }, { "dropping-particle" : "", "family" : "Moura-Ramos", "given" : "Mariana", "non-dropping-particle" : "", "parse-names" : false, "suffix" : "" } ], "container-title" : "Esterilidade e procria\u00e7\u00e3o medicamente assistida", "id" : "ITEM-1", "issued" : { "date-parts" : [ [ "2010" ] ] }, "page" : "79-99", "publisher" : "Coimbra University Press", "publisher-place" : "Coimbra", "title" : "As t\u00e9cnicas de procria\u00e7\u00e3o medicamente assistida", "type" : "chapter" }, "uris" : [ "http://www.mendeley.com/documents/?uuid=5bc6ba22-8f3b-4e30-84b0-545897f85e33" ] } ], "mendeley" : { "formattedCitation" : "(Santos &amp; Moura-Ramos, 2010)", "plainTextFormattedCitation" : "(Santos &amp; Moura-Ramos, 2010)", "previouslyFormattedCitation" : "(Santos &amp; Moura-Ramos, 2010)" }, "properties" : { "noteIndex" : 0 }, "schema" : "https://github.com/citation-style-language/schema/raw/master/csl-citation.json" }</w:instrText>
      </w:r>
      <w:r>
        <w:rPr>
          <w:rFonts w:ascii="Times New Roman" w:hAnsi="Times New Roman"/>
          <w:sz w:val="24"/>
        </w:rPr>
        <w:fldChar w:fldCharType="separate"/>
      </w:r>
      <w:r w:rsidRPr="00196F66">
        <w:rPr>
          <w:rFonts w:ascii="Times New Roman" w:hAnsi="Times New Roman"/>
          <w:noProof/>
          <w:sz w:val="24"/>
        </w:rPr>
        <w:t>(Santos &amp; Moura-Ramos, 2010)</w:t>
      </w:r>
      <w:r>
        <w:rPr>
          <w:rFonts w:ascii="Times New Roman" w:hAnsi="Times New Roman"/>
          <w:sz w:val="24"/>
        </w:rPr>
        <w:fldChar w:fldCharType="end"/>
      </w:r>
      <w:r>
        <w:rPr>
          <w:rFonts w:ascii="Times New Roman" w:hAnsi="Times New Roman"/>
          <w:sz w:val="24"/>
        </w:rPr>
        <w:t>.</w:t>
      </w:r>
      <w:r w:rsidR="002D4CE8" w:rsidRPr="002D4CE8">
        <w:rPr>
          <w:rFonts w:ascii="Times New Roman" w:hAnsi="Times New Roman"/>
          <w:sz w:val="24"/>
        </w:rPr>
        <w:t xml:space="preserve"> </w:t>
      </w:r>
      <w:r w:rsidR="002D4CE8">
        <w:rPr>
          <w:rFonts w:ascii="Times New Roman" w:hAnsi="Times New Roman"/>
          <w:sz w:val="24"/>
        </w:rPr>
        <w:t xml:space="preserve">Estas últimas são utilizadas em algumas situações de infertilidade (masculina ou feminina) nas quais não é possível obter uma gravidez através do recurso a qualquer outra técnica que utilize os </w:t>
      </w:r>
      <w:r w:rsidR="002D4CE8">
        <w:rPr>
          <w:rFonts w:ascii="Times New Roman" w:hAnsi="Times New Roman"/>
          <w:sz w:val="24"/>
        </w:rPr>
        <w:lastRenderedPageBreak/>
        <w:t xml:space="preserve">gâmetas do próprio casal </w:t>
      </w:r>
      <w:r w:rsidR="002D4CE8">
        <w:rPr>
          <w:rFonts w:ascii="Times New Roman" w:hAnsi="Times New Roman"/>
          <w:sz w:val="24"/>
        </w:rPr>
        <w:fldChar w:fldCharType="begin" w:fldLock="1"/>
      </w:r>
      <w:r w:rsidR="002D4CE8">
        <w:rPr>
          <w:rFonts w:ascii="Times New Roman" w:hAnsi="Times New Roman"/>
          <w:sz w:val="24"/>
        </w:rPr>
        <w:instrText>ADDIN CSL_CITATION { "citationItems" : [ { "id" : "ITEM-1", "itemData" : { "id" : "ITEM-1", "issued" : { "date-parts" : [ [ "2006" ] ] }, "number" : "Di\u00e1rio da Rep\u00fablica: I s\u00e9rie, n\u00ba 143", "title" : "Decreto de Lei n\u00ba 32/2006 de 26 de Julho do Minist\u00e9rio da Sa\u00fade", "type" : "legislation" }, "uris" : [ "http://www.mendeley.com/documents/?uuid=a90f67f3-e8d2-4f1e-b34a-40ea4a2b0d15" ] }, { "id" : "ITEM-2", "itemData" : { "author" : [ { "dropping-particle" : "", "family" : "Santos", "given" : "Terese", "non-dropping-particle" : "", "parse-names" : false, "suffix" : "" }, { "dropping-particle" : "", "family" : "Moura-Ramos", "given" : "Mariana", "non-dropping-particle" : "", "parse-names" : false, "suffix" : "" } ], "container-title" : "Esterilidade e procria\u00e7\u00e3o medicamente assistida", "id" : "ITEM-2", "issued" : { "date-parts" : [ [ "2010" ] ] }, "page" : "79-99", "publisher" : "Coimbra University Press", "publisher-place" : "Coimbra", "title" : "As t\u00e9cnicas de procria\u00e7\u00e3o medicamente assistida", "type" : "chapter" }, "uris" : [ "http://www.mendeley.com/documents/?uuid=5bc6ba22-8f3b-4e30-84b0-545897f85e33" ] } ], "mendeley" : { "formattedCitation" : "(&lt;i&gt;Decreto de Lei n&lt;sup&gt;o&lt;/sup&gt; 32/2006 de 26 de Julho do Minist\u00e9rio da Sa\u00fade&lt;/i&gt;, 2006; Santos &amp; Moura-Ramos, 2010)", "plainTextFormattedCitation" : "(Decreto de Lei no 32/2006 de 26 de Julho do Minist\u00e9rio da Sa\u00fade, 2006; Santos &amp; Moura-Ramos, 2010)", "previouslyFormattedCitation" : "(&lt;i&gt;Decreto de Lei n&lt;sup&gt;o&lt;/sup&gt; 32/2006 de 26 de Julho do Minist\u00e9rio da Sa\u00fade&lt;/i&gt;, 2006; Santos &amp; Moura-Ramos, 2010)" }, "properties" : { "noteIndex" : 0 }, "schema" : "https://github.com/citation-style-language/schema/raw/master/csl-citation.json" }</w:instrText>
      </w:r>
      <w:r w:rsidR="002D4CE8">
        <w:rPr>
          <w:rFonts w:ascii="Times New Roman" w:hAnsi="Times New Roman"/>
          <w:sz w:val="24"/>
        </w:rPr>
        <w:fldChar w:fldCharType="separate"/>
      </w:r>
      <w:r w:rsidR="002D4CE8" w:rsidRPr="00C27949">
        <w:rPr>
          <w:rFonts w:ascii="Times New Roman" w:hAnsi="Times New Roman"/>
          <w:noProof/>
          <w:sz w:val="24"/>
        </w:rPr>
        <w:t>(</w:t>
      </w:r>
      <w:r w:rsidR="002D4CE8" w:rsidRPr="00C27949">
        <w:rPr>
          <w:rFonts w:ascii="Times New Roman" w:hAnsi="Times New Roman"/>
          <w:i/>
          <w:noProof/>
          <w:sz w:val="24"/>
        </w:rPr>
        <w:t>Decreto de Lei n</w:t>
      </w:r>
      <w:r w:rsidR="002D4CE8" w:rsidRPr="00C27949">
        <w:rPr>
          <w:rFonts w:ascii="Times New Roman" w:hAnsi="Times New Roman"/>
          <w:i/>
          <w:noProof/>
          <w:sz w:val="24"/>
          <w:vertAlign w:val="superscript"/>
        </w:rPr>
        <w:t>o</w:t>
      </w:r>
      <w:r w:rsidR="002D4CE8" w:rsidRPr="00C27949">
        <w:rPr>
          <w:rFonts w:ascii="Times New Roman" w:hAnsi="Times New Roman"/>
          <w:i/>
          <w:noProof/>
          <w:sz w:val="24"/>
        </w:rPr>
        <w:t xml:space="preserve"> 32/2006 de 26 de Julho do Ministério da Saúde</w:t>
      </w:r>
      <w:r w:rsidR="002D4CE8" w:rsidRPr="00C27949">
        <w:rPr>
          <w:rFonts w:ascii="Times New Roman" w:hAnsi="Times New Roman"/>
          <w:noProof/>
          <w:sz w:val="24"/>
        </w:rPr>
        <w:t>, 2006; Santos &amp; Moura-Ramos, 2010)</w:t>
      </w:r>
      <w:r w:rsidR="002D4CE8">
        <w:rPr>
          <w:rFonts w:ascii="Times New Roman" w:hAnsi="Times New Roman"/>
          <w:sz w:val="24"/>
        </w:rPr>
        <w:fldChar w:fldCharType="end"/>
      </w:r>
      <w:r w:rsidR="00FD31F1">
        <w:rPr>
          <w:rFonts w:ascii="Times New Roman" w:hAnsi="Times New Roman"/>
          <w:sz w:val="24"/>
        </w:rPr>
        <w:t>.</w:t>
      </w:r>
    </w:p>
    <w:p w14:paraId="59613D85" w14:textId="19E445D9" w:rsidR="00D36157" w:rsidRDefault="008163C8" w:rsidP="008163C8">
      <w:pPr>
        <w:tabs>
          <w:tab w:val="left" w:pos="5670"/>
        </w:tabs>
        <w:spacing w:after="0" w:line="360" w:lineRule="auto"/>
        <w:ind w:firstLine="426"/>
        <w:jc w:val="both"/>
        <w:rPr>
          <w:rFonts w:ascii="Times New Roman" w:hAnsi="Times New Roman"/>
          <w:sz w:val="24"/>
        </w:rPr>
      </w:pPr>
      <w:r>
        <w:rPr>
          <w:rFonts w:ascii="Times New Roman" w:hAnsi="Times New Roman"/>
          <w:sz w:val="24"/>
        </w:rPr>
        <w:t>A</w:t>
      </w:r>
      <w:r w:rsidR="00D36157">
        <w:rPr>
          <w:rFonts w:ascii="Times New Roman" w:hAnsi="Times New Roman"/>
          <w:sz w:val="24"/>
        </w:rPr>
        <w:t xml:space="preserve"> procura </w:t>
      </w:r>
      <w:r w:rsidR="00FD31F1">
        <w:rPr>
          <w:rFonts w:ascii="Times New Roman" w:hAnsi="Times New Roman"/>
          <w:sz w:val="24"/>
        </w:rPr>
        <w:t xml:space="preserve">de </w:t>
      </w:r>
      <w:commentRangeStart w:id="12"/>
      <w:r w:rsidR="00D36157">
        <w:rPr>
          <w:rFonts w:ascii="Times New Roman" w:hAnsi="Times New Roman"/>
          <w:sz w:val="24"/>
        </w:rPr>
        <w:t xml:space="preserve">tratamentos de </w:t>
      </w:r>
      <w:r w:rsidR="00E94B32">
        <w:rPr>
          <w:rFonts w:ascii="Times New Roman" w:hAnsi="Times New Roman"/>
          <w:sz w:val="24"/>
        </w:rPr>
        <w:t>in</w:t>
      </w:r>
      <w:r w:rsidR="00D36157">
        <w:rPr>
          <w:rFonts w:ascii="Times New Roman" w:hAnsi="Times New Roman"/>
          <w:sz w:val="24"/>
        </w:rPr>
        <w:t>fertilidade</w:t>
      </w:r>
      <w:commentRangeEnd w:id="12"/>
      <w:r w:rsidR="00287E50">
        <w:rPr>
          <w:rStyle w:val="Refdecomentrio"/>
        </w:rPr>
        <w:commentReference w:id="12"/>
      </w:r>
      <w:r w:rsidR="00D36157">
        <w:rPr>
          <w:rFonts w:ascii="Times New Roman" w:hAnsi="Times New Roman"/>
          <w:sz w:val="24"/>
        </w:rPr>
        <w:t xml:space="preserve"> tem </w:t>
      </w:r>
      <w:r w:rsidR="004B5BF2">
        <w:rPr>
          <w:rFonts w:ascii="Times New Roman" w:hAnsi="Times New Roman"/>
          <w:sz w:val="24"/>
        </w:rPr>
        <w:t>também vindo a crescer</w:t>
      </w:r>
      <w:r>
        <w:rPr>
          <w:rFonts w:ascii="Times New Roman" w:hAnsi="Times New Roman"/>
          <w:sz w:val="24"/>
        </w:rPr>
        <w:t xml:space="preserve"> nos últimos anos</w:t>
      </w:r>
      <w:r w:rsidR="00D36157">
        <w:rPr>
          <w:rFonts w:ascii="Times New Roman" w:hAnsi="Times New Roman"/>
          <w:sz w:val="24"/>
        </w:rPr>
        <w:t xml:space="preserve"> </w:t>
      </w:r>
      <w:r w:rsidR="00F56F04">
        <w:rPr>
          <w:rFonts w:ascii="Times New Roman" w:hAnsi="Times New Roman"/>
          <w:sz w:val="24"/>
        </w:rPr>
        <w:fldChar w:fldCharType="begin" w:fldLock="1"/>
      </w:r>
      <w:r w:rsidR="00D36157">
        <w:rPr>
          <w:rFonts w:ascii="Times New Roman" w:hAnsi="Times New Roman"/>
          <w:sz w:val="24"/>
        </w:rPr>
        <w:instrText>ADDIN CSL_CITATION { "citationItems" : [ { "id" : "ITEM-1", "itemData" : { "DOI" : "10.1080/02646830802350864", "ISBN" : "0264683080", "ISSN" : "0264-6838", "PMID" : "2009487541", "abstract" : "Despite the great number of studies conducted to examine the impact of infertility on the psychological status of women undergoing infertility treatment, little is known about the psychological impact of infertility when it is due to male or female factors and its role in the cause of higher levels of anxiety and stress. The aim of this cross-sectional study was to assess the impact of infertility diagnosis on infertile women\u2019s levels of anxiety, depression and fertility-related stress. The study involved 404 women undergoing fertility treatment in a public clinic in Athens. The research instruments were three self-administrated questionnaires. State and trait anxiety, infertility-related stress (personal, social and marital domain) and depression were measured. Most of the women in this sample had low levels of infertility-related stress and a low score for depression, but higher scores of state and trait anxiety than the published normative scores. Women with male factor infertility had higher levels of state anxiety (p = 0.007) and social stress (p = 0.007) than women with female, mixed and unknown infertility. Women with idiopathic infertility also had higher levels of trait anxiety (p = 0.001). Thus, the psychological status of women is strongly related to the aetiology of the infertility problem, and as a result it is necessary for women undergoing treatment for infertility to have an individualized psychological support, based on their infertility problem. (PsycINFO Database Record (c) 2012 APA, all rights reserved) (journal abstract)", "author" : [ { "dropping-particle" : "", "family" : "Lykeridou", "given" : "Katerina", "non-dropping-particle" : "", "parse-names" : false, "suffix" : "" }, { "dropping-particle" : "", "family" : "Gourounti", "given" : "Kleanthi", "non-dropping-particle" : "", "parse-names" : false, "suffix" : "" }, { "dropping-particle" : "", "family" : "Deltsidou", "given" : "Anna", "non-dropping-particle" : "", "parse-names" : false, "suffix" : "" }, { "dropping-particle" : "", "family" : "Loutradis", "given" : "Dimitrios", "non-dropping-particle" : "", "parse-names" : false, "suffix" : "" }, { "dropping-particle" : "", "family" : "Vaslamatzis", "given" : "Grigorios", "non-dropping-particle" : "", "parse-names" : false, "suffix" : "" } ], "container-title" : "Journal of Reproductive and Infant Psychology", "id" : "ITEM-1", "issue" : "3", "issued" : { "date-parts" : [ [ "2009" ] ] }, "page" : "223-237", "title" : "The impact of infertility diagnosis on psychological status of women undergoing fertility treatment", "type" : "article-journal", "volume" : "27" }, "uris" : [ "http://www.mendeley.com/documents/?uuid=e83ff640-e491-4f20-af21-d4ea0fda2654" ] }, { "id" : "ITEM-2", "itemData" : { "author" : [ { "dropping-particle" : "", "family" : "Deka", "given" : "Prasanta", "non-dropping-particle" : "", "parse-names" : false, "suffix" : "" }, { "dropping-particle" : "", "family" : "Sarma", "given" : "Swarnali", "non-dropping-particle" : "", "parse-names" : false, "suffix" : "" } ], "container-title" : "British Journal of Medical Practitioners", "id" : "ITEM-2", "issue" : "3", "issued" : { "date-parts" : [ [ "2010" ] ] }, "page" : "32-33", "title" : "Psychological aspects of infertility", "type" : "article-journal", "volume" : "3" }, "uris" : [ "http://www.mendeley.com/documents/?uuid=51bc6a37-2bc8-4ef6-b234-f1c6c7dfbea7" ] } ], "mendeley" : { "formattedCitation" : "(Deka &amp; Sarma, 2010; Lykeridou, Gourounti, Deltsidou, Loutradis, &amp; Vaslamatzis, 2009)", "plainTextFormattedCitation" : "(Deka &amp; Sarma, 2010; Lykeridou, Gourounti, Deltsidou, Loutradis, &amp; Vaslamatzis, 2009)", "previouslyFormattedCitation" : "(Deka &amp; Sarma, 2010; Lykeridou, Gourounti, Deltsidou, Loutradis, &amp; Vaslamatzis, 2009)" }, "properties" : { "noteIndex" : 0 }, "schema" : "https://github.com/citation-style-language/schema/raw/master/csl-citation.json" }</w:instrText>
      </w:r>
      <w:r w:rsidR="00F56F04">
        <w:rPr>
          <w:rFonts w:ascii="Times New Roman" w:hAnsi="Times New Roman"/>
          <w:sz w:val="24"/>
        </w:rPr>
        <w:fldChar w:fldCharType="separate"/>
      </w:r>
      <w:r w:rsidR="00D36157" w:rsidRPr="00382E4E">
        <w:rPr>
          <w:rFonts w:ascii="Times New Roman" w:hAnsi="Times New Roman"/>
          <w:noProof/>
          <w:sz w:val="24"/>
        </w:rPr>
        <w:t>(Deka &amp; Sarma, 2010; Lykeridou, Gourounti, Deltsidou, Loutradis, &amp; Vaslamatzis, 2009)</w:t>
      </w:r>
      <w:r w:rsidR="00F56F04">
        <w:rPr>
          <w:rFonts w:ascii="Times New Roman" w:hAnsi="Times New Roman"/>
          <w:sz w:val="24"/>
        </w:rPr>
        <w:fldChar w:fldCharType="end"/>
      </w:r>
      <w:r w:rsidR="00D36157">
        <w:rPr>
          <w:rFonts w:ascii="Times New Roman" w:hAnsi="Times New Roman"/>
          <w:sz w:val="24"/>
        </w:rPr>
        <w:t xml:space="preserve">, </w:t>
      </w:r>
      <w:r w:rsidR="007F26DF">
        <w:rPr>
          <w:rFonts w:ascii="Times New Roman" w:hAnsi="Times New Roman"/>
          <w:sz w:val="24"/>
        </w:rPr>
        <w:t>resultando esta procur</w:t>
      </w:r>
      <w:r>
        <w:rPr>
          <w:rFonts w:ascii="Times New Roman" w:hAnsi="Times New Roman"/>
          <w:sz w:val="24"/>
        </w:rPr>
        <w:t xml:space="preserve">a de </w:t>
      </w:r>
      <w:r w:rsidR="00D36157">
        <w:rPr>
          <w:rFonts w:ascii="Times New Roman" w:hAnsi="Times New Roman"/>
          <w:sz w:val="24"/>
        </w:rPr>
        <w:t xml:space="preserve">fatores como o adiamento da gravidez, o desenvolvimento de técnicas mais recentes e mais bem-sucedidas para o tratamento da infertilidade ou o aumento da consciencialização dos serviços disponíveis </w:t>
      </w:r>
      <w:r w:rsidR="00F56F04">
        <w:rPr>
          <w:rFonts w:ascii="Times New Roman" w:hAnsi="Times New Roman"/>
          <w:sz w:val="24"/>
        </w:rPr>
        <w:fldChar w:fldCharType="begin" w:fldLock="1"/>
      </w:r>
      <w:r w:rsidR="00D36157">
        <w:rPr>
          <w:rFonts w:ascii="Times New Roman" w:hAnsi="Times New Roman"/>
          <w:sz w:val="24"/>
        </w:rPr>
        <w:instrText>ADDIN CSL_CITATION { "citationItems" : [ { "id" : "ITEM-1", "itemData" : { "author" : [ { "dropping-particle" : "", "family" : "Deka", "given" : "Prasanta", "non-dropping-particle" : "", "parse-names" : false, "suffix" : "" }, { "dropping-particle" : "", "family" : "Sarma", "given" : "Swarnali", "non-dropping-particle" : "", "parse-names" : false, "suffix" : "" } ], "container-title" : "British Journal of Medical Practitioners", "id" : "ITEM-1", "issue" : "3", "issued" : { "date-parts" : [ [ "2010" ] ] }, "page" : "32-33", "title" : "Psychological aspects of infertility", "type" : "article-journal", "volume" : "3" }, "uris" : [ "http://www.mendeley.com/documents/?uuid=51bc6a37-2bc8-4ef6-b234-f1c6c7dfbea7" ] } ], "mendeley" : { "formattedCitation" : "(Deka &amp; Sarma, 2010)", "plainTextFormattedCitation" : "(Deka &amp; Sarma, 2010)", "previouslyFormattedCitation" : "(Deka &amp; Sarma, 2010)" }, "properties" : { "noteIndex" : 0 }, "schema" : "https://github.com/citation-style-language/schema/raw/master/csl-citation.json" }</w:instrText>
      </w:r>
      <w:r w:rsidR="00F56F04">
        <w:rPr>
          <w:rFonts w:ascii="Times New Roman" w:hAnsi="Times New Roman"/>
          <w:sz w:val="24"/>
        </w:rPr>
        <w:fldChar w:fldCharType="separate"/>
      </w:r>
      <w:r w:rsidR="00D36157" w:rsidRPr="00E246CD">
        <w:rPr>
          <w:rFonts w:ascii="Times New Roman" w:hAnsi="Times New Roman"/>
          <w:noProof/>
          <w:sz w:val="24"/>
        </w:rPr>
        <w:t>(Deka &amp; Sarma, 2010)</w:t>
      </w:r>
      <w:r w:rsidR="00F56F04">
        <w:rPr>
          <w:rFonts w:ascii="Times New Roman" w:hAnsi="Times New Roman"/>
          <w:sz w:val="24"/>
        </w:rPr>
        <w:fldChar w:fldCharType="end"/>
      </w:r>
      <w:r w:rsidR="00D36157">
        <w:rPr>
          <w:rFonts w:ascii="Times New Roman" w:hAnsi="Times New Roman"/>
          <w:sz w:val="24"/>
        </w:rPr>
        <w:t>.</w:t>
      </w:r>
    </w:p>
    <w:p w14:paraId="4B00AC0D" w14:textId="03B214A9" w:rsidR="00DC7D0C" w:rsidRDefault="00DD38EF" w:rsidP="008163C8">
      <w:pPr>
        <w:tabs>
          <w:tab w:val="left" w:pos="5670"/>
        </w:tabs>
        <w:spacing w:after="0" w:line="360" w:lineRule="auto"/>
        <w:ind w:firstLine="426"/>
        <w:jc w:val="both"/>
        <w:rPr>
          <w:rFonts w:ascii="Times New Roman" w:hAnsi="Times New Roman"/>
          <w:sz w:val="24"/>
        </w:rPr>
      </w:pPr>
      <w:r>
        <w:rPr>
          <w:rFonts w:ascii="Times New Roman" w:hAnsi="Times New Roman"/>
          <w:sz w:val="24"/>
        </w:rPr>
        <w:t>Em Portugal</w:t>
      </w:r>
      <w:r w:rsidR="00CF429F">
        <w:rPr>
          <w:rFonts w:ascii="Times New Roman" w:hAnsi="Times New Roman"/>
          <w:sz w:val="24"/>
        </w:rPr>
        <w:t>,</w:t>
      </w:r>
      <w:r>
        <w:rPr>
          <w:rFonts w:ascii="Times New Roman" w:hAnsi="Times New Roman"/>
          <w:sz w:val="24"/>
        </w:rPr>
        <w:t xml:space="preserve"> no ano de 2013, foram registados 9948 ciclos de procriação medicamente assistida, dos quais nasceram 2091 crianças </w:t>
      </w:r>
      <w:r w:rsidR="00F56F04">
        <w:rPr>
          <w:rFonts w:ascii="Times New Roman" w:hAnsi="Times New Roman"/>
          <w:sz w:val="24"/>
        </w:rPr>
        <w:fldChar w:fldCharType="begin" w:fldLock="1"/>
      </w:r>
      <w:r w:rsidR="00725C19">
        <w:rPr>
          <w:rFonts w:ascii="Times New Roman" w:hAnsi="Times New Roman"/>
          <w:sz w:val="24"/>
        </w:rPr>
        <w:instrText>ADDIN CSL_CITATION { "citationItems" : [ { "id" : "ITEM-1", "itemData" : { "author" : [ { "dropping-particle" : "", "family" : "Conselho Nacional de Procria\u00e7\u00e3o Medicamente Assistida", "given" : "", "non-dropping-particle" : "", "parse-names" : false, "suffix" : "" } ], "id" : "ITEM-1", "issued" : { "date-parts" : [ [ "2015" ] ] }, "publisher-place" : "Lisboa", "title" : "Relat\u00f3rio: Atividade desenvolvida pelos centros de PMA em 2013", "type" : "report" }, "uris" : [ "http://www.mendeley.com/documents/?uuid=383a51bf-c8d7-4cb5-bb4d-3808c56a7710" ] } ], "mendeley" : { "formattedCitation" : "(Conselho Nacional de Procria\u00e7\u00e3o Medicamente Assistida, 2015)", "manualFormatting" : "(Conselho Nacional de Procria\u00e7\u00e3o Medicamente Assistida, 2015)", "plainTextFormattedCitation" : "(Conselho Nacional de Procria\u00e7\u00e3o Medicamente Assistida, 2015)", "previouslyFormattedCitation" : "(Conselho Nacional de Procria\u00e7\u00e3o Medicamente Assistida, 2015)" }, "properties" : { "noteIndex" : 0 }, "schema" : "https://github.com/citation-style-language/schema/raw/master/csl-citation.json" }</w:instrText>
      </w:r>
      <w:r w:rsidR="00F56F04">
        <w:rPr>
          <w:rFonts w:ascii="Times New Roman" w:hAnsi="Times New Roman"/>
          <w:sz w:val="24"/>
        </w:rPr>
        <w:fldChar w:fldCharType="separate"/>
      </w:r>
      <w:r w:rsidRPr="00DD38EF">
        <w:rPr>
          <w:rFonts w:ascii="Times New Roman" w:hAnsi="Times New Roman"/>
          <w:noProof/>
          <w:sz w:val="24"/>
        </w:rPr>
        <w:t>(Conselho Nacion</w:t>
      </w:r>
      <w:r w:rsidR="00CF429F">
        <w:rPr>
          <w:rFonts w:ascii="Times New Roman" w:hAnsi="Times New Roman"/>
          <w:noProof/>
          <w:sz w:val="24"/>
        </w:rPr>
        <w:t>a</w:t>
      </w:r>
      <w:r w:rsidRPr="00DD38EF">
        <w:rPr>
          <w:rFonts w:ascii="Times New Roman" w:hAnsi="Times New Roman"/>
          <w:noProof/>
          <w:sz w:val="24"/>
        </w:rPr>
        <w:t>l de Procriação Medicamente Assistida, 2015)</w:t>
      </w:r>
      <w:r w:rsidR="00F56F04">
        <w:rPr>
          <w:rFonts w:ascii="Times New Roman" w:hAnsi="Times New Roman"/>
          <w:sz w:val="24"/>
        </w:rPr>
        <w:fldChar w:fldCharType="end"/>
      </w:r>
      <w:r w:rsidR="00DC7D0C">
        <w:rPr>
          <w:rFonts w:ascii="Times New Roman" w:hAnsi="Times New Roman"/>
          <w:sz w:val="24"/>
        </w:rPr>
        <w:t>. De entre estes ciclos de tratamento, foram realizados 127 com recurso a esperma de dador a fresco</w:t>
      </w:r>
      <w:ins w:id="13" w:author="Autor">
        <w:r w:rsidR="00287E50">
          <w:rPr>
            <w:rFonts w:ascii="Times New Roman" w:hAnsi="Times New Roman"/>
            <w:sz w:val="24"/>
          </w:rPr>
          <w:t>,</w:t>
        </w:r>
      </w:ins>
      <w:del w:id="14" w:author="Autor">
        <w:r w:rsidR="00DC7D0C" w:rsidDel="00287E50">
          <w:rPr>
            <w:rFonts w:ascii="Times New Roman" w:hAnsi="Times New Roman"/>
            <w:sz w:val="24"/>
          </w:rPr>
          <w:delText xml:space="preserve"> </w:delText>
        </w:r>
        <w:r w:rsidR="002D4CE8" w:rsidDel="00287E50">
          <w:rPr>
            <w:rFonts w:ascii="Times New Roman" w:hAnsi="Times New Roman"/>
            <w:sz w:val="24"/>
          </w:rPr>
          <w:delText>e</w:delText>
        </w:r>
      </w:del>
      <w:r w:rsidR="002D4CE8">
        <w:rPr>
          <w:rFonts w:ascii="Times New Roman" w:hAnsi="Times New Roman"/>
          <w:sz w:val="24"/>
        </w:rPr>
        <w:t xml:space="preserve"> </w:t>
      </w:r>
      <w:r w:rsidR="00DC7D0C">
        <w:rPr>
          <w:rFonts w:ascii="Times New Roman" w:hAnsi="Times New Roman"/>
          <w:sz w:val="24"/>
        </w:rPr>
        <w:t xml:space="preserve">329 </w:t>
      </w:r>
      <w:del w:id="15" w:author="Autor">
        <w:r w:rsidR="00DC7D0C" w:rsidDel="00287E50">
          <w:rPr>
            <w:rFonts w:ascii="Times New Roman" w:hAnsi="Times New Roman"/>
            <w:sz w:val="24"/>
          </w:rPr>
          <w:delText xml:space="preserve">ciclos </w:delText>
        </w:r>
      </w:del>
      <w:r w:rsidR="00DC7D0C">
        <w:rPr>
          <w:rFonts w:ascii="Times New Roman" w:hAnsi="Times New Roman"/>
          <w:sz w:val="24"/>
        </w:rPr>
        <w:t xml:space="preserve">com </w:t>
      </w:r>
      <w:r w:rsidR="00B94136">
        <w:rPr>
          <w:rFonts w:ascii="Times New Roman" w:hAnsi="Times New Roman"/>
          <w:sz w:val="24"/>
        </w:rPr>
        <w:t>ovócitos</w:t>
      </w:r>
      <w:r w:rsidR="00CF429F">
        <w:rPr>
          <w:rFonts w:ascii="Times New Roman" w:hAnsi="Times New Roman"/>
          <w:sz w:val="24"/>
        </w:rPr>
        <w:t xml:space="preserve"> doados a fresco </w:t>
      </w:r>
      <w:r w:rsidR="00DC7D0C">
        <w:rPr>
          <w:rFonts w:ascii="Times New Roman" w:hAnsi="Times New Roman"/>
          <w:sz w:val="24"/>
        </w:rPr>
        <w:t xml:space="preserve">e 41 </w:t>
      </w:r>
      <w:del w:id="16" w:author="Autor">
        <w:r w:rsidR="00DC7D0C" w:rsidDel="00287E50">
          <w:rPr>
            <w:rFonts w:ascii="Times New Roman" w:hAnsi="Times New Roman"/>
            <w:sz w:val="24"/>
          </w:rPr>
          <w:delText xml:space="preserve">ciclos </w:delText>
        </w:r>
      </w:del>
      <w:r w:rsidR="00DC7D0C">
        <w:rPr>
          <w:rFonts w:ascii="Times New Roman" w:hAnsi="Times New Roman"/>
          <w:sz w:val="24"/>
        </w:rPr>
        <w:t xml:space="preserve">com ovócitos criopreservados </w:t>
      </w:r>
      <w:r w:rsidR="00F56F04">
        <w:rPr>
          <w:rFonts w:ascii="Times New Roman" w:hAnsi="Times New Roman"/>
          <w:sz w:val="24"/>
        </w:rPr>
        <w:fldChar w:fldCharType="begin" w:fldLock="1"/>
      </w:r>
      <w:r w:rsidR="00725C19">
        <w:rPr>
          <w:rFonts w:ascii="Times New Roman" w:hAnsi="Times New Roman"/>
          <w:sz w:val="24"/>
        </w:rPr>
        <w:instrText>ADDIN CSL_CITATION { "citationItems" : [ { "id" : "ITEM-1", "itemData" : { "author" : [ { "dropping-particle" : "", "family" : "Conselho Nacional de Procria\u00e7\u00e3o Medicamente Assistida", "given" : "", "non-dropping-particle" : "", "parse-names" : false, "suffix" : "" } ], "id" : "ITEM-1", "issued" : { "date-parts" : [ [ "2015" ] ] }, "publisher-place" : "Lisboa", "title" : "Relat\u00f3rio: Atividade desenvolvida pelos centros de PMA em 2013", "type" : "report" }, "uris" : [ "http://www.mendeley.com/documents/?uuid=383a51bf-c8d7-4cb5-bb4d-3808c56a7710" ] } ], "mendeley" : { "formattedCitation" : "(Conselho Nacional de Procria\u00e7\u00e3o Medicamente Assistida, 2015)", "plainTextFormattedCitation" : "(Conselho Nacional de Procria\u00e7\u00e3o Medicamente Assistida, 2015)", "previouslyFormattedCitation" : "(Conselho Nacional de Procria\u00e7\u00e3o Medicamente Assistida, 2015)" }, "properties" : { "noteIndex" : 0 }, "schema" : "https://github.com/citation-style-language/schema/raw/master/csl-citation.json" }</w:instrText>
      </w:r>
      <w:r w:rsidR="00F56F04">
        <w:rPr>
          <w:rFonts w:ascii="Times New Roman" w:hAnsi="Times New Roman"/>
          <w:sz w:val="24"/>
        </w:rPr>
        <w:fldChar w:fldCharType="separate"/>
      </w:r>
      <w:r w:rsidR="00A03341" w:rsidRPr="00A03341">
        <w:rPr>
          <w:rFonts w:ascii="Times New Roman" w:hAnsi="Times New Roman"/>
          <w:noProof/>
          <w:sz w:val="24"/>
        </w:rPr>
        <w:t>(Conselho Nacional de Procriação Medicamente Assistida, 2015)</w:t>
      </w:r>
      <w:r w:rsidR="00F56F04">
        <w:rPr>
          <w:rFonts w:ascii="Times New Roman" w:hAnsi="Times New Roman"/>
          <w:sz w:val="24"/>
        </w:rPr>
        <w:fldChar w:fldCharType="end"/>
      </w:r>
      <w:r w:rsidR="00DC7D0C">
        <w:rPr>
          <w:rFonts w:ascii="Times New Roman" w:hAnsi="Times New Roman"/>
          <w:sz w:val="24"/>
        </w:rPr>
        <w:t>.</w:t>
      </w:r>
    </w:p>
    <w:p w14:paraId="5B21ED65" w14:textId="30E8B26B"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A incapacidade de conceber uma criança para os indivíduos ou casais que esperam começar uma família é </w:t>
      </w:r>
      <w:r w:rsidR="00DD463E">
        <w:rPr>
          <w:rFonts w:ascii="Times New Roman" w:hAnsi="Times New Roman"/>
          <w:sz w:val="24"/>
        </w:rPr>
        <w:t>descrita como uma</w:t>
      </w:r>
      <w:r w:rsidR="00C9281B">
        <w:rPr>
          <w:rFonts w:ascii="Times New Roman" w:hAnsi="Times New Roman"/>
          <w:sz w:val="24"/>
        </w:rPr>
        <w:t xml:space="preserve"> experiência indutora de </w:t>
      </w:r>
      <w:r w:rsidR="00C9281B" w:rsidRPr="00C04510">
        <w:rPr>
          <w:rFonts w:ascii="Times New Roman" w:hAnsi="Times New Roman"/>
          <w:sz w:val="24"/>
        </w:rPr>
        <w:t>stress</w:t>
      </w:r>
      <w:r w:rsidR="00FD31F1">
        <w:rPr>
          <w:rFonts w:ascii="Times New Roman" w:hAnsi="Times New Roman"/>
          <w:sz w:val="24"/>
        </w:rPr>
        <w:t>e</w:t>
      </w:r>
      <w:r w:rsidR="00DD463E">
        <w:rPr>
          <w:rFonts w:ascii="Times New Roman" w:hAnsi="Times New Roman"/>
          <w:sz w:val="24"/>
        </w:rPr>
        <w:t>, psicologicamente ameaçadora e tida como um momento de crise</w:t>
      </w:r>
      <w:r w:rsidR="004D7F02">
        <w:rPr>
          <w:rFonts w:ascii="Times New Roman" w:hAnsi="Times New Roman"/>
          <w:sz w:val="24"/>
        </w:rPr>
        <w:t>,</w:t>
      </w:r>
      <w:r w:rsidR="00DD463E">
        <w:rPr>
          <w:rFonts w:ascii="Times New Roman" w:hAnsi="Times New Roman"/>
          <w:sz w:val="24"/>
        </w:rPr>
        <w:t xml:space="preserve"> </w:t>
      </w:r>
      <w:r w:rsidRPr="00DA77AB">
        <w:rPr>
          <w:rFonts w:ascii="Times New Roman" w:hAnsi="Times New Roman"/>
          <w:color w:val="000000" w:themeColor="text1"/>
          <w:sz w:val="24"/>
        </w:rPr>
        <w:t xml:space="preserve">uma experiência muitas vezes desoladora </w:t>
      </w:r>
      <w:r w:rsidR="006A3BB3">
        <w:rPr>
          <w:rFonts w:ascii="Times New Roman" w:hAnsi="Times New Roman"/>
          <w:sz w:val="24"/>
        </w:rPr>
        <w:t>e dececionante</w:t>
      </w:r>
      <w:r w:rsidR="00732CB8">
        <w:rPr>
          <w:rFonts w:ascii="Times New Roman" w:hAnsi="Times New Roman"/>
          <w:sz w:val="24"/>
        </w:rPr>
        <w:t xml:space="preserve"> </w:t>
      </w:r>
      <w:r w:rsidR="00F56F04">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"id" : "ITEM-2", "itemData" : { "DOI" : "10.1093/humrep/des016", "ISBN" : "1460-2350 (Electronic)\\r0268-1161 (Linking)", "ISSN" : "02681161", "PMID" : "22313869", "abstract" : "BACKGROUND: Infertility can significantly impact women's lives and personal relationships. Despite the negative impact of infertility, a significant number of women who are struggling to conceive do not consult a physician. This cross-sectional survey was conducted to determine the emotional impact of infertility on women to identify which aspects of fertility treatment contribute to the psychological stress experienced by so many patients and to identify barriers to seeking treatment.\\n\\nMETHODS: Women (n = 445; 18-44 years) who had received fertility treatment within the past 2 years or were having trouble conceiving but had not received treatment, completed a 15-min survey online.\\n\\nRESULTS: Participants were from France (n = 108), Germany (n = 111), Italy (n = 112) and Spain (n = 114). Responses indicated that infertility causes a range of emotions and can strain relationships. Women who had received treatment were more likely to feel hopeful (26 versus 21%) and closer to their partner than women not in treatment (33 versus 19%, P &lt; 0.05). Most women delayed starting treatment because of a desire to conceive naturally, and on the advice of physicians. Women aged \u226535 years took longer to seek help with their fertility issues. Injection-related anxiety was the second greatest barrier to treatment.\\n\\nCONCLUSIONS: This study has provided insight into the physical and psychological challenges of infertility treatments and permitted a better understanding of the factors that impact patient lives. A treatment protocol with minimal injections and provision of additional information may lessen the emotional impact and challenges of infertility and contribute to patient satisfaction with fertility treatment protocols.", "author" : [ { "dropping-particle" : "", "family" : "Domar", "given" : "Alice", "non-dropping-particle" : "", "parse-names" : false, "suffix" : "" }, { "dropping-particle" : "", "family" : "Gordon", "given" : "Keith", "non-dropping-particle" : "", "parse-names" : false, "suffix" : "" }, { "dropping-particle" : "", "family" : "Garcia-Velasco", "given" : "Juan", "non-dropping-particle" : "", "parse-names" : false, "suffix" : "" }, { "dropping-particle" : "", "family" : "Marca", "given" : "Antonio", "non-dropping-particle" : "La", "parse-names" : false, "suffix" : "" }, { "dropping-particle" : "", "family" : "Barriere", "given" : "Paul", "non-dropping-particle" : "", "parse-names" : false, "suffix" : "" }, { "dropping-particle" : "", "family" : "Beligotti", "given" : "Fabiola", "non-dropping-particle" : "", "parse-names" : false, "suffix" : "" } ], "container-title" : "Human Reproduction", "id" : "ITEM-2", "issue" : "4", "issued" : { "date-parts" : [ [ "2012" ] ] }, "page" : "1073-1079", "title" : "Understanding the perceptions of and emotional barriers to infertility treatment: A survey in four European countries", "type" : "article-journal", "volume" : "27" }, "uris" : [ "http://www.mendeley.com/documents/?uuid=d8d506a4-67bf-4aa8-8558-564f3afdbef1" ] }, { "id" : "ITEM-3", "itemData" : { "author" : [ { "dropping-particle" : "", "family" : "Ramazanzadeh", "given" : "Z", "non-dropping-particle" : "", "parse-names" : false, "suffix" : "" }, { "dropping-particle" : "", "family" : "Nourbala", "given" : "A", "non-dropping-particle" : "", "parse-names" : false, "suffix" : "" }, { "dropping-particle" : "", "family" : "Abedinia", "given" : "N", "non-dropping-particle" : "", "parse-names" : false, "suffix" : "" }, { "dropping-particle" : "", "family" : "Naghizadeh", "given" : "M", "non-dropping-particle" : "", "parse-names" : false, "suffix" : "" } ], "container-title" : "Iranian Journal of Reproductive Medicine", "id" : "ITEM-3", "issue" : "3", "issued" : { "date-parts" : [ [ "2009" ] ] }, "page" : "97\u2013103", "title" : "Emotional Adjustment in Infertile Couples", "type" : "article-journal", "volume" : "7" }, "uris" : [ "http://www.mendeley.com/documents/?uuid=b979cb7b-6460-4403-acf7-d665cd2fdc44" ] }, { "id" : "ITEM-4", "itemData" : { "author" : [ { "dropping-particle" : "", "family" : "Campus", "given" : "Barrie", "non-dropping-particle" : "", "parse-names" : false, "suffix" : "" } ], "container-title" : "Psicologica", "id" : "ITEM-4", "issued" : { "date-parts" : [ [ "2011" ] ] }, "title" : "Helping Couples Through the Crisis of Infertility", "type" : "article-journal" }, "uris" : [ "http://www.mendeley.com/documents/?uuid=f3664aa7-5016-4aff-b1bd-b29678d0507d" ] }, { "id" : "ITEM-5", "itemData" : { "author" : [ { "dropping-particle" : "", "family" : "Yazdani", "given" : "Fatemeh", "non-dropping-particle" : "", "parse-names" : false, "suffix" : "" }, { "dropping-particle" : "", "family" : "Kazemi", "given" : "Ashraf", "non-dropping-particle" : "", "parse-names" : false, "suffix" : "" }, { "dropping-particle" : "", "family" : "Ureizi-samani", "given" : "Hamid Reza", "non-dropping-particle" : "", "parse-names" : false, "suffix" : "" } ], "id" : "ITEM-5", "issue" : "9", "issued" : { "date-parts" : [ [ "2016" ] ] }, "page" : "56-60", "title" : "Studying the Relationship between the Attitude to Infertility and Coping Strategies in Couples Undergoing Assisted Reproductive Treatments", "type" : "article-journal", "volume" : "7" }, "uris" : [ "http://www.mendeley.com/documents/?uuid=cdb8f031-a057-40ae-93bb-5222745324d8" ] } ], "mendeley" : { "formattedCitation" : "(Campus, 2011; Cousineau &amp; Domar, 2007; A. Domar et al., 2012; Ramazanzadeh, Nourbala, Abedinia, &amp; Naghizadeh, 2009; Yazdani, Kazemi, &amp; Ureizi-samani, 2016)", "manualFormatting" : "(Campus, 2011; Cousineau &amp; Domar, 2007; Domar et al., 2012; Ramazanzadeh, Nourbala, Abedinia, &amp; Naghizadeh, 2009; Yazdani, Kazemi, &amp; Ureizi-samani, 2016)", "plainTextFormattedCitation" : "(Campus, 2011; Cousineau &amp; Domar, 2007; A. Domar et al., 2012; Ramazanzadeh, Nourbala, Abedinia, &amp; Naghizadeh, 2009; Yazdani, Kazemi, &amp; Ureizi-samani, 2016)", "previouslyFormattedCitation" : "(Campus, 2011; Cousineau &amp; Domar, 2007; A. Domar et al., 2012; Ramazanzadeh, Nourbala, Abedinia, &amp; Naghizadeh, 2009; Yazdani, Kazemi, &amp; Ureizi-samani, 2016)" }, "properties" : { "noteIndex" : 0 }, "schema" : "https://github.com/citation-style-language/schema/raw/master/csl-citation.json" }</w:instrText>
      </w:r>
      <w:r w:rsidR="00F56F04">
        <w:rPr>
          <w:rFonts w:ascii="Times New Roman" w:hAnsi="Times New Roman"/>
          <w:sz w:val="24"/>
        </w:rPr>
        <w:fldChar w:fldCharType="separate"/>
      </w:r>
      <w:r w:rsidR="00BD0DAF" w:rsidRPr="00BD0DAF">
        <w:rPr>
          <w:rFonts w:ascii="Times New Roman" w:hAnsi="Times New Roman"/>
          <w:noProof/>
          <w:sz w:val="24"/>
        </w:rPr>
        <w:t>(Campus, 2011; Cousineau &amp; Domar, 2007; Domar et al., 2012; Ramazanzadeh, Nourbala, Abedinia, &amp; Naghizadeh, 2009; Yazdani, Kazemi, &amp; Ureizi-samani, 2016)</w:t>
      </w:r>
      <w:r w:rsidR="00F56F04">
        <w:rPr>
          <w:rFonts w:ascii="Times New Roman" w:hAnsi="Times New Roman"/>
          <w:sz w:val="24"/>
        </w:rPr>
        <w:fldChar w:fldCharType="end"/>
      </w:r>
      <w:r w:rsidR="002D4CE8">
        <w:rPr>
          <w:rFonts w:ascii="Times New Roman" w:hAnsi="Times New Roman"/>
          <w:sz w:val="24"/>
        </w:rPr>
        <w:t xml:space="preserve">. </w:t>
      </w:r>
      <w:r>
        <w:rPr>
          <w:rFonts w:ascii="Times New Roman" w:hAnsi="Times New Roman"/>
          <w:sz w:val="24"/>
        </w:rPr>
        <w:t xml:space="preserve">Tal não é de estranhar uma vez que a infertilidade não ocorre no vazio, sendo que </w:t>
      </w:r>
      <w:r w:rsidR="003D12AA">
        <w:rPr>
          <w:rFonts w:ascii="Times New Roman" w:hAnsi="Times New Roman"/>
          <w:sz w:val="24"/>
        </w:rPr>
        <w:t>socialmente</w:t>
      </w:r>
      <w:r>
        <w:rPr>
          <w:rFonts w:ascii="Times New Roman" w:hAnsi="Times New Roman"/>
          <w:sz w:val="24"/>
        </w:rPr>
        <w:t xml:space="preserve"> existe um grande valor </w:t>
      </w:r>
      <w:r w:rsidR="00FD31F1">
        <w:rPr>
          <w:rFonts w:ascii="Times New Roman" w:hAnsi="Times New Roman"/>
          <w:sz w:val="24"/>
        </w:rPr>
        <w:t xml:space="preserve">atribuído à </w:t>
      </w:r>
      <w:r>
        <w:rPr>
          <w:rFonts w:ascii="Times New Roman" w:hAnsi="Times New Roman"/>
          <w:sz w:val="24"/>
        </w:rPr>
        <w:t xml:space="preserve">fertilidade e </w:t>
      </w:r>
      <w:r w:rsidR="00FD31F1">
        <w:rPr>
          <w:rFonts w:ascii="Times New Roman" w:hAnsi="Times New Roman"/>
          <w:sz w:val="24"/>
        </w:rPr>
        <w:t xml:space="preserve">ao </w:t>
      </w:r>
      <w:r>
        <w:rPr>
          <w:rFonts w:ascii="Times New Roman" w:hAnsi="Times New Roman"/>
          <w:sz w:val="24"/>
        </w:rPr>
        <w:t xml:space="preserve">papel parental </w:t>
      </w:r>
      <w:r w:rsidR="00F56F04">
        <w:rPr>
          <w:rFonts w:ascii="Times New Roman" w:hAnsi="Times New Roman"/>
          <w:sz w:val="24"/>
        </w:rPr>
        <w:fldChar w:fldCharType="begin" w:fldLock="1"/>
      </w:r>
      <w:r w:rsidR="00016627">
        <w:rPr>
          <w:rFonts w:ascii="Times New Roman" w:hAnsi="Times New Roman"/>
          <w:sz w:val="24"/>
        </w:rPr>
        <w:instrText>ADDIN CSL_CITATION { "citationItems" : [ { "id" : "ITEM-1", "itemData" : { "DOI" : "10.1016/j.bpobgyn.2006.12.003", "ISSN" : "15216934", "author" : [ { "dropping-particle" : "", "family" : "Cousineau", "given" : "Tara M.", "non-dropping-particle" : "", "parse-names" : false, "suffix" : "" }, { "dropping-particle" : "", "family" : "Domar", "given" : "Alice D.", "non-dropping-particle" : "", "parse-names" : false, "suffix" : "" } ], "container-title" : "Best Practice &amp; Research Clinical Obstetrics &amp; Gynaecology", "id" : "ITEM-1", "issue" : "2", "issued" : { "date-parts" : [ [ "2007" ] ] }, "page" : "293-308", "title" : "Psychological impact of infertility", "type" : "article-journal", "volume" : "21" }, "uris" : [ "http://www.mendeley.com/documents/?uuid=eaf00f73-ef71-48ba-8f10-829d62d1831b" ] }, { "id" : "ITEM-2", "itemData" : { "DOI" : "10.1111/j.1467-9566.2009.01213.x", "ISBN" : "1467-9566", "ISSN" : "1467-9566", "PMID" : "20003036", "abstract" : "About 10 years ago Greil published a review and critique of the literature on the socio-psychological impact of infertility. He found at the time that most scholars treated infertility as a medical condition with psychological consequences rather than as a socially constructed reality. This article examines research published since the last review. More studies now place infertility within larger social contexts and social scientific frameworks although clinical emphases persist. Methodological problems remain but important improvements are also evident. We identify two vigorous research traditions in the social scientific study of infertility. One tradition uses primarily quantitative techniques to study clinic patients in order to improve service delivery and to assess the need for psychological counselling. The other tradition uses primarily qualitative research to capture the experiences of infertile people in a sociocultural context. We conclude that more attention is now being paid to the ways in which the experience of infertility is shaped by social context. We call for continued progress in the development of a distinctly sociological approach to infertility and for the continued integration of the two research traditions identified here.", "author" : [ { "dropping-particle" : "", "family" : "Greil", "given" : "Arthur", "non-dropping-particle" : "", "parse-names" : false, "suffix" : "" }, { "dropping-particle" : "", "family" : "Slauson-Blevins", "given" : "Kathleen", "non-dropping-particle" : "", "parse-names" : false, "suffix" : "" }, { "dropping-particle" : "", "family" : "McQuillan", "given" : "Julia", "non-dropping-particle" : "", "parse-names" : false, "suffix" : "" } ], "container-title" : "Sociology of health &amp; illness", "id" : "ITEM-2", "issue" : "1", "issued" : { "date-parts" : [ [ "2010" ] ] }, "page" : "140-162", "title" : "The experience of infertility: a review of recent literature.", "type" : "article-journal", "volume" : "32" }, "uris" : [ "http://www.mendeley.com/documents/?uuid=cf44e24d-7c19-4d64-94d5-33fa9f4967f7" ] }, { "id" : "ITEM-3", "itemData" : { "DOI" : "10.1080/14616660110067366", "ISSN" : "1461-6661", "abstract" : "The aim of this exploratory study was to investigate a small group of infertile women's perceptions of their need to create a family within current postmodern societal family practices. The relative weightings of biological relatedness and cultural conformity are interpreted within theoretical models of parenthood, and the need for cognitive consistency. Forty-two women attending infertility clinics for treatment to overcome childlessness were given a retrospective questionnaire to determine what the effects of the infertility diagnosis were. The importance of a genetic link was assessed in relation to choices made on treatment options to overcome infertility. Half the sample was devastated by their inability to have a child, and nearly two-thirds could not foresee a future without a family. Preparedness to disclose the mode of starting a family through adoption, IVF and surrogacy was prevalent, although fewer individuals would be willing to disclose egg and particularly sperm donation to the child, family or friends. This pattern was repeated in individuals who believed a genetic link was important. The results suggest that unwillingness to disclose non-genetic means of creating a family demonstrates a lack of resolution, or cognitive dissonance to some types of third-party involvement, particularly in donation of genetic material. The influence of the ideal family portrayed by society through culturally reinforced biological/evolutionary means may be responsible for the irreconcilability between the technological creation of a genetic nuclear family, and one created by technological third-party or socially constructed means. The implications of medically achieved non-genetic offspring on perceived acceptable societal family structures are addressed. Reprinted by permission of Routledge, Taylor and Francis Ltd.", "author" : [ { "dropping-particle" : "", "family" : "Akker", "given" : "Olga", "non-dropping-particle" : "van den", "parse-names" : false, "suffix" : "" } ], "container-title" : "Psychology, Evolution &amp; Gender", "id" : "ITEM-3", "issue" : "2", "issued" : { "date-parts" : [ [ "2001" ] ] }, "page" : "137-153", "title" : "The acceptable face of parenthood: The relative staus of biological and cultural interpretations of offspring in infertility treatment", "type" : "article-journal", "volume" : "3" }, "uris" : [ "http://www.mendeley.com/documents/?uuid=4dff0abc-9950-4124-8140-acdd02fc53d9" ] } ], "mendeley" : { "formattedCitation" : "(Cousineau &amp; Domar, 2007; Greil, Slauson-Blevins, &amp; McQuillan, 2010; van den Akker, 2001)", "plainTextFormattedCitation" : "(Cousineau &amp; Domar, 2007; Greil, Slauson-Blevins, &amp; McQuillan, 2010; van den Akker, 2001)", "previouslyFormattedCitation" : "(Cousineau &amp; Domar, 2007; Greil, Slauson-Blevins, &amp; McQuillan, 2010; van den Akker, 2001)" }, "properties" : { "noteIndex" : 0 }, "schema" : "https://github.com/citation-style-language/schema/raw/master/csl-citation.json" }</w:instrText>
      </w:r>
      <w:r w:rsidR="00F56F04">
        <w:rPr>
          <w:rFonts w:ascii="Times New Roman" w:hAnsi="Times New Roman"/>
          <w:sz w:val="24"/>
        </w:rPr>
        <w:fldChar w:fldCharType="separate"/>
      </w:r>
      <w:r w:rsidR="00683453" w:rsidRPr="00683453">
        <w:rPr>
          <w:rFonts w:ascii="Times New Roman" w:hAnsi="Times New Roman"/>
          <w:noProof/>
          <w:sz w:val="24"/>
        </w:rPr>
        <w:t>(Cousineau &amp; Domar, 2007; Greil, Slauson-Blevins, &amp; McQuillan, 2010; van den Akker, 2001)</w:t>
      </w:r>
      <w:r w:rsidR="00F56F04">
        <w:rPr>
          <w:rFonts w:ascii="Times New Roman" w:hAnsi="Times New Roman"/>
          <w:sz w:val="24"/>
        </w:rPr>
        <w:fldChar w:fldCharType="end"/>
      </w:r>
      <w:r w:rsidR="00C802CC">
        <w:rPr>
          <w:rFonts w:ascii="Times New Roman" w:hAnsi="Times New Roman"/>
          <w:sz w:val="24"/>
        </w:rPr>
        <w:t>.</w:t>
      </w:r>
      <w:r w:rsidR="00972B21">
        <w:rPr>
          <w:rFonts w:ascii="Times New Roman" w:hAnsi="Times New Roman"/>
          <w:sz w:val="24"/>
        </w:rPr>
        <w:t xml:space="preserve"> </w:t>
      </w:r>
    </w:p>
    <w:p w14:paraId="58129C7F" w14:textId="1D8BCA54" w:rsidR="00786611" w:rsidRPr="002D4CE8" w:rsidRDefault="002D4CE8" w:rsidP="002D4CE8">
      <w:pPr>
        <w:spacing w:after="0" w:line="360" w:lineRule="auto"/>
        <w:ind w:firstLine="426"/>
        <w:jc w:val="both"/>
      </w:pPr>
      <w:commentRangeStart w:id="17"/>
      <w:r>
        <w:rPr>
          <w:rFonts w:ascii="Times New Roman" w:hAnsi="Times New Roman"/>
          <w:sz w:val="24"/>
        </w:rPr>
        <w:t>Para além da dificuldade em lidar com a inf</w:t>
      </w:r>
      <w:r w:rsidR="00F74592">
        <w:rPr>
          <w:rFonts w:ascii="Times New Roman" w:hAnsi="Times New Roman"/>
          <w:sz w:val="24"/>
        </w:rPr>
        <w:t xml:space="preserve">ertilidade e com os </w:t>
      </w:r>
      <w:r w:rsidR="00FD31F1">
        <w:rPr>
          <w:rFonts w:ascii="Times New Roman" w:hAnsi="Times New Roman"/>
          <w:sz w:val="24"/>
        </w:rPr>
        <w:t xml:space="preserve">respetivos </w:t>
      </w:r>
      <w:r w:rsidR="00F74592">
        <w:rPr>
          <w:rFonts w:ascii="Times New Roman" w:hAnsi="Times New Roman"/>
          <w:sz w:val="24"/>
        </w:rPr>
        <w:t>tratamentos</w:t>
      </w:r>
      <w:r w:rsidR="00FD31F1">
        <w:rPr>
          <w:rFonts w:ascii="Times New Roman" w:hAnsi="Times New Roman"/>
          <w:sz w:val="24"/>
        </w:rPr>
        <w:t xml:space="preserve"> médicos</w:t>
      </w:r>
      <w:r w:rsidR="00F74592">
        <w:rPr>
          <w:rFonts w:ascii="Times New Roman" w:hAnsi="Times New Roman"/>
          <w:sz w:val="24"/>
        </w:rPr>
        <w:t xml:space="preserve">, </w:t>
      </w:r>
      <w:r w:rsidR="00786611">
        <w:rPr>
          <w:rFonts w:ascii="Times New Roman" w:hAnsi="Times New Roman"/>
          <w:sz w:val="24"/>
        </w:rPr>
        <w:t xml:space="preserve">quando </w:t>
      </w:r>
      <w:r>
        <w:rPr>
          <w:rFonts w:ascii="Times New Roman" w:hAnsi="Times New Roman"/>
          <w:sz w:val="24"/>
        </w:rPr>
        <w:t>estes</w:t>
      </w:r>
      <w:r w:rsidR="00786611">
        <w:rPr>
          <w:rFonts w:ascii="Times New Roman" w:hAnsi="Times New Roman"/>
          <w:sz w:val="24"/>
        </w:rPr>
        <w:t xml:space="preserve"> envolvem </w:t>
      </w:r>
      <w:r w:rsidR="004D5A3B">
        <w:rPr>
          <w:rFonts w:ascii="Times New Roman" w:hAnsi="Times New Roman"/>
          <w:sz w:val="24"/>
        </w:rPr>
        <w:t xml:space="preserve">gâmetas de dador </w:t>
      </w:r>
      <w:r w:rsidR="00786611">
        <w:rPr>
          <w:rFonts w:ascii="Times New Roman" w:hAnsi="Times New Roman"/>
          <w:sz w:val="24"/>
        </w:rPr>
        <w:t xml:space="preserve">existe uma preocupação adicional: contar à criança as suas origens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"10.1093/humrep/der247", "ISSN" : "02681161", "PMID" : "21803758", "abstract" : "BACKGROUND Tensions and anxieties surround secrecy within families in the context of gamete donation and family building. This paper presents the views of parents who had kept their use of donor insemination a secret from their offspring. A sub-set of these parents said that they wished to tell their now-adult offspring, and discussed the questions and issues this secrecy raised to them. METHODS In-depth interviews were undertaken with heterosexual parents (of 44 families) who had given birth to children conceived via donor insemination between 1983 and 1987. These interviews comprised a follow-up study, with the first interviews being undertaken when the children were aged up to seven. In this paper, qualitative data relating to a sub-set of 12 parents (from seven families) who now wished to tell their offspring are presented. RESULTS The parents describe the pressures that the secret-keeping had created for them as well as the impact of those pressures. They report on the reasons they now want to share the family building history and the associated fears and anxieties about doing so. The parents all say that they wish they had told their offspring much earlier. In five of the seven families, parents describe how the offspring had raised questions concerning a perceived genetic disconnection between them and their parents. CONCLUSIONS Keeping the use of donor insemination a secret from offspring created considerable pressure for these parents. Despite the secrecy, offspring can become aware of the genetic disconnection.", "author" : [ { "dropping-particle" : "", "family" : "Daniels", "given" : "K. R.", "non-dropping-particle" : "", "parse-names" : false, "suffix" : "" }, { "dropping-particle" : "", "family" : "Grace", "given" : "V. M.", "non-dropping-particle" : "", "parse-names" : false, "suffix" : "" }, { "dropping-particle" : "", "family" : "Gillett", "given" : "W. R.", "non-dropping-particle" : "", "parse-names" : false, "suffix" : "" } ], "container-title" : "Human Reproduction", "id" : "ITEM-1", "issue" : "10", "issued" : { "date-parts" : [ [ "2011" ] ] }, "page" : "2783-2790", "title" : "Factors associated with parents' decisions to tell their adult offspring about the offsprings donor conception", "type" : "article-journal", "volume" : "26" }, "uris" : [ "http://www.mendeley.com/documents/?uuid=f47bede4-3ca8-4fa9-b61a-14bbdc8bea12" ] } ], "mendeley" : { "formattedCitation" : "(Daniels, Grace, &amp; Gillett, 2011)", "manualFormatting" : "(Daniels, Grace, &amp; Gillett, 2011)", "plainTextFormattedCitation" : "(Daniels, Grace, &amp; Gillett, 2011)", "previouslyFormattedCitation" : "(Daniels, Grace, &amp; Gillett, 2011)" }, "properties" : { "noteIndex" : 0 }, "schema" : "https://github.com/citation-style-language/schema/raw/master/csl-citation.json" }</w:instrText>
      </w:r>
      <w:r w:rsidR="00F56F04">
        <w:rPr>
          <w:rFonts w:ascii="Times New Roman" w:hAnsi="Times New Roman"/>
          <w:sz w:val="24"/>
        </w:rPr>
        <w:fldChar w:fldCharType="separate"/>
      </w:r>
      <w:r w:rsidR="00711290">
        <w:rPr>
          <w:rFonts w:ascii="Times New Roman" w:hAnsi="Times New Roman"/>
          <w:noProof/>
          <w:sz w:val="24"/>
        </w:rPr>
        <w:t>(</w:t>
      </w:r>
      <w:r w:rsidR="004E6ED6" w:rsidRPr="004E6ED6">
        <w:rPr>
          <w:rFonts w:ascii="Times New Roman" w:hAnsi="Times New Roman"/>
          <w:noProof/>
          <w:sz w:val="24"/>
        </w:rPr>
        <w:t>Daniels, Grace, &amp; Gillett, 2011)</w:t>
      </w:r>
      <w:r w:rsidR="00F56F04">
        <w:rPr>
          <w:rFonts w:ascii="Times New Roman" w:hAnsi="Times New Roman"/>
          <w:sz w:val="24"/>
        </w:rPr>
        <w:fldChar w:fldCharType="end"/>
      </w:r>
      <w:r w:rsidR="0007221A">
        <w:rPr>
          <w:rFonts w:ascii="Times New Roman" w:hAnsi="Times New Roman"/>
          <w:sz w:val="24"/>
        </w:rPr>
        <w:t>.</w:t>
      </w:r>
      <w:commentRangeEnd w:id="17"/>
      <w:r w:rsidR="00287E50">
        <w:rPr>
          <w:rStyle w:val="Refdecomentrio"/>
        </w:rPr>
        <w:commentReference w:id="17"/>
      </w:r>
    </w:p>
    <w:p w14:paraId="5D0AA474" w14:textId="680978F1" w:rsidR="00786611" w:rsidRDefault="00786611" w:rsidP="008F1012">
      <w:pPr>
        <w:spacing w:after="0" w:line="360" w:lineRule="auto"/>
        <w:ind w:firstLine="426"/>
        <w:jc w:val="both"/>
        <w:rPr>
          <w:rFonts w:ascii="Times New Roman" w:hAnsi="Times New Roman"/>
          <w:sz w:val="24"/>
        </w:rPr>
      </w:pPr>
      <w:commentRangeStart w:id="18"/>
      <w:r>
        <w:rPr>
          <w:rFonts w:ascii="Times New Roman" w:hAnsi="Times New Roman"/>
          <w:sz w:val="24"/>
        </w:rPr>
        <w:t xml:space="preserve">Face a esta preocupação dos pais, </w:t>
      </w:r>
      <w:r w:rsidR="0009544C">
        <w:rPr>
          <w:rFonts w:ascii="Times New Roman" w:hAnsi="Times New Roman"/>
          <w:sz w:val="24"/>
        </w:rPr>
        <w:t xml:space="preserve">tendencialmente </w:t>
      </w:r>
      <w:r>
        <w:rPr>
          <w:rFonts w:ascii="Times New Roman" w:hAnsi="Times New Roman"/>
          <w:sz w:val="24"/>
        </w:rPr>
        <w:t xml:space="preserve">a maioria não </w:t>
      </w:r>
      <w:r w:rsidR="00CA27C8">
        <w:rPr>
          <w:rFonts w:ascii="Times New Roman" w:hAnsi="Times New Roman"/>
          <w:sz w:val="24"/>
        </w:rPr>
        <w:t>revela</w:t>
      </w:r>
      <w:r w:rsidR="00C3794D">
        <w:rPr>
          <w:rFonts w:ascii="Times New Roman" w:hAnsi="Times New Roman"/>
          <w:sz w:val="24"/>
        </w:rPr>
        <w:t>va</w:t>
      </w:r>
      <w:r w:rsidR="00CA27C8">
        <w:rPr>
          <w:rFonts w:ascii="Times New Roman" w:hAnsi="Times New Roman"/>
          <w:sz w:val="24"/>
        </w:rPr>
        <w:t xml:space="preserve"> </w:t>
      </w:r>
      <w:r>
        <w:rPr>
          <w:rFonts w:ascii="Times New Roman" w:hAnsi="Times New Roman"/>
          <w:sz w:val="24"/>
        </w:rPr>
        <w:t xml:space="preserve">às crianças as suas origens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"id" : "ITEM-2",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"ITEM-2", "issue" : "3", "issued" : { "date-parts" : [ [ "2005" ] ] }, "page" : "810-9", "title" : "School-aged children of donor insemination: a study of parents' disclosure patterns.", "type" : "article-journal", "volume" : "20" }, "uris" : [ "http://www.mendeley.com/documents/?uuid=0702f2a3-6901-48fa-a87d-dadca00f2dcc" ] } ], "mendeley" : { "formattedCitation" : "(Freeman &amp; Golombok, 2012; E. Lycett, Daniels, Curson, &amp; Golombok, 2005)", "manualFormatting" : "(Freeman &amp; Golombok, 2012; Lycett, Daniels, Curson, &amp; Golombok, 2005)", "plainTextFormattedCitation" : "(Freeman &amp; Golombok, 2012; E. Lycett, Daniels, Curson, &amp; Golombok, 2005)", "previouslyFormattedCitation" : "(Freeman &amp; Golombok, 2012; E. Lycett, Daniels, Curson, &amp; Golombok, 2005)" }, "properties" : { "noteIndex" : 0 }, "schema" : "https://github.com/citation-style-language/schema/raw/master/csl-citation.json" }</w:instrText>
      </w:r>
      <w:r w:rsidR="00F56F04">
        <w:rPr>
          <w:rFonts w:ascii="Times New Roman" w:hAnsi="Times New Roman"/>
          <w:sz w:val="24"/>
        </w:rPr>
        <w:fldChar w:fldCharType="separate"/>
      </w:r>
      <w:r w:rsidR="00711290">
        <w:rPr>
          <w:rFonts w:ascii="Times New Roman" w:hAnsi="Times New Roman"/>
          <w:noProof/>
          <w:sz w:val="24"/>
        </w:rPr>
        <w:t xml:space="preserve">(Freeman &amp; Golombok, 2012; </w:t>
      </w:r>
      <w:r w:rsidR="00FA00AA" w:rsidRPr="00FA00AA">
        <w:rPr>
          <w:rFonts w:ascii="Times New Roman" w:hAnsi="Times New Roman"/>
          <w:noProof/>
          <w:sz w:val="24"/>
        </w:rPr>
        <w:t>Lycett, Daniels, Curson, &amp; Golombok, 2005)</w:t>
      </w:r>
      <w:r w:rsidR="00F56F04">
        <w:rPr>
          <w:rFonts w:ascii="Times New Roman" w:hAnsi="Times New Roman"/>
          <w:sz w:val="24"/>
        </w:rPr>
        <w:fldChar w:fldCharType="end"/>
      </w:r>
      <w:r w:rsidR="002D4CE8">
        <w:rPr>
          <w:rFonts w:ascii="Times New Roman" w:hAnsi="Times New Roman"/>
          <w:sz w:val="24"/>
        </w:rPr>
        <w:t>, n</w:t>
      </w:r>
      <w:r>
        <w:rPr>
          <w:rFonts w:ascii="Times New Roman" w:hAnsi="Times New Roman"/>
          <w:sz w:val="24"/>
        </w:rPr>
        <w:t>o entanto, na</w:t>
      </w:r>
      <w:r w:rsidR="002D4CE8">
        <w:rPr>
          <w:rFonts w:ascii="Times New Roman" w:hAnsi="Times New Roman"/>
          <w:sz w:val="24"/>
        </w:rPr>
        <w:t>s</w:t>
      </w:r>
      <w:r>
        <w:rPr>
          <w:rFonts w:ascii="Times New Roman" w:hAnsi="Times New Roman"/>
          <w:sz w:val="24"/>
        </w:rPr>
        <w:t xml:space="preserve"> última</w:t>
      </w:r>
      <w:r w:rsidR="002D4CE8">
        <w:rPr>
          <w:rFonts w:ascii="Times New Roman" w:hAnsi="Times New Roman"/>
          <w:sz w:val="24"/>
        </w:rPr>
        <w:t>s</w:t>
      </w:r>
      <w:r>
        <w:rPr>
          <w:rFonts w:ascii="Times New Roman" w:hAnsi="Times New Roman"/>
          <w:sz w:val="24"/>
        </w:rPr>
        <w:t xml:space="preserve"> década</w:t>
      </w:r>
      <w:r w:rsidR="002D4CE8">
        <w:rPr>
          <w:rFonts w:ascii="Times New Roman" w:hAnsi="Times New Roman"/>
          <w:sz w:val="24"/>
        </w:rPr>
        <w:t>s</w:t>
      </w:r>
      <w:r>
        <w:rPr>
          <w:rFonts w:ascii="Times New Roman" w:hAnsi="Times New Roman"/>
          <w:sz w:val="24"/>
        </w:rPr>
        <w:t xml:space="preserve"> tem havido uma mudança em relação a este assunto, emergindo uma forte t</w:t>
      </w:r>
      <w:r w:rsidR="00F56F04" w:rsidRPr="009B7CEB">
        <w:rPr>
          <w:rFonts w:ascii="Times New Roman" w:hAnsi="Times New Roman"/>
          <w:sz w:val="24"/>
        </w:rPr>
        <w:t xml:space="preserve">endência a favor </w:t>
      </w:r>
      <w:r w:rsidR="00CA27C8" w:rsidRPr="009B7CEB">
        <w:rPr>
          <w:rFonts w:ascii="Times New Roman" w:hAnsi="Times New Roman"/>
          <w:sz w:val="24"/>
        </w:rPr>
        <w:t xml:space="preserve">da decisão </w:t>
      </w:r>
      <w:r w:rsidR="00CA27C8" w:rsidRPr="009C0879">
        <w:rPr>
          <w:rFonts w:ascii="Times New Roman" w:hAnsi="Times New Roman"/>
          <w:sz w:val="24"/>
          <w:lang w:val="pt-BR"/>
          <w:rPrChange w:id="19" w:author="Autor">
            <w:rPr>
              <w:rFonts w:ascii="Times New Roman" w:hAnsi="Times New Roman"/>
              <w:sz w:val="24"/>
              <w:lang w:val="en-GB"/>
            </w:rPr>
          </w:rPrChange>
        </w:rPr>
        <w:t>d</w:t>
      </w:r>
      <w:r w:rsidR="00CA27C8" w:rsidRPr="009C0879">
        <w:rPr>
          <w:rFonts w:ascii="Times New Roman" w:hAnsi="Times New Roman"/>
          <w:sz w:val="24"/>
          <w:lang w:val="en-US"/>
          <w:rPrChange w:id="20" w:author="Autor">
            <w:rPr>
              <w:rFonts w:ascii="Times New Roman" w:hAnsi="Times New Roman"/>
              <w:sz w:val="24"/>
              <w:lang w:val="en-GB"/>
            </w:rPr>
          </w:rPrChange>
        </w:rPr>
        <w:t>e revelar a forma de conceção</w:t>
      </w:r>
      <w:commentRangeEnd w:id="18"/>
      <w:r w:rsidR="00287E50">
        <w:rPr>
          <w:rStyle w:val="Refdecomentrio"/>
        </w:rPr>
        <w:commentReference w:id="18"/>
      </w:r>
      <w:r w:rsidR="00F56F04" w:rsidRPr="009C0879">
        <w:rPr>
          <w:rFonts w:ascii="Times New Roman" w:hAnsi="Times New Roman"/>
          <w:sz w:val="24"/>
          <w:lang w:val="en-US"/>
          <w:rPrChange w:id="21" w:author="Autor">
            <w:rPr>
              <w:rFonts w:ascii="Times New Roman" w:hAnsi="Times New Roman"/>
              <w:sz w:val="24"/>
              <w:lang w:val="en-GB"/>
            </w:rPr>
          </w:rPrChange>
        </w:rPr>
        <w:t xml:space="preserve"> </w:t>
      </w:r>
      <w:r w:rsidR="00F56F04" w:rsidRPr="00127624">
        <w:rPr>
          <w:rFonts w:ascii="Times New Roman" w:hAnsi="Times New Roman"/>
          <w:sz w:val="24"/>
          <w:lang w:val="en-GB"/>
        </w:rPr>
        <w:fldChar w:fldCharType="begin" w:fldLock="1"/>
      </w:r>
      <w:r w:rsidR="00F56F04" w:rsidRPr="009C0879">
        <w:rPr>
          <w:rFonts w:ascii="Times New Roman" w:hAnsi="Times New Roman"/>
          <w:sz w:val="24"/>
          <w:lang w:val="en-US"/>
          <w:rPrChange w:id="22" w:author="Autor">
            <w:rPr>
              <w:rFonts w:ascii="Times New Roman" w:hAnsi="Times New Roman"/>
              <w:sz w:val="24"/>
              <w:lang w:val="en-GB"/>
            </w:rPr>
          </w:rPrChange>
        </w:rPr>
        <w:instrText>ADDIN CSL_CITATION { "citationItems" : [ { "id" : "ITEM-1",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"ITEM-1", "issue" : "3", "issued" : { "date-parts" : [ [ "2004" ] ] }, "page" : "527-31", "title" : "Informing offspring of their conception by gamete donation", "type" : "article-journal", "volume" : "81" }, "uris" : [ "http://www.mendeley.com/documents/?uuid=b66e66d6-c9a1-4f1a-a2dd-be9759e0091a" ] } ], "mendeley" : { "formattedCitation" : "(Ethics Committee of the American Society for Reproductive Medicine, 2004)", "plainTextFormattedCitation" : "(Ethics Committee of the American Society for Reproductive Medicine, 2004)", "previouslyFormattedCitation" : "(Ethic</w:instrText>
      </w:r>
      <w:r w:rsidR="00F56F04" w:rsidRPr="009B7CEB">
        <w:rPr>
          <w:rFonts w:ascii="Times New Roman" w:hAnsi="Times New Roman"/>
          <w:sz w:val="24"/>
          <w:lang w:val="en-US"/>
        </w:rPr>
        <w:instrText>s Committee of the American Society for Reproductive Medicine, 2004)" }, "</w:instrText>
      </w:r>
      <w:r w:rsidR="00F56F04" w:rsidRPr="003A5E8F">
        <w:rPr>
          <w:rFonts w:ascii="Times New Roman" w:hAnsi="Times New Roman"/>
          <w:sz w:val="24"/>
          <w:lang w:val="en-US"/>
        </w:rPr>
        <w:instrText xml:space="preserve">properties" : { "noteIndex" </w:instrText>
      </w:r>
      <w:r>
        <w:rPr>
          <w:rFonts w:ascii="Times New Roman" w:hAnsi="Times New Roman"/>
          <w:sz w:val="24"/>
          <w:lang w:val="en-US"/>
        </w:rPr>
        <w:instrText>: 0 }, "schema" : "https://github.com/citation-style-language/schema/raw/master/csl-citation.json" }</w:instrText>
      </w:r>
      <w:r w:rsidR="00F56F04" w:rsidRPr="00127624">
        <w:rPr>
          <w:rFonts w:ascii="Times New Roman" w:hAnsi="Times New Roman"/>
          <w:sz w:val="24"/>
          <w:lang w:val="en-GB"/>
        </w:rPr>
        <w:fldChar w:fldCharType="separate"/>
      </w:r>
      <w:r w:rsidRPr="00D527E6">
        <w:rPr>
          <w:rFonts w:ascii="Times New Roman" w:hAnsi="Times New Roman"/>
          <w:noProof/>
          <w:sz w:val="24"/>
          <w:lang w:val="en-US"/>
        </w:rPr>
        <w:t>(Ethics Committee of the American Society for Reproductive Medicine, 2004)</w:t>
      </w:r>
      <w:r w:rsidR="00F56F04" w:rsidRPr="00127624">
        <w:rPr>
          <w:rFonts w:ascii="Times New Roman" w:hAnsi="Times New Roman"/>
          <w:sz w:val="24"/>
          <w:lang w:val="en-GB"/>
        </w:rPr>
        <w:fldChar w:fldCharType="end"/>
      </w:r>
      <w:r w:rsidRPr="00D527E6">
        <w:rPr>
          <w:rFonts w:ascii="Times New Roman" w:hAnsi="Times New Roman"/>
          <w:sz w:val="24"/>
          <w:lang w:val="en-US"/>
        </w:rPr>
        <w:t xml:space="preserve">. </w:t>
      </w:r>
      <w:r>
        <w:rPr>
          <w:rFonts w:ascii="Times New Roman" w:hAnsi="Times New Roman"/>
          <w:sz w:val="24"/>
        </w:rPr>
        <w:t xml:space="preserve">O </w:t>
      </w:r>
      <w:r w:rsidR="007F6F76" w:rsidRPr="00E94B32">
        <w:rPr>
          <w:rFonts w:ascii="Times New Roman" w:hAnsi="Times New Roman"/>
          <w:i/>
          <w:noProof/>
          <w:sz w:val="24"/>
          <w:szCs w:val="24"/>
        </w:rPr>
        <w:t>Ethics Committee of the Ametican Socitey for Reproductive Medicine</w:t>
      </w:r>
      <w:r w:rsidR="007F6F76" w:rsidDel="007F6F76">
        <w:rPr>
          <w:rFonts w:ascii="Times New Roman" w:hAnsi="Times New Roman"/>
          <w:sz w:val="24"/>
        </w:rPr>
        <w:t xml:space="preserve"> </w:t>
      </w:r>
      <w:r w:rsidR="00C3794D">
        <w:rPr>
          <w:rFonts w:ascii="Times New Roman" w:hAnsi="Times New Roman"/>
          <w:sz w:val="24"/>
        </w:rPr>
        <w:t xml:space="preserve">(2013) </w:t>
      </w:r>
      <w:r>
        <w:rPr>
          <w:rFonts w:ascii="Times New Roman" w:hAnsi="Times New Roman"/>
          <w:sz w:val="24"/>
        </w:rPr>
        <w:t xml:space="preserve">considera que a divulgação à criança sobre a origem da sua </w:t>
      </w:r>
      <w:r w:rsidR="00C9281B">
        <w:rPr>
          <w:rFonts w:ascii="Times New Roman" w:hAnsi="Times New Roman"/>
          <w:sz w:val="24"/>
        </w:rPr>
        <w:t>conce</w:t>
      </w:r>
      <w:r w:rsidR="00CB7ED9">
        <w:rPr>
          <w:rFonts w:ascii="Times New Roman" w:hAnsi="Times New Roman"/>
          <w:sz w:val="24"/>
        </w:rPr>
        <w:t>ção</w:t>
      </w:r>
      <w:r>
        <w:rPr>
          <w:rFonts w:ascii="Times New Roman" w:hAnsi="Times New Roman"/>
          <w:sz w:val="24"/>
        </w:rPr>
        <w:t xml:space="preserve"> e, se possível</w:t>
      </w:r>
      <w:r w:rsidR="00CA27C8">
        <w:rPr>
          <w:rFonts w:ascii="Times New Roman" w:hAnsi="Times New Roman"/>
          <w:sz w:val="24"/>
        </w:rPr>
        <w:t>,</w:t>
      </w:r>
      <w:r>
        <w:rPr>
          <w:rFonts w:ascii="Times New Roman" w:hAnsi="Times New Roman"/>
          <w:sz w:val="24"/>
        </w:rPr>
        <w:t xml:space="preserve"> das características do</w:t>
      </w:r>
      <w:r w:rsidR="007C1961">
        <w:rPr>
          <w:rFonts w:ascii="Times New Roman" w:hAnsi="Times New Roman"/>
          <w:sz w:val="24"/>
        </w:rPr>
        <w:t>s</w:t>
      </w:r>
      <w:r>
        <w:rPr>
          <w:rFonts w:ascii="Times New Roman" w:hAnsi="Times New Roman"/>
          <w:sz w:val="24"/>
        </w:rPr>
        <w:t xml:space="preserve"> dado</w:t>
      </w:r>
      <w:r w:rsidR="00CA27C8">
        <w:rPr>
          <w:rFonts w:ascii="Times New Roman" w:hAnsi="Times New Roman"/>
          <w:sz w:val="24"/>
        </w:rPr>
        <w:t>re</w:t>
      </w:r>
      <w:r>
        <w:rPr>
          <w:rFonts w:ascii="Times New Roman" w:hAnsi="Times New Roman"/>
          <w:sz w:val="24"/>
        </w:rPr>
        <w:t xml:space="preserve">s (nos países </w:t>
      </w:r>
      <w:r w:rsidR="00567DF7">
        <w:rPr>
          <w:rFonts w:ascii="Times New Roman" w:hAnsi="Times New Roman"/>
          <w:sz w:val="24"/>
        </w:rPr>
        <w:t xml:space="preserve">em que </w:t>
      </w:r>
      <w:r w:rsidR="00C3794D">
        <w:rPr>
          <w:rFonts w:ascii="Times New Roman" w:hAnsi="Times New Roman"/>
          <w:sz w:val="24"/>
        </w:rPr>
        <w:t xml:space="preserve">tal </w:t>
      </w:r>
      <w:r w:rsidR="00567DF7">
        <w:rPr>
          <w:rFonts w:ascii="Times New Roman" w:hAnsi="Times New Roman"/>
          <w:sz w:val="24"/>
        </w:rPr>
        <w:t>é permitido), pode</w:t>
      </w:r>
      <w:r>
        <w:rPr>
          <w:rFonts w:ascii="Times New Roman" w:hAnsi="Times New Roman"/>
          <w:sz w:val="24"/>
        </w:rPr>
        <w:t xml:space="preserve"> servir o melhor interesse da criança</w:t>
      </w:r>
      <w:r w:rsidR="00C3794D">
        <w:rPr>
          <w:rFonts w:ascii="Times New Roman" w:hAnsi="Times New Roman"/>
          <w:sz w:val="24"/>
        </w:rPr>
        <w:t xml:space="preserve">. </w:t>
      </w:r>
      <w:r w:rsidR="00C3794D">
        <w:rPr>
          <w:rFonts w:ascii="Times New Roman" w:hAnsi="Times New Roman"/>
          <w:sz w:val="24"/>
        </w:rPr>
        <w:lastRenderedPageBreak/>
        <w:t>Este é um posicionamento</w:t>
      </w:r>
      <w:r>
        <w:rPr>
          <w:rFonts w:ascii="Times New Roman" w:hAnsi="Times New Roman"/>
          <w:sz w:val="24"/>
        </w:rPr>
        <w:t xml:space="preserve"> </w:t>
      </w:r>
      <w:r w:rsidR="00C3794D">
        <w:rPr>
          <w:rFonts w:ascii="Times New Roman" w:hAnsi="Times New Roman"/>
          <w:sz w:val="24"/>
        </w:rPr>
        <w:t xml:space="preserve">também </w:t>
      </w:r>
      <w:r>
        <w:rPr>
          <w:rFonts w:ascii="Times New Roman" w:hAnsi="Times New Roman"/>
          <w:sz w:val="24"/>
        </w:rPr>
        <w:t>corroborad</w:t>
      </w:r>
      <w:r w:rsidR="00C3794D">
        <w:rPr>
          <w:rFonts w:ascii="Times New Roman" w:hAnsi="Times New Roman"/>
          <w:sz w:val="24"/>
        </w:rPr>
        <w:t>o</w:t>
      </w:r>
      <w:r>
        <w:rPr>
          <w:rFonts w:ascii="Times New Roman" w:hAnsi="Times New Roman"/>
          <w:sz w:val="24"/>
        </w:rPr>
        <w:t xml:space="preserve"> por resultados de vários estudos que </w:t>
      </w:r>
      <w:r w:rsidR="00CA27C8">
        <w:rPr>
          <w:rFonts w:ascii="Times New Roman" w:hAnsi="Times New Roman"/>
          <w:sz w:val="24"/>
        </w:rPr>
        <w:t>mostram existir</w:t>
      </w:r>
      <w:r w:rsidR="00567DF7">
        <w:rPr>
          <w:rFonts w:ascii="Times New Roman" w:hAnsi="Times New Roman"/>
          <w:sz w:val="24"/>
        </w:rPr>
        <w:t>,</w:t>
      </w:r>
      <w:r w:rsidR="00CA27C8">
        <w:rPr>
          <w:rFonts w:ascii="Times New Roman" w:hAnsi="Times New Roman"/>
          <w:sz w:val="24"/>
        </w:rPr>
        <w:t xml:space="preserve"> mais recentemente</w:t>
      </w:r>
      <w:r w:rsidR="00567DF7">
        <w:rPr>
          <w:rFonts w:ascii="Times New Roman" w:hAnsi="Times New Roman"/>
          <w:sz w:val="24"/>
        </w:rPr>
        <w:t>,</w:t>
      </w:r>
      <w:r w:rsidR="00CA27C8">
        <w:rPr>
          <w:rFonts w:ascii="Times New Roman" w:hAnsi="Times New Roman"/>
          <w:sz w:val="24"/>
        </w:rPr>
        <w:t xml:space="preserve"> </w:t>
      </w:r>
      <w:r>
        <w:rPr>
          <w:rFonts w:ascii="Times New Roman" w:hAnsi="Times New Roman"/>
          <w:sz w:val="24"/>
        </w:rPr>
        <w:t xml:space="preserve">uma maior divulgação às crianças sobre o modo como estas foram concebidas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"10.1111/jcpp.12015", "ISBN" : "1469-7610", "ISSN" : "00219630", "PMID" : "23176601", "abstract" : "BACKGROUND: Parenting and children's adjustment were examined in 30 surrogacy families, 31 egg donation families, 35 donor insemination families, and 53 natural conception families.\\n\\nMETHODS: Parenting was assessed at age 3 by a standardized interview designed to assess quality of parenting and by questionnaire measures of anxiety, depression, and marital quality. Children's adjustment was assessed at ages 3, 7, and 10 using the Strengths and Difficulties Questionnaire (SDQ).\\n\\nRESULTS: Although children born through reproductive donation obtained SDQ scores within the normal range, surrogacy children showed higher levels of adjustment difficulties at age 7 than children conceived by gamete donation. Mothers who had kept their child's origins secret showed elevated levels of distress. However, maternal distress had a more negative impact on children who were aware of their origins.\\n\\nCONCLUSIONS: The absence of a gestational connection to the mother may be more problematic for children than the absence of a genetic link.", "author" : [ { "dropping-particle" : "", "family" : "Golombok", "given" : "Susan", "non-dropping-particle" : "", "parse-names" : false, "suffix" : "" }, { "dropping-particle" : "", "family" : "Blake", "given" : "Lucy", "non-dropping-particle" : "", "parse-names" : false, "suffix" : "" }, { "dropping-particle" : "", "family" : "Casey", "given" : "Polly", "non-dropping-particle" : "", "parse-names" : false, "suffix" : "" }, { "dropping-particle" : "", "family" : "Roman", "given" : "Gabriela", "non-dropping-particle" : "", "parse-names" : false, "suffix" : "" }, { "dropping-particle" : "", "family" : "Jadva", "given" : "Vasanti", "non-dropping-particle" : "", "parse-names" : false, "suffix" : "" } ], "container-title" : "Journal of Child Psychology and Psychiatry and Allied Disciplines", "id" : "ITEM-1", "issue" : "6", "issued" : { "date-parts" : [ [ "2013" ] ] }, "page" : "653-660", "title" : "Children born through reproductive donation: A longitudinal study of psychological adjustment", "type" : "article-journal", "volume" : "54" }, "uris" : [ "http://www.mendeley.com/documents/?uuid=e7aff74f-ecca-4a6e-b75d-8c23203f155b" ] }, { "id" : "ITEM-2",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"ITEM-2",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"(Golombok, Blake, Casey, Roman, &amp; Jadva, 2013; S\u00f6derstr\u00f6m-Anttila, S\u00e4levaara, &amp; Suikkari, 2010)", "plainTextFormattedCitation" : "(Golombok, Blake, Casey, Roman, &amp; Jadva, 2013; S\u00f6derstr\u00f6m-Anttila, S\u00e4levaara, &amp; Suikkari, 2010)", "previouslyFormattedCitation" : "(Golombok, Blake, Casey, Roman, &amp; Jadva, 2013; S\u00f6derstr\u00f6m-Anttila, S\u00e4levaara, &amp; Suikkari, 2010)" }, "properties" : { "noteIndex" : 0 }, "schema" : "https://github.com/citation-style-language/schema/raw/master/csl-citation.json" }</w:instrText>
      </w:r>
      <w:r w:rsidR="00F56F04">
        <w:rPr>
          <w:rFonts w:ascii="Times New Roman" w:hAnsi="Times New Roman"/>
          <w:sz w:val="24"/>
        </w:rPr>
        <w:fldChar w:fldCharType="separate"/>
      </w:r>
      <w:r w:rsidRPr="00336D17">
        <w:rPr>
          <w:rFonts w:ascii="Times New Roman" w:hAnsi="Times New Roman"/>
          <w:noProof/>
          <w:sz w:val="24"/>
        </w:rPr>
        <w:t>(Golombok, Blake, Casey, Roman, &amp; Jadva, 2013; Söderström-Anttila, Sälevaara, &amp; Suikkari, 2010)</w:t>
      </w:r>
      <w:r w:rsidR="00F56F04">
        <w:rPr>
          <w:rFonts w:ascii="Times New Roman" w:hAnsi="Times New Roman"/>
          <w:sz w:val="24"/>
        </w:rPr>
        <w:fldChar w:fldCharType="end"/>
      </w:r>
      <w:r>
        <w:rPr>
          <w:rFonts w:ascii="Times New Roman" w:hAnsi="Times New Roman"/>
          <w:sz w:val="24"/>
        </w:rPr>
        <w:t xml:space="preserve">. </w:t>
      </w:r>
    </w:p>
    <w:p w14:paraId="7DC04BC6" w14:textId="0F18F15F" w:rsidR="002D4CE8" w:rsidRDefault="00C3794D" w:rsidP="002D4CE8">
      <w:pPr>
        <w:spacing w:after="0" w:line="360" w:lineRule="auto"/>
        <w:ind w:firstLine="426"/>
        <w:jc w:val="both"/>
        <w:rPr>
          <w:rFonts w:ascii="Times New Roman" w:hAnsi="Times New Roman"/>
          <w:sz w:val="24"/>
        </w:rPr>
      </w:pPr>
      <w:r>
        <w:rPr>
          <w:rFonts w:ascii="Times New Roman" w:hAnsi="Times New Roman"/>
          <w:sz w:val="24"/>
        </w:rPr>
        <w:t xml:space="preserve">Com efeito, esta </w:t>
      </w:r>
      <w:r w:rsidR="00786611">
        <w:rPr>
          <w:rFonts w:ascii="Times New Roman" w:hAnsi="Times New Roman"/>
          <w:sz w:val="24"/>
        </w:rPr>
        <w:t xml:space="preserve">diferença de paradigma é encontrada </w:t>
      </w:r>
      <w:r>
        <w:rPr>
          <w:rFonts w:ascii="Times New Roman" w:hAnsi="Times New Roman"/>
          <w:sz w:val="24"/>
        </w:rPr>
        <w:t xml:space="preserve">quando comparados </w:t>
      </w:r>
      <w:r w:rsidR="00786611">
        <w:rPr>
          <w:rFonts w:ascii="Times New Roman" w:hAnsi="Times New Roman"/>
          <w:sz w:val="24"/>
        </w:rPr>
        <w:t xml:space="preserve">estudos </w:t>
      </w:r>
      <w:r w:rsidR="00DE7514">
        <w:rPr>
          <w:rFonts w:ascii="Times New Roman" w:hAnsi="Times New Roman"/>
          <w:sz w:val="24"/>
        </w:rPr>
        <w:t>publicados até 2010</w:t>
      </w:r>
      <w:r w:rsidR="002D4CE8">
        <w:rPr>
          <w:rFonts w:ascii="Times New Roman" w:hAnsi="Times New Roman"/>
          <w:sz w:val="24"/>
        </w:rPr>
        <w:t xml:space="preserve"> e estudos mais recentes. </w:t>
      </w:r>
      <w:r>
        <w:rPr>
          <w:rFonts w:ascii="Times New Roman" w:hAnsi="Times New Roman"/>
          <w:sz w:val="24"/>
        </w:rPr>
        <w:t xml:space="preserve">A título de exemplo, o </w:t>
      </w:r>
      <w:r w:rsidR="00786611">
        <w:rPr>
          <w:rFonts w:ascii="Times New Roman" w:hAnsi="Times New Roman"/>
          <w:sz w:val="24"/>
        </w:rPr>
        <w:t xml:space="preserve">estudo de </w:t>
      </w:r>
      <w:r w:rsidR="00F56F04">
        <w:rPr>
          <w:rFonts w:ascii="Times New Roman" w:hAnsi="Times New Roman"/>
          <w:sz w:val="24"/>
        </w:rPr>
        <w:fldChar w:fldCharType="begin" w:fldLock="1"/>
      </w:r>
      <w:r w:rsidR="00FD0F3F">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"mendeley" : { "formattedCitation" : "(Murray &amp; Golombok, 2003)", "manualFormatting" : "Murray e Golombok (2003)", "plainTextFormattedCitation" : "(Murray &amp; Golombok, 2003)", "previouslyFormattedCitation" : "(Murray &amp; Golombok, 2003)" }, "properties" : { "noteIndex" : 0 }, "schema" : "https://github.com/citation-style-language/schema/raw/master/csl-citation.json" }</w:instrText>
      </w:r>
      <w:r w:rsidR="00F56F04">
        <w:rPr>
          <w:rFonts w:ascii="Times New Roman" w:hAnsi="Times New Roman"/>
          <w:sz w:val="24"/>
        </w:rPr>
        <w:fldChar w:fldCharType="separate"/>
      </w:r>
      <w:r w:rsidR="00E94B32">
        <w:rPr>
          <w:rFonts w:ascii="Times New Roman" w:hAnsi="Times New Roman"/>
          <w:noProof/>
          <w:sz w:val="24"/>
        </w:rPr>
        <w:t>Murray e</w:t>
      </w:r>
      <w:r w:rsidR="00786611">
        <w:rPr>
          <w:rFonts w:ascii="Times New Roman" w:hAnsi="Times New Roman"/>
          <w:noProof/>
          <w:sz w:val="24"/>
        </w:rPr>
        <w:t xml:space="preserve"> Golombok (</w:t>
      </w:r>
      <w:r w:rsidR="00786611" w:rsidRPr="00710FEC">
        <w:rPr>
          <w:rFonts w:ascii="Times New Roman" w:hAnsi="Times New Roman"/>
          <w:noProof/>
          <w:sz w:val="24"/>
        </w:rPr>
        <w:t>2003)</w:t>
      </w:r>
      <w:r w:rsidR="00F56F04">
        <w:rPr>
          <w:rFonts w:ascii="Times New Roman" w:hAnsi="Times New Roman"/>
          <w:sz w:val="24"/>
        </w:rPr>
        <w:fldChar w:fldCharType="end"/>
      </w:r>
      <w:r w:rsidR="00567DF7">
        <w:rPr>
          <w:rFonts w:ascii="Times New Roman" w:hAnsi="Times New Roman"/>
          <w:sz w:val="24"/>
        </w:rPr>
        <w:t>,</w:t>
      </w:r>
      <w:r w:rsidR="00786611">
        <w:rPr>
          <w:rFonts w:ascii="Times New Roman" w:hAnsi="Times New Roman"/>
          <w:sz w:val="24"/>
        </w:rPr>
        <w:t xml:space="preserve"> efetuado com 17 famílias que recorreram à doação de </w:t>
      </w:r>
      <w:r w:rsidR="00567DF7">
        <w:rPr>
          <w:rFonts w:ascii="Times New Roman" w:hAnsi="Times New Roman"/>
          <w:sz w:val="24"/>
        </w:rPr>
        <w:t>ovócitos</w:t>
      </w:r>
      <w:r>
        <w:rPr>
          <w:rFonts w:ascii="Times New Roman" w:hAnsi="Times New Roman"/>
          <w:sz w:val="24"/>
        </w:rPr>
        <w:t>,</w:t>
      </w:r>
      <w:r w:rsidR="002D4CE8">
        <w:rPr>
          <w:rFonts w:ascii="Times New Roman" w:hAnsi="Times New Roman"/>
          <w:sz w:val="24"/>
        </w:rPr>
        <w:t xml:space="preserve"> mostrou que a maioria dos pais tinha decidido não contar às crianças, tal como foi </w:t>
      </w:r>
      <w:r w:rsidR="003D12AA">
        <w:rPr>
          <w:rFonts w:ascii="Times New Roman" w:hAnsi="Times New Roman"/>
          <w:sz w:val="24"/>
        </w:rPr>
        <w:t>apontado</w:t>
      </w:r>
      <w:r w:rsidR="002D4CE8">
        <w:rPr>
          <w:rFonts w:ascii="Times New Roman" w:hAnsi="Times New Roman"/>
          <w:sz w:val="24"/>
        </w:rPr>
        <w:t xml:space="preserve"> por um outro estudo</w:t>
      </w:r>
      <w:r>
        <w:rPr>
          <w:rFonts w:ascii="Times New Roman" w:hAnsi="Times New Roman"/>
          <w:sz w:val="24"/>
        </w:rPr>
        <w:t>,</w:t>
      </w:r>
      <w:r w:rsidR="002D4CE8">
        <w:rPr>
          <w:rFonts w:ascii="Times New Roman" w:hAnsi="Times New Roman"/>
          <w:sz w:val="24"/>
        </w:rPr>
        <w:t xml:space="preserve"> em 2005</w:t>
      </w:r>
      <w:r>
        <w:rPr>
          <w:rFonts w:ascii="Times New Roman" w:hAnsi="Times New Roman"/>
          <w:sz w:val="24"/>
        </w:rPr>
        <w:t>,</w:t>
      </w:r>
      <w:r w:rsidR="002D4CE8">
        <w:rPr>
          <w:rFonts w:ascii="Times New Roman" w:hAnsi="Times New Roman"/>
          <w:sz w:val="24"/>
        </w:rPr>
        <w:t xml:space="preserve"> com famílias que recorreram a IIU com doação de esperma</w:t>
      </w:r>
      <w:r w:rsidR="0007221A">
        <w:rPr>
          <w:rFonts w:ascii="Times New Roman" w:hAnsi="Times New Roman"/>
          <w:sz w:val="24"/>
        </w:rPr>
        <w:t xml:space="preserve"> </w:t>
      </w:r>
      <w:r w:rsidR="0007221A">
        <w:rPr>
          <w:rFonts w:ascii="Times New Roman" w:hAnsi="Times New Roman"/>
          <w:sz w:val="24"/>
        </w:rPr>
        <w:fldChar w:fldCharType="begin" w:fldLock="1"/>
      </w:r>
      <w:r w:rsidR="00C04510">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"mendeley" : { "formattedCitation" : "(E. Lycett et al., 2005)", "manualFormatting" : "(Lycett et al., 2005)", "plainTextFormattedCitation" : "(E. Lycett et al., 2005)", "previouslyFormattedCitation" : "(E. Lycett et al., 2005)" }, "properties" : { "noteIndex" : 0 }, "schema" : "https://github.com/citation-style-language/schema/raw/master/csl-citation.json" }</w:instrText>
      </w:r>
      <w:r w:rsidR="0007221A">
        <w:rPr>
          <w:rFonts w:ascii="Times New Roman" w:hAnsi="Times New Roman"/>
          <w:sz w:val="24"/>
        </w:rPr>
        <w:fldChar w:fldCharType="separate"/>
      </w:r>
      <w:r w:rsidR="0007221A" w:rsidRPr="0007221A">
        <w:rPr>
          <w:rFonts w:ascii="Times New Roman" w:hAnsi="Times New Roman"/>
          <w:noProof/>
          <w:sz w:val="24"/>
        </w:rPr>
        <w:t>(Lycett et al., 2005)</w:t>
      </w:r>
      <w:r w:rsidR="0007221A">
        <w:rPr>
          <w:rFonts w:ascii="Times New Roman" w:hAnsi="Times New Roman"/>
          <w:sz w:val="24"/>
        </w:rPr>
        <w:fldChar w:fldCharType="end"/>
      </w:r>
      <w:r w:rsidR="002D4CE8">
        <w:rPr>
          <w:rFonts w:ascii="Times New Roman" w:hAnsi="Times New Roman"/>
          <w:sz w:val="24"/>
        </w:rPr>
        <w:t xml:space="preserve">. Contrariamente, estudos mais recentes demonstram </w:t>
      </w:r>
      <w:r>
        <w:rPr>
          <w:rFonts w:ascii="Times New Roman" w:hAnsi="Times New Roman"/>
          <w:sz w:val="24"/>
        </w:rPr>
        <w:t>um</w:t>
      </w:r>
      <w:r w:rsidR="002D4CE8">
        <w:rPr>
          <w:rFonts w:ascii="Times New Roman" w:hAnsi="Times New Roman"/>
          <w:sz w:val="24"/>
        </w:rPr>
        <w:t xml:space="preserve">a forte tendência dos pais </w:t>
      </w:r>
      <w:r>
        <w:rPr>
          <w:rFonts w:ascii="Times New Roman" w:hAnsi="Times New Roman"/>
          <w:sz w:val="24"/>
        </w:rPr>
        <w:t xml:space="preserve">para </w:t>
      </w:r>
      <w:r w:rsidR="002D4CE8">
        <w:rPr>
          <w:rFonts w:ascii="Times New Roman" w:hAnsi="Times New Roman"/>
          <w:sz w:val="24"/>
        </w:rPr>
        <w:t xml:space="preserve">divulgar </w:t>
      </w:r>
      <w:r>
        <w:rPr>
          <w:rFonts w:ascii="Times New Roman" w:hAnsi="Times New Roman"/>
          <w:sz w:val="24"/>
        </w:rPr>
        <w:t>aos seus filhos a sua forma de conceção</w:t>
      </w:r>
      <w:r w:rsidR="002D4CE8">
        <w:rPr>
          <w:rFonts w:ascii="Times New Roman" w:hAnsi="Times New Roman"/>
          <w:sz w:val="24"/>
        </w:rPr>
        <w:t xml:space="preserve"> </w:t>
      </w:r>
      <w:r w:rsidR="002D4CE8">
        <w:rPr>
          <w:rFonts w:ascii="Times New Roman" w:hAnsi="Times New Roman"/>
          <w:sz w:val="24"/>
        </w:rPr>
        <w:fldChar w:fldCharType="begin" w:fldLock="1"/>
      </w:r>
      <w:r w:rsidR="00A61DAC">
        <w:rPr>
          <w:rFonts w:ascii="Times New Roman" w:hAnsi="Times New Roman"/>
          <w:sz w:val="24"/>
        </w:rPr>
        <w:instrText>ADDIN CSL_CITATION { "citationItems" : [ { "id" : "ITEM-1",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 "issue" : "10", "issued" : { "date-parts" : [ [ "2010" ] ] }, "page" : "2535-42", "title" : "Increasing openness in oocyte donation families regarding disclosure over 15 years.", "type" : "article-journal", "volume" : "25" }, "uris" : [ "http://www.mendeley.com/documents/?uuid=2273421b-bb33-4508-a93a-12da876a3b4b" ] }, { "id" : "ITEM-2", "itemData" : { "DOI" : "10.1093/humrep/des285", "ISBN" : "0268-1161", "ISSN" : "1460-2350", "PMID" : "22859508", "abstract" : "STUDY QUESTION: Do heterosexual parents of young children following oocyte donation (OD) and sperm donation (SD) tell or intend to tell their offspring about the way he/she was conceived?\\n\\nSUMMARY ANSWER: Following successful treatment with oocytes or sperm from identity-release donors in Sweden, almost all heterosexual couples intend to tell their offspring about the way he/she was conceived and some start the information-sharing process very early.\\n\\nWHAT IS KNOWN AND WHAT THIS PAPER ADDS: Although the Swedish legislation on identity-release gamete donors has been in effect since 1985, there is a discrepancy between the behaviour of donor-insemination parents and the legal intention that offspring be informed about their genetic origin. The present study contributes data on a relatively large sample of oocyte and sperm recipient couples' intended compliance with the Swedish legislation. DESIGN AND DATA COLLECTION METHOD: The present study constitutes a follow-up assessment of heterosexual couples who had given birth to a child following treatment with donated oocytes. Data collection was performed during 2007-2011; participants individually completed a questionnaire when the child was between 1 and 4 years of age.\\n\\nPARTICIPANTS AND SETTING: The present study is part of the Swedish Study on Gamete Donation, a prospective longitudinal cohort study including all fertility clinics performing gamete donation in Sweden. For children conceived via OD, 107 individuals (including 52 couples and 3 individuals) agreed to participate (73% response). For children conceived via SD, the response rate was 70% (n = 122 individuals, including 59 couples and 4 individuals). Mean age of participants was 34 years (SD 4.4) and they reported a high level of education.\\n\\nMAIN RESULTS: The majority of participants (78%) planned to tell the child about the donation, 16% had already started the information-sharing process and 6% planned not to tell their child about the donation or were undecided. Many were unsure about a suitable time to start the disclosure process and desired more information about strategies and tools for information sharing. Agreement on disclosure to offspring within the couple was related to the quality of the partner relationship. BIAS AND GENERALIZABILITY: There is a risk of selection bias, with gamete recipients preferring secrecy and non-disclosure declining study participation. The results may be regarded as partly generalizable to heterosexua\u2026", "author" : [ { "dropping-particle" : "", "family" : "Isaksson", "given" : "S", "non-dropping-particle" : "", "parse-names" : false, "suffix" : "" }, { "dropping-particle" : "", "family" : "Sydsj\u00f6", "given" : "G", "non-dropping-particle" : "", "parse-names" : false, "suffix" : "" }, { "dropping-particle" : "", "family" : "Skoog Svanberg", "given" : "a", "non-dropping-particle" : "", "parse-names" : false, "suffix" : "" }, { "dropping-particle" : "", "family" : "Lampic", "given" : "C", "non-dropping-particle" : "", "parse-names" : false, "suffix" : "" } ], "container-title" : "Human reproduction (Oxford, England)", "id" : "ITEM-2", "issue" : "10", "issued" : { "date-parts" : [ [ "2012" ] ] }, "page" : "2998-3007", "title" : "Disclosure behaviour and intentions among 111 couples following treatment with oocytes or sperm from identity-release donors: follow-up at offspring age 1-4 years.", "type" : "article-journal", "volume" : "27" }, "uris" : [ "http://www.mendeley.com/documents/?uuid=728e537a-3e9f-4a03-8a2b-30814c9d73aa" ] } ], "mendeley" : { "formattedCitation" : "(Isaksson, Sydsj\u00f6, Skoog Svanberg, &amp; Lampic, 2012; S\u00f6derstr\u00f6m-Anttila et al., 2010)", "plainTextFormattedCitation" : "(Isaksson, Sydsj\u00f6, Skoog Svanberg, &amp; Lampic, 2012; S\u00f6derstr\u00f6m-Anttila et al., 2010)", "previouslyFormattedCitation" : "(Isaksson, Sydsj\u00f6, Skoog Svanberg, &amp; Lampic, 2012; S\u00f6derstr\u00f6m-Anttila et al., 2010)" }, "properties" : { "noteIndex" : 0 }, "schema" : "https://github.com/citation-style-language/schema/raw/master/csl-citation.json" }</w:instrText>
      </w:r>
      <w:r w:rsidR="002D4CE8">
        <w:rPr>
          <w:rFonts w:ascii="Times New Roman" w:hAnsi="Times New Roman"/>
          <w:sz w:val="24"/>
        </w:rPr>
        <w:fldChar w:fldCharType="separate"/>
      </w:r>
      <w:r w:rsidR="002D4CE8" w:rsidRPr="002D4CE8">
        <w:rPr>
          <w:rFonts w:ascii="Times New Roman" w:hAnsi="Times New Roman"/>
          <w:noProof/>
          <w:sz w:val="24"/>
        </w:rPr>
        <w:t>(Isaksson, Sydsjö, Skoog Svanberg, &amp; Lampic, 2012; Söderström-Anttila et al., 2010)</w:t>
      </w:r>
      <w:r w:rsidR="002D4CE8">
        <w:rPr>
          <w:rFonts w:ascii="Times New Roman" w:hAnsi="Times New Roman"/>
          <w:sz w:val="24"/>
        </w:rPr>
        <w:fldChar w:fldCharType="end"/>
      </w:r>
      <w:r w:rsidR="002D4CE8">
        <w:rPr>
          <w:rFonts w:ascii="Times New Roman" w:hAnsi="Times New Roman"/>
          <w:sz w:val="24"/>
        </w:rPr>
        <w:t>.</w:t>
      </w:r>
    </w:p>
    <w:p w14:paraId="7187D658" w14:textId="0336E0EA" w:rsidR="00F74592" w:rsidRPr="00F74592" w:rsidRDefault="00DA77AB" w:rsidP="00F74592">
      <w:pPr>
        <w:spacing w:after="0" w:line="360" w:lineRule="auto"/>
        <w:ind w:firstLine="426"/>
        <w:jc w:val="both"/>
        <w:rPr>
          <w:rFonts w:ascii="Times New Roman" w:hAnsi="Times New Roman"/>
          <w:sz w:val="24"/>
          <w:lang w:val="en-US"/>
        </w:rPr>
      </w:pPr>
      <w:commentRangeStart w:id="23"/>
      <w:r>
        <w:rPr>
          <w:rFonts w:ascii="Times New Roman" w:hAnsi="Times New Roman"/>
          <w:sz w:val="24"/>
        </w:rPr>
        <w:t>A decisão de conta</w:t>
      </w:r>
      <w:r w:rsidR="00786611">
        <w:rPr>
          <w:rFonts w:ascii="Times New Roman" w:hAnsi="Times New Roman"/>
          <w:sz w:val="24"/>
        </w:rPr>
        <w:t xml:space="preserve">r ou não contar às crianças não é uma decisão fácil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"10.1093/humrep/deu231", "ISSN" : "1460-2350", "PMID" : "25240010", "abstract" : "STUDY QUESTION: What is the relationship between parent psychological adjustment, type of gamete donation (donor insemination, egg donation) and parents' disclosure of their use of donated gametes to their children.\\n\\nSUMMARY ANSWER: Disclosure of donor origins to the child was not always associated with optimal levels of psychological adjustment, especially for fathers in donor insemination families.\\n\\nWHAT IS KNOWN ALREADY: Cross-sectional analyses have found mothers and fathers who conceived a child using donated sperm or eggs to be psychologically well-adjusted, with few differences emerging between parents in gamete donation families and parents in families in which parents conceived naturally. The relationship between mothers' and fathers' psychological well-being, type of gamete donation (donor insemination, egg donation) and parents' disclosure decisions has not yet been examined.\\n\\nSTUDY DESIGN, SIZE, DURATION: In this follow-up study, data were obtained from mothers and fathers in donor insemination and egg donation families at 5 time points; when the children in the families were aged 1, 2, 3, 7 and 10. In the first phase of the study, 50 donor insemination families and 51 egg donation families with a 1-year-old child participated. By age 10, the study included 34 families with a child conceived by donor insemination and 30 families with a child conceived by egg donation, representing 68 and 58% of the original sample, respectively.\\n\\nPARTICIPANTS/MATERIALS, SETTING, METHODS: Families were recruited through nine fertility clinics in the UK. Standardized questionnaires assessing depression, stress and anxiety were administered to mothers and fathers in donor insemination and egg donation families.\\n\\nMAIN RESULTS AND THE ROLE OF CHANCE: Mothers and fathers in both donor insemination and egg donation families were found to be psychologically well-adjusted; for the vast majority of parents' levels of depression, anxiety and parenting stress were found to be within the normal range at all 5 time points. Disclosure of the child's donor origins to the child was not always associated with optimal levels of parental psychological adjustment. For example, disclosure was associated with lower levels of psychological well-being for certain groups in particular (such as fathers in donor insemination families), at certain times (when children are in middle childhood and have a more sophisticated understanding of their donor origins).\\n\\nLIMITATIONS, R\u2026", "author" : [ { "dropping-particle" : "", "family" : "Blake", "given" : "L", "non-dropping-particle" : "", "parse-names" : false, "suffix" : "" }, { "dropping-particle" : "", "family" : "Jadva", "given" : "V", "non-dropping-particle" : "", "parse-names" : false, "suffix" : "" }, { "dropping-particle" : "", "family" : "Golombok", "given" : "S", "non-dropping-particle" : "", "parse-names" : false, "suffix" : "" } ], "container-title" : "Human reproduction", "id" : "ITEM-1", "issue" : "11", "issued" : { "date-parts" : [ [ "2014" ] ] }, "page" : "2487-2496", "title" : "Parent psychological adjustment, donor conception and disclosure: a follow-up over 10 years.", "type" : "article-journal", "volume" : "29" }, "uris" : [ "http://www.mendeley.com/documents/?uuid=9e609904-041e-4d15-9df7-608271c06877" ] } ], "mendeley" : { "formattedCitation" : "(Blake, Jadva, &amp; Golombok, 2014)", "plainTextFormattedCitation" : "(Blake, Jadva, &amp; Golombok, 2014)", "previouslyFormattedCitation" : "(Blake, Jadva, &amp; Golombok, 2014)"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(Blake, Jadva, &amp; Golombok, 2014)</w:t>
      </w:r>
      <w:r w:rsidR="00F56F04">
        <w:rPr>
          <w:rFonts w:ascii="Times New Roman" w:hAnsi="Times New Roman"/>
          <w:sz w:val="24"/>
        </w:rPr>
        <w:fldChar w:fldCharType="end"/>
      </w:r>
      <w:r w:rsidR="00786611">
        <w:rPr>
          <w:rFonts w:ascii="Times New Roman" w:hAnsi="Times New Roman"/>
          <w:sz w:val="24"/>
        </w:rPr>
        <w:t>, sendo esta uma decisão autóno</w:t>
      </w:r>
      <w:r w:rsidR="00C802CC">
        <w:rPr>
          <w:rFonts w:ascii="Times New Roman" w:hAnsi="Times New Roman"/>
          <w:sz w:val="24"/>
        </w:rPr>
        <w:t xml:space="preserve">ma, voluntária, e </w:t>
      </w:r>
      <w:r w:rsidR="004C6835">
        <w:rPr>
          <w:rFonts w:ascii="Times New Roman" w:hAnsi="Times New Roman"/>
          <w:sz w:val="24"/>
        </w:rPr>
        <w:t>que depende dos pais</w:t>
      </w:r>
      <w:r w:rsidR="00786611">
        <w:rPr>
          <w:rFonts w:ascii="Times New Roman" w:hAnsi="Times New Roman"/>
          <w:sz w:val="24"/>
        </w:rPr>
        <w:t xml:space="preserve">, mesmo nos países em que a doação não é anónima </w:t>
      </w:r>
      <w:r w:rsidR="00F56F04">
        <w:rPr>
          <w:rFonts w:ascii="Times New Roman" w:hAnsi="Times New Roman"/>
          <w:sz w:val="24"/>
        </w:rPr>
        <w:fldChar w:fldCharType="begin" w:fldLock="1"/>
      </w:r>
      <w:r w:rsidR="00A03341">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"ITEM-2",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"id" : "ITEM-3", "itemData" : { "DOI" : "10.1016/j.fertnstert.2003.11.011", "ISBN" : "00150282", "ISSN" : "0015-0282", "PMID" : "15037397", "abstract" : "The Ethics Committee supports disclosure from parents to offspring about the use of donor gametes in their conception. The merit</w:instrText>
      </w:r>
      <w:r w:rsidR="00A03341" w:rsidRPr="009B7CEB">
        <w:rPr>
          <w:rFonts w:ascii="Times New Roman" w:hAnsi="Times New Roman"/>
          <w:sz w:val="24"/>
          <w:lang w:val="en-US"/>
        </w:rPr>
        <w:instrTex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"mendeley" : { "formattedCitation" : "(Baccino, Salvadores, &amp; Hern\u00e1ndez, 2013; Ethics Committee of the American Society for Reproductive Medicine, 2004; Ethics Committee of the Ametican Socitey for Reproductive Medicine, 2013)", "plainTextFormattedCitation" : "(Baccino, Salvadores, &amp; Hern\u00e1ndez, 2013; Ethics Committee of the American Society for Reproductive Medicine, 2004; Ethics Committee of the Ametican Socitey for Reproductive Medicine, 2013)", "previouslyFormattedCitation" : "(Baccino, Salvadores, &amp; Hern\u00e1ndez, 2013; Ethics Committee of the American Society for Reproductive Medicine, 2004; Ethics Committee of the Ametican Socitey for Reproductive Medicine, 2013)" }, "properties" : { "noteIndex" : 0 }, "schema" : "https://github.com/citation-style-language/schema/raw/master/csl-citation.json" }</w:instrText>
      </w:r>
      <w:r w:rsidR="00F56F04">
        <w:rPr>
          <w:rFonts w:ascii="Times New Roman" w:hAnsi="Times New Roman"/>
          <w:sz w:val="24"/>
        </w:rPr>
        <w:fldChar w:fldCharType="separate"/>
      </w:r>
      <w:r w:rsidR="00786611" w:rsidRPr="006B1DDC">
        <w:rPr>
          <w:rFonts w:ascii="Times New Roman" w:hAnsi="Times New Roman"/>
          <w:noProof/>
          <w:sz w:val="24"/>
          <w:lang w:val="en-US"/>
        </w:rPr>
        <w:t>(Baccino, Salvadores, &amp; Hernández, 2013; Ethics Committee of the American Society for Reproductive Medicine, 2004; Ethics Committee of the Ametican Socitey for Reproductive Medicine, 2013)</w:t>
      </w:r>
      <w:r w:rsidR="00F56F04">
        <w:rPr>
          <w:rFonts w:ascii="Times New Roman" w:hAnsi="Times New Roman"/>
          <w:sz w:val="24"/>
        </w:rPr>
        <w:fldChar w:fldCharType="end"/>
      </w:r>
      <w:r w:rsidR="00786611" w:rsidRPr="006B1DDC">
        <w:rPr>
          <w:rFonts w:ascii="Times New Roman" w:hAnsi="Times New Roman"/>
          <w:sz w:val="24"/>
          <w:lang w:val="en-US"/>
        </w:rPr>
        <w:t xml:space="preserve">. </w:t>
      </w:r>
      <w:commentRangeEnd w:id="23"/>
      <w:r w:rsidR="004005F8">
        <w:rPr>
          <w:rStyle w:val="Refdecomentrio"/>
        </w:rPr>
        <w:commentReference w:id="23"/>
      </w:r>
    </w:p>
    <w:p w14:paraId="0FB58FAB" w14:textId="2D9A97BC"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Nas décadas de 80/90</w:t>
      </w:r>
      <w:r w:rsidR="00CA27C8">
        <w:rPr>
          <w:rFonts w:ascii="Times New Roman" w:hAnsi="Times New Roman"/>
          <w:sz w:val="24"/>
        </w:rPr>
        <w:t xml:space="preserve"> do séc. XX</w:t>
      </w:r>
      <w:r>
        <w:rPr>
          <w:rFonts w:ascii="Times New Roman" w:hAnsi="Times New Roman"/>
          <w:sz w:val="24"/>
        </w:rPr>
        <w:t>, a literatura focava-se principalmente nesta questão, sendo ef</w:t>
      </w:r>
      <w:r w:rsidR="00C802CC">
        <w:rPr>
          <w:rFonts w:ascii="Times New Roman" w:hAnsi="Times New Roman"/>
          <w:sz w:val="24"/>
        </w:rPr>
        <w:t>etuados desde então vário</w:t>
      </w:r>
      <w:r>
        <w:rPr>
          <w:rFonts w:ascii="Times New Roman" w:hAnsi="Times New Roman"/>
          <w:sz w:val="24"/>
        </w:rPr>
        <w:t>s levantamentos do modo como os pais diziam às crianças e (em menor grau)</w:t>
      </w:r>
      <w:del w:id="24" w:author="Autor">
        <w:r w:rsidDel="004005F8">
          <w:rPr>
            <w:rFonts w:ascii="Times New Roman" w:hAnsi="Times New Roman"/>
            <w:sz w:val="24"/>
          </w:rPr>
          <w:delText>,</w:delText>
        </w:r>
      </w:del>
      <w:r>
        <w:rPr>
          <w:rFonts w:ascii="Times New Roman" w:hAnsi="Times New Roman"/>
          <w:sz w:val="24"/>
        </w:rPr>
        <w:t xml:space="preserve"> dos fatores que influenciavam a sua decisão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"10.1093/humrep/der247", "ISSN" : "02681161", "PMID" : "21803758", "abstract" : "BACKGROUND Tensions and anxieties surround secrecy within families in the context of gamete donation and family building. This paper presents the views of parents who had kept their use of donor insemination a secret from their offspring. A sub-set of these parents said that they wished to tell their now-adult offspring, and discussed the questions and issues this secrecy raised to them. METHODS In-depth interviews were undertaken with heterosexual parents (of 44 families) who had given birth to children conceived via donor insemination between 1983 and 1987. These interviews comprised a follow-up study, with the first interviews being undertaken when the children were aged up to seven. In this paper, qualitative data relating to a sub-set of 12 parents (from seven families) who now wished to tell their offspring are presented. RESULTS The parents describe the pressures that the secret-keeping had created for them as well as the impact of those pressures. They report on the reasons they now want to share the family building history and the associated fears and anxieties about doing so. The parents all say that they wish they had told their offspring much earlier. In five of the seven families, parents describe how the offspring had raised questions concerning a perceived genetic disconnection between them and their parents. CONCLUSIONS Keeping the use of donor insemination a secret from offspring created considerable pressure for these parents. Despite the secrecy, offspring can become aware of the genetic disconnection.", "author" : [ { "dropping-particle" : "", "family" : "Daniels", "given" : "K. R.", "non-dropping-particle" : "", "parse-names" : false, "suffix" : "" }, { "dropping-particle" : "", "family" : "Grace", "given" : "V. M.", "non-dropping-particle" : "", "parse-names" : false, "suffix" : "" }, { "dropping-particle" : "", "family" : "Gillett", "given" : "W. R.", "non-dropping-particle" : "", "parse-names" : false, "suffix" : "" } ], "container-title" : "Human Reproduction", "id" : "ITEM-1", "issue" : "10", "issued" : { "date-parts" : [ [ "2011" ] ] }, "page" : "2783-2790", "title" : "Factors associated with parents' decisions to tell their adult offspring about the offsprings donor conception", "type" : "article-journal", "volume" : "26" }, "uris" : [ "http://www.mendeley.com/documents/?uuid=f47bede4-3ca8-4fa9-b61a-14bbdc8bea12" ] } ], "mendeley" : { "formattedCitation" : "(Daniels et al., 2011)", "manualFormatting" : "(Daniels et al., 2011)", "plainTextFormattedCitation" : "(Daniels et al., 2011)", "previouslyFormattedCitation" : "(Daniels et al., 2011)" }, "properties" : { "noteIndex" : 0 }, "schema" : "https://github.com/citation-style-language/schema/raw/master/csl-citation.json" }</w:instrText>
      </w:r>
      <w:r w:rsidR="00F56F04">
        <w:rPr>
          <w:rFonts w:ascii="Times New Roman" w:hAnsi="Times New Roman"/>
          <w:sz w:val="24"/>
        </w:rPr>
        <w:fldChar w:fldCharType="separate"/>
      </w:r>
      <w:r w:rsidR="004E6ED6">
        <w:rPr>
          <w:rFonts w:ascii="Times New Roman" w:hAnsi="Times New Roman"/>
          <w:noProof/>
          <w:sz w:val="24"/>
        </w:rPr>
        <w:t>(</w:t>
      </w:r>
      <w:r w:rsidR="004E6ED6" w:rsidRPr="004E6ED6">
        <w:rPr>
          <w:rFonts w:ascii="Times New Roman" w:hAnsi="Times New Roman"/>
          <w:noProof/>
          <w:sz w:val="24"/>
        </w:rPr>
        <w:t>Daniels et al., 2011)</w:t>
      </w:r>
      <w:r w:rsidR="00F56F04">
        <w:rPr>
          <w:rFonts w:ascii="Times New Roman" w:hAnsi="Times New Roman"/>
          <w:sz w:val="24"/>
        </w:rPr>
        <w:fldChar w:fldCharType="end"/>
      </w:r>
      <w:r>
        <w:rPr>
          <w:rFonts w:ascii="Times New Roman" w:hAnsi="Times New Roman"/>
          <w:sz w:val="24"/>
        </w:rPr>
        <w:t xml:space="preserve">. Apesar deste menor grau de conhecimento relativo às motivações ou fatores capazes de influenciar o processo de tomada de decisão, atualmente já é possível identificar motivações transversais a diversos estudos. </w:t>
      </w:r>
    </w:p>
    <w:p w14:paraId="4355416E" w14:textId="65261288" w:rsidR="00786611" w:rsidRDefault="00786611" w:rsidP="008F1012">
      <w:pPr>
        <w:spacing w:after="0" w:line="360" w:lineRule="auto"/>
        <w:ind w:firstLine="426"/>
        <w:jc w:val="both"/>
        <w:rPr>
          <w:rFonts w:ascii="Times New Roman" w:hAnsi="Times New Roman"/>
          <w:sz w:val="24"/>
        </w:rPr>
      </w:pPr>
      <w:r>
        <w:rPr>
          <w:rFonts w:ascii="Times New Roman" w:hAnsi="Times New Roman"/>
          <w:sz w:val="24"/>
        </w:rPr>
        <w:t xml:space="preserve">Entre as motivações </w:t>
      </w:r>
      <w:r w:rsidR="006052BE">
        <w:rPr>
          <w:rFonts w:ascii="Times New Roman" w:hAnsi="Times New Roman"/>
          <w:sz w:val="24"/>
        </w:rPr>
        <w:t>que influenciam a</w:t>
      </w:r>
      <w:r>
        <w:rPr>
          <w:rFonts w:ascii="Times New Roman" w:hAnsi="Times New Roman"/>
          <w:sz w:val="24"/>
        </w:rPr>
        <w:t xml:space="preserve"> decisão de contar à criança, </w:t>
      </w:r>
      <w:r w:rsidR="00C802CC">
        <w:rPr>
          <w:rFonts w:ascii="Times New Roman" w:hAnsi="Times New Roman"/>
          <w:sz w:val="24"/>
        </w:rPr>
        <w:t>a literatura aponta o direit</w:t>
      </w:r>
      <w:r>
        <w:rPr>
          <w:rFonts w:ascii="Times New Roman" w:hAnsi="Times New Roman"/>
          <w:sz w:val="24"/>
        </w:rPr>
        <w:t>o da criança sabe</w:t>
      </w:r>
      <w:r w:rsidR="004C6835">
        <w:rPr>
          <w:rFonts w:ascii="Times New Roman" w:hAnsi="Times New Roman"/>
          <w:sz w:val="24"/>
        </w:rPr>
        <w:t xml:space="preserve">r as suas origens </w:t>
      </w:r>
      <w:r>
        <w:rPr>
          <w:rFonts w:ascii="Times New Roman" w:hAnsi="Times New Roman"/>
          <w:sz w:val="24"/>
        </w:rPr>
        <w:t>como um dos argumentos mais utilizados a favor da revelação</w:t>
      </w:r>
      <w:r w:rsidR="00CA27C8">
        <w:rPr>
          <w:rFonts w:ascii="Times New Roman" w:hAnsi="Times New Roman"/>
          <w:sz w:val="24"/>
        </w:rPr>
        <w:t xml:space="preserve"> </w:t>
      </w:r>
      <w:r w:rsidR="00CA27C8">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"author" : [ { "dropping-particle" : "", "family" : "Benward", "given" : "Jean", "non-dropping-particle" : "", "parse-names" : false, "suffix" : "" } ], "chapter-number" : "18", "container-title" : "Fertility Counselling: Clinical guide and case studies", "edition" : "Sharon N. ", "id" : "ITEM-2", "issued" : { "date-parts" : [ [ "2015" ] ] }, "page" : "252-264", "publisher" : "Cambridge University Press", "title" : "Disclosure: Helping families about assisted reproduction", "type" : "chapter" }, "uris" : [ "http://www.mendeley.com/documents/?uuid=779238ed-a413-449a-a718-5210b430b7c9" ] }, { "id" : "ITEM-3",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"ITEM-3", "issue" : "2", "issued" : { "date-parts" : [ [ "2010" ] ] }, "page" : "116-127", "title" : "Family building in donor conception: parents\u2019 experiences of sharing information", "type" : "article-journal", "volume" : "28" }, "uris" : [ "http://www.mendeley.com/documents/?uuid=881ddfe9-a748-4c1b-ae5c-983d57e881b0" ] }, { "id" : "ITEM-4", "itemData" : { "DOI" : "10.1111/j.1099-0860.2006.00079.x", "ISSN" : "09510605", "abstract" : "Parents of children conceived by gamete (sperm or egg) donation often find it challenging to share donor conception stories with their children. This study reports findings of a qualitative study of families with children conceived by donor insemination in New Zealand, a country where the policy and practice of sharing information in donor insemination is advanced. Almost all parents had told, or planned to tell, their children about their origins, but some parents faced considerable dilemmas around disclosure. Parents need to be given support and guidance as they inform their children about their donor family history.", "author" : [ { "dropping-particle" : "", "family" : "Hargreaves", "given" : "Katrina", "non-dropping-particle" : "", "parse-names" : false, "suffix" : "" }, { "dropping-particle" : "", "family" : "Daniels", "given" : "Ken", "non-dropping-particle" : "", "parse-names" : false, "suffix" : "" } ], "container-title" : "Children &amp; Society", "id" : "ITEM-4", "issue" : "6", "issued" : { "date-parts" : [ [ "2007" ] ] }, "page" : "420-431", "title" : "Parents dilemmas in sharing donor insemination conception stories with their children", "type" : "article-journal", "volume" : "21" }, "uris" : [ "http://www.mendeley.com/documents/?uuid=2380db60-510a-49a3-b3a8-73c9a7430ce5" ] }, { "id" : "ITEM-5",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"ITEM-5", "issue" : "2", "issued" : { "date-parts" : [ [ "2007" ] ] }, "page" : "288-96", "title" : "Disclosure decisions among pregnant women who received donor oocytes: a phenomenological study.", "type" : "article-journal", "volume" : "87" }, "uris" : [ "http://www.mendeley.com/documents/?uuid=4f990e06-74e7-40b8-b4e1-82f2d2a48e3e" ] }, { "id" : "ITEM-6",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"ITEM-6", "issue" : "6", "issued" : { "date-parts" : [ [ "2013" ] ] }, "page" : "714-733", "title" : "Factors contributing to parental decision-making in disclosing donor conception: a systematic review", "type" : "article-journal", "volume" : "19" }, "uris" : [ "http://www.mendeley.com/documents/?uuid=29ff8683-7569-4899-804e-7c0145ebff77" ] }, { "id" : "ITEM-7",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"ITEM-7",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"ITEM-8",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"ITEM-8",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"ITEM-9",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"ITEM-9",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"ITEM-10",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"ITEM-10", "issue" : "3", "issued" : { "date-parts" : [ [ "2005" ] ] }, "page" : "810-9", "title" : "School-aged children of donor insemination: a study of parents' disclosure patterns.", "type" : "article-journal", "volume" : "20" }, "uris" : [ "http://www.mendeley.com/documents/?uuid=0702f2a3-6901-48fa-a87d-dadca00f2dcc" ] }, { "id" : "ITEM-11",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"ITEM-11", "issue" : "10", "issued" : { "date-parts" : [ [ "2013" ] ] }, "page" : "2746-54", "title" : "Attitudes and disclosure decisions of Finnish parents with children conceived using donor sperm.", "type" : "article-journal", "volume" : "28" }, "uris" : [ "http://www.mendeley.com/documents/?uuid=083aa926-7e5e-4a74-a516-ce3239f23e0e" ] }, { "id" : "ITEM-12",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"ITEM-12", "issue" : "10", "issued" : { "date-parts" : [ [ "2010" ] ] }, "page" : "2535-42", "title" : "Increasing openness in oocyte donation families regarding disclosure over 15 years.", "type" : "article-journal", "volume" : "25" }, "uris" : [ "http://www.mendeley.com/documents/?uuid=2273421b-bb33-4508-a93a-12da876a3b4b" ] }, { "id" : "ITEM-13",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"ITEM-13", "issue" : "6", "issued" : { "date-parts" : [ [ "2004" ] ] }, "page" : "1565-1571", "title" : "Disclosure decisions among known and anonymous oocyte donation recipients", "type" : "article-journal", "volume" : "81" }, "uris" : [ "http://www.mendeley.com/documents/?uuid=01cdab64-0840-4eb9-bd0a-8d181489c975" ] }, { "id" : "ITEM-14",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"mendeley" : { "formattedCitation"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"manualFormatting"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Lycett et al., 2005; Readings, Blake, Casey, Jadva, &amp; Golombok, 2011; S\u00e4levaara, Suikkari, &amp; S\u00f6derstr\u00f6m-Anttila, 2013; S\u00f6derstr\u00f6m-Anttila et al., 2010)", "plainTextFormattedCitation"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"previouslyFormattedCitation" : "(Baccino et al., 2013; Benward, 2015; Blyth, Langridge, &amp; Harris, 2010; Dorothy, Greenfeld, &amp; Klock, 2004; Hargreaves &amp; Daniels, 2007; Hershberger, Klock, &amp; Barnes, 2007; Indekeu et al., 2013; Isaksson, Skoog-Svanberg, Sydsj\u00f6, Linell, &amp; Lampic, 2016; Lalos, Gottlieb, &amp; Lalos, 2007; Lindblad, Gottlieb, &amp; Lalos, 2000; E. Lycett et al., 2005; Readings, Blake, Casey, Jadva, &amp; Golombok, 2011; S\u00e4levaara, Suikkari, &amp; S\u00f6derstr\u00f6m-Anttila, 2013; S\u00f6derstr\u00f6m-Anttila et al., 2010)" }, "properties" : { "noteIndex" : 0 }, "schema" : "https://github.com/citation-style-language/schema/raw/master/csl-citation.json" }</w:instrText>
      </w:r>
      <w:r w:rsidR="00CA27C8">
        <w:rPr>
          <w:rFonts w:ascii="Times New Roman" w:hAnsi="Times New Roman"/>
          <w:sz w:val="24"/>
        </w:rPr>
        <w:fldChar w:fldCharType="separate"/>
      </w:r>
      <w:r w:rsidR="00C04510" w:rsidRPr="00C04510">
        <w:rPr>
          <w:rFonts w:ascii="Times New Roman" w:hAnsi="Times New Roman"/>
          <w:noProof/>
          <w:sz w:val="24"/>
        </w:rPr>
        <w:t>(Baccino et al., 2013; Benward, 2015; Blyth, Langridge, &amp; Harris, 2010; Dorothy, Greenfeld, &amp; Klock, 2004; Hargreaves &amp; Daniels, 2007; Hershberger, Klock, &amp; Barnes, 2007; Indekeu et al., 2013; Isaksson, Skoog-Svanberg, Sydsjö, Linell, &amp; Lampic, 2016; Lalos, Gottlieb, &amp; Lalos, 2007; Lindblad, Gottlieb, &amp; Lalos, 2000; Lycett et al., 2005; Readings, Blake, Casey, Jadva, &amp; Golombok, 2011; Sälevaara, Suikkari, &amp; Söderström-Anttila, 2013; Söderström-Anttila et al., 2010)</w:t>
      </w:r>
      <w:r w:rsidR="00CA27C8">
        <w:rPr>
          <w:rFonts w:ascii="Times New Roman" w:hAnsi="Times New Roman"/>
          <w:sz w:val="24"/>
        </w:rPr>
        <w:fldChar w:fldCharType="end"/>
      </w:r>
      <w:r>
        <w:rPr>
          <w:rFonts w:ascii="Times New Roman" w:hAnsi="Times New Roman"/>
          <w:sz w:val="24"/>
        </w:rPr>
        <w:t xml:space="preserve">, sendo que este direito pode ser importante para a identidade da criança e para as suas escolhas na vida adulta </w:t>
      </w:r>
      <w:r w:rsidR="00F56F04">
        <w:rPr>
          <w:rFonts w:ascii="Times New Roman" w:hAnsi="Times New Roman"/>
          <w:sz w:val="24"/>
        </w:rPr>
        <w:fldChar w:fldCharType="begin" w:fldLock="1"/>
      </w:r>
      <w:r>
        <w:rPr>
          <w:rFonts w:ascii="Times New Roman" w:hAnsi="Times New Roman"/>
          <w:sz w:val="24"/>
        </w:rPr>
        <w:instrText>ADDIN CSL_CITATION { "citationItems" : [ { "id" : "ITEM-1",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"ITEM-1",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"mendeley" : { "formattedCitation" : "(Ethics Committee of the Ametican Socitey for Reproductive Medicine, 2013)", "plainTextFormattedCitation" : "(Ethics Committee of the Ametican Socitey for Reproductive Medicine, 2013)", "previouslyFormattedCitation" : "(Ethics Committee of the Ametican Socitey for Reproductive Medicine, 2013)" }, "properties" : { "noteIndex" : 0 }, "schema" : "https://github.com/citation-style-language/schema/raw/master/csl-citation.json" }</w:instrText>
      </w:r>
      <w:r w:rsidR="00F56F04">
        <w:rPr>
          <w:rFonts w:ascii="Times New Roman" w:hAnsi="Times New Roman"/>
          <w:sz w:val="24"/>
        </w:rPr>
        <w:fldChar w:fldCharType="separate"/>
      </w:r>
      <w:r w:rsidRPr="00D527E6">
        <w:rPr>
          <w:rFonts w:ascii="Times New Roman" w:hAnsi="Times New Roman"/>
          <w:noProof/>
          <w:sz w:val="24"/>
        </w:rPr>
        <w:t>(Ethics Committee of the Ametican Socitey for Reproductive Medicine, 2013)</w:t>
      </w:r>
      <w:r w:rsidR="00F56F04">
        <w:rPr>
          <w:rFonts w:ascii="Times New Roman" w:hAnsi="Times New Roman"/>
          <w:sz w:val="24"/>
        </w:rPr>
        <w:fldChar w:fldCharType="end"/>
      </w:r>
      <w:r>
        <w:rPr>
          <w:rFonts w:ascii="Times New Roman" w:hAnsi="Times New Roman"/>
          <w:sz w:val="24"/>
        </w:rPr>
        <w:t xml:space="preserve">. </w:t>
      </w:r>
    </w:p>
    <w:p w14:paraId="38BBE1AE" w14:textId="31475E49" w:rsidR="00786611" w:rsidRDefault="00786611" w:rsidP="008F1012">
      <w:pPr>
        <w:spacing w:after="0" w:line="360" w:lineRule="auto"/>
        <w:ind w:firstLine="426"/>
        <w:jc w:val="both"/>
        <w:rPr>
          <w:rFonts w:ascii="Times New Roman" w:hAnsi="Times New Roman"/>
          <w:sz w:val="24"/>
        </w:rPr>
      </w:pPr>
      <w:commentRangeStart w:id="25"/>
      <w:r>
        <w:rPr>
          <w:rFonts w:ascii="Times New Roman" w:hAnsi="Times New Roman"/>
          <w:sz w:val="24"/>
        </w:rPr>
        <w:lastRenderedPageBreak/>
        <w:t xml:space="preserve">Por outro lado, a abertura e honestidade no seio familiar </w:t>
      </w:r>
      <w:r w:rsidR="00F56F04">
        <w:rPr>
          <w:rFonts w:ascii="Times New Roman" w:hAnsi="Times New Roman"/>
          <w:sz w:val="24"/>
        </w:rPr>
        <w:fldChar w:fldCharType="begin" w:fldLock="1"/>
      </w:r>
      <w:r w:rsidR="00937B10">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"ITEM-2", "issue" : "2", "issued" : { "date-parts" : [ [ "2010" ] ] }, "page" : "116-127", "title" : "Family building in donor conception: parents\u2019 experiences of sharing information", "type" : "article-journal", "volume" : "28" }, "uris" : [ "http://www.mendeley.com/documents/?uuid=881ddfe9-a748-4c1b-ae5c-983d57e881b0" ] }, { "id" : "ITEM-3",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"ITEM-3", "issue" : "3", "issued" : { "date-parts" : [ [ "2002" ] ] }, "page" : "283-293", "title" : "The disclosure decisions of parents who conceive children using donor eggs", "type" : "article-journal", "volume" : "31" }, "uris" : [ "http://www.mendeley.com/documents/?uuid=82eadc0c-8b84-4f0d-9945-7200a400431e" ] }, { "id" : "ITEM-4",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"ITEM-4", "issue" : "4", "issued" : { "date-parts" : [ [ "2000" ] ] }, "page" : "157-163", "title" : "Donor insemination: Telling children about their origins", "type" : "article-journal", "volume" : "5" }, "uris" : [ "http://www.mendeley.com/documents/?uuid=bd9d3d7c-f3a1-4ed0-83c6-37869e92bdbf" ] }, { "id" : "ITEM-5",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"ITEM-5", "issue" : "6", "issued" : { "date-parts" : [ [ "2013" ] ] }, "page" : "714-733", "title" : "Factors contributing to parental decision-making in disclosing donor conception: a systematic review", "type" : "article-journal", "volume" : "19" }, "uris" : [ "http://www.mendeley.com/documents/?uuid=29ff8683-7569-4899-804e-7c0145ebff77" ] }, { "id" : "ITEM-6",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"ITEM-6",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"ITEM-7",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"ITEM-7",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"ITEM-8",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"ITEM-8", "issue" : "3", "issued" : { "date-parts" : [ [ "2005" ] ] }, "page" : "810-9", "title" : "School-aged children of donor insemination: a study of parents' disclosure patterns.", "type" : "article-journal", "volume" : "20" }, "uris" : [ "http://www.mendeley.com/documents/?uuid=0702f2a3-6901-48fa-a87d-dadca00f2dcc" ] }, { "id" : "ITEM-9",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"ITEM-9",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"ITEM-10",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"ITEM-10", "issue" : "10", "issued" : { "date-parts" : [ [ "2013" ] ] }, "page" : "2746-54", "title" : "Attitudes and disclosure decisions of Finnish parents with children conceived using donor sperm.", "type" : "article-journal", "volume" : "28" }, "uris" : [ "http://www.mendeley.com/documents/?uuid=083aa926-7e5e-4a74-a516-ce3239f23e0e" ] }, { "id" : "ITEM-11",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"ITEM-11", "issue" : "10", "issued" : { "date-parts" : [ [ "2010" ] ] }, "page" : "2535-42", "title" : "Increasing openness in oocyte donation families regarding disclosure over 15 years.", "type" : "article-journal", "volume" : "25" }, "uris" : [ "http://www.mendeley.com/documents/?uuid=2273421b-bb33-4508-a93a-12da876a3b4b" ] }, { "id" : "ITEM-12",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"ITEM-12", "issue" : "3", "issued" : { "date-parts" : [ [ "2004" ] ] }, "page" : "527-31", "title" : "Informing offspring of their conception by gamete donation", "type" : "article-journal", "volume" : "81" }, "uris" : [ "http://www.mendeley.com/documents/?uuid=b66e66d6-c9a1-4f1a-a2dd-be9759e0091a" ] } ], "mendeley" : { "formattedCitation"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"manualFormatting" : "(Baccino et al., 2013; Blyth et al., 2010; Ethics Committee of the American Society for Reproductive Medicine, 2004; Hahn &amp; Craft-Rosenberg, 2002; Hunter, Salter-Ling, &amp; Glover, 2000; Indekeu et al., 2013; Laruelle, Place, Demeestere, Englert, &amp; Delbaere, 2011; Lindblad et al., 2000; Lycett et al., 2005; Readings et al., 2011; S\u00e4levaara et al., 2013; S\u00f6derstr\u00f6m-Anttila et al., 2010)", "plainTextFormattedCitation"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"previouslyFormattedCitation" : "(Baccino et al., 2013; Blyth et al., 2010; Ethics Committee of the American Society for Reproductive Medicine, 2004; Hahn &amp; Craft-Rosenberg, 2002; Hunter, Salter-Ling, &amp; Glover, 2000; Indekeu et al., 2013; Laruelle, Place, Demeestere, Englert, &amp; Delbaere, 2011; Lindblad et al., 2000; E. Lycett et al., 2005; Readings et al., 2011; S\u00e4levaara et al., 2013;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(Baccino et al., 2013; Blyth et al., 2010; Ethics Committee of the American Society for Reproductive Medicine, 2004; Hahn &amp; Craft-Rosenberg, 2002; Hunter, Salter-Ling, &amp; Glover, 2000; Indekeu et al., 2013; Laruelle, Place, Demeestere, Englert, &amp; Delbaere, 2011; Lindblad et al., 2000; Lycett et al., 2005; Readings et al., 2011; Sälevaara et al., 2013; Söderström-Anttila et al., 2010)</w:t>
      </w:r>
      <w:r w:rsidR="00F56F04">
        <w:rPr>
          <w:rFonts w:ascii="Times New Roman" w:hAnsi="Times New Roman"/>
          <w:sz w:val="24"/>
        </w:rPr>
        <w:fldChar w:fldCharType="end"/>
      </w:r>
      <w:r>
        <w:rPr>
          <w:rFonts w:ascii="Times New Roman" w:hAnsi="Times New Roman"/>
          <w:sz w:val="24"/>
        </w:rPr>
        <w:t xml:space="preserve"> e o desejo de evitar que o/a filho/a soubesse por outros que</w:t>
      </w:r>
      <w:r w:rsidR="004D5A3B">
        <w:rPr>
          <w:rFonts w:ascii="Times New Roman" w:hAnsi="Times New Roman"/>
          <w:sz w:val="24"/>
        </w:rPr>
        <w:t xml:space="preserve"> tivessem conhecimento acerca do recurso </w:t>
      </w:r>
      <w:r w:rsidR="00C3794D">
        <w:rPr>
          <w:rFonts w:ascii="Times New Roman" w:hAnsi="Times New Roman"/>
          <w:sz w:val="24"/>
        </w:rPr>
        <w:t xml:space="preserve">a </w:t>
      </w:r>
      <w:r w:rsidR="004D5A3B">
        <w:rPr>
          <w:rFonts w:ascii="Times New Roman" w:hAnsi="Times New Roman"/>
          <w:sz w:val="24"/>
        </w:rPr>
        <w:t xml:space="preserve">gâmetas de dador </w:t>
      </w:r>
      <w:r>
        <w:rPr>
          <w:rFonts w:ascii="Times New Roman" w:hAnsi="Times New Roman"/>
          <w:sz w:val="24"/>
        </w:rPr>
        <w:t xml:space="preserve">são também </w:t>
      </w:r>
      <w:r w:rsidR="00C3794D">
        <w:rPr>
          <w:rFonts w:ascii="Times New Roman" w:hAnsi="Times New Roman"/>
          <w:sz w:val="24"/>
        </w:rPr>
        <w:t xml:space="preserve">indicadas </w:t>
      </w:r>
      <w:r>
        <w:rPr>
          <w:rFonts w:ascii="Times New Roman" w:hAnsi="Times New Roman"/>
          <w:sz w:val="24"/>
        </w:rPr>
        <w:t xml:space="preserve">como razões para contar à criança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"ITEM-2", "issue" : "2", "issued" : { "date-parts" : [ [ "2010" ] ] }, "page" : "116-127", "title" : "Family building in donor conception: parents\u2019 experiences of sharing information", "type" : "article-journal", "volume" : "28" }, "uris" : [ "http://www.mendeley.com/documents/?uuid=881ddfe9-a748-4c1b-ae5c-983d57e881b0" ] }, { "id" : "ITEM-3",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"ITEM-3", "issue" : "2", "issued" : { "date-parts" : [ [ "2007" ] ] }, "page" : "288-96", "title" : "Disclosure decisions among pregnant women who received donor oocytes: a phenomenological study.", "type" : "article-journal", "volume" : "87" }, "uris" : [ "http://www.mendeley.com/documents/?uuid=4f990e06-74e7-40b8-b4e1-82f2d2a48e3e" ] }, { "id" : "ITEM-4",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"ITEM-4", "issue" : "4", "issued" : { "date-parts" : [ [ "2000" ] ] }, "page" : "157-163", "title" : "Donor insemination: Telling children about their origins", "type" : "article-journal", "volume" : "5" }, "uris" : [ "http://www.mendeley.com/documents/?uuid=bd9d3d7c-f3a1-4ed0-83c6-37869e92bdbf" ] }, { "id" : "ITEM-5",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"ITEM-5",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"ITEM-6",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"ITEM-6",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"ITEM-7",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"ITEM-7",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"ITEM-8",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"ITEM-8", "issue" : "3", "issued" : { "date-parts" : [ [ "2005" ] ] }, "page" : "810-9", "title" : "School-aged children of donor insemination: a study of parents' disclosure patterns.", "type" : "article-journal", "volume" : "20" }, "uris" : [ "http://www.mendeley.com/documents/?uuid=0702f2a3-6901-48fa-a87d-dadca00f2dcc" ] }, { "id" : "ITEM-9",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"ITEM-9", "issue" : "2", "issued" : { "date-parts" : [ [ "2003" ] ] }, "page" : "89-95", "title" : "To tell or not to tell: The decision-making process of egg-donation parents", "type" : "article-journal", "volume" : "6" }, "uris" : [ "http://www.mendeley.com/documents/?uuid=bbea87c6-3dc1-422f-9b19-b9c150de5671" ] }, { "id" : "ITEM-10",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"ITEM-10",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"ITEM-11", "issue" : "10", "issued" : { "date-parts" : [ [ "2010" ] ] }, "page" : "2535-42", "title" : "Increasing openness in oocyte donation families regarding disclosure over 15 years.", "type" : "article-journal", "volume" : "25" }, "uris" : [ "http://www.mendeley.com/documents/?uuid=2273421b-bb33-4508-a93a-12da876a3b4b" ] }, { "id" : "ITEM-12", "itemData" : { "author" : [ { "dropping-particle" : "", "family" : "Benward", "given" : "Jean", "non-dropping-particle" : "", "parse-names" : false, "suffix" : "" } ], "chapter-number" : "18", "container-title" : "Fertility Counselling: Clinical guide and case studies", "edition" : "Sharon N. ", "id" : "ITEM-12", "issued" : { "date-parts" : [ [ "2015" ] ] }, "page" : "252-264", "publisher" : "Cambridge University Press", "title" : "Disclosure: Helping families about assisted reproduction", "type" : "chapter" }, "uris" : [ "http://www.mendeley.com/documents/?uuid=779238ed-a413-449a-a718-5210b430b7c9" ] } ], "mendeley" : { "formattedCitation" : "(Baccino et al., 2013; Benward, 2015; Blyth et al., 2010; Hershberger et al., 2007; Hunter et al., 2000; Lalos et al., 2007; Laruelle et al., 2011; Lindblad et al., 2000; E. Lycett et al., 2005; Murray &amp; Golombok, 2003; Readings et al., 2011; S\u00f6derstr\u00f6m-Anttila et al., 2010)", "manualFormatting" : "(Baccino et al., 2013; Benward, 2015; Blyth et al., 2010; Hershberger et al., 2007; Hunter et al., 2000; Lalos et al., 2007; Laruelle et al., 2011; Lindblad et al., 2000; Lycett et al., 2005; Murray &amp; Golombok, 2003; Readings et al., 2011; S\u00f6derstr\u00f6m-Anttila et al., 2010)", "plainTextFormattedCitation" : "(Baccino et al., 2013; Benward, 2015; Blyth et al., 2010; Hershberger et al., 2007; Hunter et al., 2000; Lalos et al., 2007; Laruelle et al., 2011; Lindblad et al., 2000; E. Lycett et al., 2005; Murray &amp; Golombok, 2003; Readings et al., 2011; S\u00f6derstr\u00f6m-Anttila et al., 2010)", "previouslyFormattedCitation" : "(Baccino et al., 2013; Benward, 2015; Blyth et al., 2010; Hershberger et al., 2007; Hunter et al., 2000; Lalos et al., 2007; Laruelle et al., 2011; Lindblad et al., 2000; E. Lycett et al., 2005; Murray &amp; Golombok, 2003; Readings et al., 2011;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(Baccino et al., 2013; Benward, 2015; Blyth et al., 2010; Hershberger et al., 2007; Hunter et al., 2000; Lalos et al., 2007; Laruelle et al., </w:t>
      </w:r>
      <w:r w:rsidR="00711290">
        <w:rPr>
          <w:rFonts w:ascii="Times New Roman" w:hAnsi="Times New Roman"/>
          <w:noProof/>
          <w:sz w:val="24"/>
        </w:rPr>
        <w:t xml:space="preserve">2011; Lindblad et al., 2000; </w:t>
      </w:r>
      <w:r w:rsidR="00FA00AA" w:rsidRPr="00FA00AA">
        <w:rPr>
          <w:rFonts w:ascii="Times New Roman" w:hAnsi="Times New Roman"/>
          <w:noProof/>
          <w:sz w:val="24"/>
        </w:rPr>
        <w:t>Lycett et al., 2005; Murray &amp; Golombok, 2003; Readings et al., 2011; Söderström-Anttila et al., 2010)</w:t>
      </w:r>
      <w:r w:rsidR="00F56F04">
        <w:rPr>
          <w:rFonts w:ascii="Times New Roman" w:hAnsi="Times New Roman"/>
          <w:sz w:val="24"/>
        </w:rPr>
        <w:fldChar w:fldCharType="end"/>
      </w:r>
      <w:commentRangeEnd w:id="25"/>
      <w:r w:rsidR="004005F8">
        <w:rPr>
          <w:rStyle w:val="Refdecomentrio"/>
        </w:rPr>
        <w:commentReference w:id="25"/>
      </w:r>
      <w:r>
        <w:rPr>
          <w:rFonts w:ascii="Times New Roman" w:hAnsi="Times New Roman"/>
          <w:sz w:val="24"/>
        </w:rPr>
        <w:t xml:space="preserve">. </w:t>
      </w:r>
    </w:p>
    <w:p w14:paraId="1ACDA1BC" w14:textId="323E5CFB" w:rsidR="00786611" w:rsidRDefault="00C802CC" w:rsidP="008F1012">
      <w:pPr>
        <w:spacing w:after="0" w:line="360" w:lineRule="auto"/>
        <w:ind w:firstLine="426"/>
        <w:jc w:val="both"/>
        <w:rPr>
          <w:rFonts w:ascii="Times New Roman" w:hAnsi="Times New Roman"/>
          <w:sz w:val="24"/>
        </w:rPr>
      </w:pPr>
      <w:r>
        <w:rPr>
          <w:rFonts w:ascii="Times New Roman" w:hAnsi="Times New Roman"/>
          <w:sz w:val="24"/>
        </w:rPr>
        <w:t xml:space="preserve">De mencionar ainda </w:t>
      </w:r>
      <w:r w:rsidR="00786611">
        <w:rPr>
          <w:rFonts w:ascii="Times New Roman" w:hAnsi="Times New Roman"/>
          <w:sz w:val="24"/>
        </w:rPr>
        <w:t xml:space="preserve">que os pais referem que a divulgação ajuda a evitar segredos na família, </w:t>
      </w:r>
      <w:r>
        <w:rPr>
          <w:rFonts w:ascii="Times New Roman" w:hAnsi="Times New Roman"/>
          <w:sz w:val="24"/>
        </w:rPr>
        <w:t>uma vez que estes</w:t>
      </w:r>
      <w:r w:rsidR="00786611">
        <w:rPr>
          <w:rFonts w:ascii="Times New Roman" w:hAnsi="Times New Roman"/>
          <w:sz w:val="24"/>
        </w:rPr>
        <w:t xml:space="preserve"> pode</w:t>
      </w:r>
      <w:r>
        <w:rPr>
          <w:rFonts w:ascii="Times New Roman" w:hAnsi="Times New Roman"/>
          <w:sz w:val="24"/>
        </w:rPr>
        <w:t>m</w:t>
      </w:r>
      <w:r w:rsidR="00786611">
        <w:rPr>
          <w:rFonts w:ascii="Times New Roman" w:hAnsi="Times New Roman"/>
          <w:sz w:val="24"/>
        </w:rPr>
        <w:t xml:space="preserve"> prejudicar relacionamentos familiares</w:t>
      </w:r>
      <w:r w:rsidR="00FC14A8">
        <w:rPr>
          <w:rFonts w:ascii="Times New Roman" w:hAnsi="Times New Roman"/>
          <w:sz w:val="24"/>
        </w:rPr>
        <w:t>,</w:t>
      </w:r>
      <w:r w:rsidR="00786611">
        <w:rPr>
          <w:rFonts w:ascii="Times New Roman" w:hAnsi="Times New Roman"/>
          <w:sz w:val="24"/>
        </w:rPr>
        <w:t xml:space="preserve"> </w:t>
      </w:r>
      <w:r w:rsidR="00C3794D">
        <w:rPr>
          <w:rFonts w:ascii="Times New Roman" w:hAnsi="Times New Roman"/>
          <w:sz w:val="24"/>
        </w:rPr>
        <w:t>bem como conduzir</w:t>
      </w:r>
      <w:r w:rsidR="00786611">
        <w:rPr>
          <w:rFonts w:ascii="Times New Roman" w:hAnsi="Times New Roman"/>
          <w:sz w:val="24"/>
        </w:rPr>
        <w:t xml:space="preserve"> à existência de tensões ao logo da vida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"id" : "ITEM-2",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"ITEM-2",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"mendeley" : { "formattedCitation" : "(Hahn &amp; Craft-Rosenberg, 2002; Lindblad et al., 2000)", "plainTextFormattedCitation" : "(Hahn &amp; Craft-Rosenberg, 2002; Lindblad et al., 2000)", "previouslyFormattedCitation" : "(Hahn &amp; Craft-Rosenberg, 2002; Lindblad et al., 2000)" }, "properties" : { "noteIndex" : 0 }, "schema" : "https://github.com/citation-style-language/schema/raw/master/csl-citation.json" }</w:instrText>
      </w:r>
      <w:r w:rsidR="00F56F04">
        <w:rPr>
          <w:rFonts w:ascii="Times New Roman" w:hAnsi="Times New Roman"/>
          <w:sz w:val="24"/>
        </w:rPr>
        <w:fldChar w:fldCharType="separate"/>
      </w:r>
      <w:r w:rsidR="00280ED9" w:rsidRPr="00280ED9">
        <w:rPr>
          <w:rFonts w:ascii="Times New Roman" w:hAnsi="Times New Roman"/>
          <w:noProof/>
          <w:sz w:val="24"/>
        </w:rPr>
        <w:t>(Hahn &amp; Craft-Rosenberg, 2002; Lindblad et al., 2000)</w:t>
      </w:r>
      <w:r w:rsidR="00F56F04">
        <w:rPr>
          <w:rFonts w:ascii="Times New Roman" w:hAnsi="Times New Roman"/>
          <w:sz w:val="24"/>
        </w:rPr>
        <w:fldChar w:fldCharType="end"/>
      </w:r>
      <w:r w:rsidR="00786611">
        <w:rPr>
          <w:rFonts w:ascii="Times New Roman" w:hAnsi="Times New Roman"/>
          <w:sz w:val="24"/>
        </w:rPr>
        <w:t xml:space="preserve">. Apesar do medo </w:t>
      </w:r>
      <w:r>
        <w:rPr>
          <w:rFonts w:ascii="Times New Roman" w:hAnsi="Times New Roman"/>
          <w:sz w:val="24"/>
        </w:rPr>
        <w:t xml:space="preserve">ainda referido por alguns casais </w:t>
      </w:r>
      <w:r w:rsidR="00786611">
        <w:rPr>
          <w:rFonts w:ascii="Times New Roman" w:hAnsi="Times New Roman"/>
          <w:sz w:val="24"/>
        </w:rPr>
        <w:t xml:space="preserve">de que a divulgação sobre a conceção com recurso a </w:t>
      </w:r>
      <w:r w:rsidR="00F82B99">
        <w:rPr>
          <w:rFonts w:ascii="Times New Roman" w:hAnsi="Times New Roman"/>
          <w:sz w:val="24"/>
        </w:rPr>
        <w:t>gâmetas de dador</w:t>
      </w:r>
      <w:r w:rsidR="00786611">
        <w:rPr>
          <w:rFonts w:ascii="Times New Roman" w:hAnsi="Times New Roman"/>
          <w:sz w:val="24"/>
        </w:rPr>
        <w:t xml:space="preserve"> possa ameaçar o bem-estar e as relações familiares da criança, o segredo pode ter um efeito prejudicial semelhante </w:t>
      </w:r>
      <w:r w:rsidR="00F56F04">
        <w:rPr>
          <w:rFonts w:ascii="Times New Roman" w:hAnsi="Times New Roman"/>
          <w:sz w:val="24"/>
        </w:rPr>
        <w:fldChar w:fldCharType="begin" w:fldLock="1"/>
      </w:r>
      <w:r w:rsidR="00786611">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"mendeley" : { "formattedCitation" : "(Freeman &amp; Golombok, 2012)", "plainTextFormattedCitation" : "(Freeman &amp; Golombok, 2012)", "previouslyFormattedCitation" : "(Freeman &amp; Golombok, 2012)" }, "properties" : { "noteIndex" : 0 }, "schema" : "https://github.com/citation-style-language/schema/raw/master/csl-citation.json" }</w:instrText>
      </w:r>
      <w:r w:rsidR="00F56F04">
        <w:rPr>
          <w:rFonts w:ascii="Times New Roman" w:hAnsi="Times New Roman"/>
          <w:sz w:val="24"/>
        </w:rPr>
        <w:fldChar w:fldCharType="separate"/>
      </w:r>
      <w:r w:rsidR="00786611" w:rsidRPr="007042FB">
        <w:rPr>
          <w:rFonts w:ascii="Times New Roman" w:hAnsi="Times New Roman"/>
          <w:noProof/>
          <w:sz w:val="24"/>
        </w:rPr>
        <w:t>(Freeman &amp; Golombok, 2012)</w:t>
      </w:r>
      <w:r w:rsidR="00F56F04">
        <w:rPr>
          <w:rFonts w:ascii="Times New Roman" w:hAnsi="Times New Roman"/>
          <w:sz w:val="24"/>
        </w:rPr>
        <w:fldChar w:fldCharType="end"/>
      </w:r>
      <w:r w:rsidR="00786611">
        <w:rPr>
          <w:rFonts w:ascii="Times New Roman" w:hAnsi="Times New Roman"/>
          <w:sz w:val="24"/>
        </w:rPr>
        <w:t xml:space="preserve">. </w:t>
      </w:r>
    </w:p>
    <w:p w14:paraId="0805C039" w14:textId="12A6EFC3" w:rsidR="00786611" w:rsidRPr="009B7CEB" w:rsidRDefault="00786611" w:rsidP="008F1012">
      <w:pPr>
        <w:spacing w:after="0" w:line="360" w:lineRule="auto"/>
        <w:ind w:firstLine="426"/>
        <w:jc w:val="both"/>
        <w:rPr>
          <w:rFonts w:ascii="Times New Roman" w:hAnsi="Times New Roman"/>
          <w:sz w:val="24"/>
          <w:lang w:val="en-US"/>
        </w:rPr>
      </w:pPr>
      <w:r>
        <w:rPr>
          <w:rFonts w:ascii="Times New Roman" w:hAnsi="Times New Roman"/>
          <w:sz w:val="24"/>
        </w:rPr>
        <w:t xml:space="preserve">Face à decisão de não contar à criança, as motivações são variadas, no entanto, algumas das referenciadas de um modo mais sistemático incluem a maior importância dada à maternidade/paternidade do que à genética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"ITEM-3", "issue" : "2", "issued" : { "date-parts" : [ [ "2003" ] ] }, "page" : "89-95", "title" : "To tell or not to tell: The decision-making process of egg-donation parents", "type" : "article-journal", "volume" : "6" }, "uris" : [ "http://www.mendeley.com/documents/?uuid=bbea87c6-3dc1-422f-9b19-b9c150de5671" ] }, { "id" : "ITEM-4",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"ITEM-4", "issue" : "3", "issued" : { "date-parts" : [ [ "2005" ] ] }, "page" : "810-9", "title" : "School-aged children of donor insemination: a study of parents' disclosure patterns.", "type" : "article-journal", "volume" : "20" }, "uris" : [ "http://www.mendeley.com/documents/?uuid=0702f2a3-6901-48fa-a87d-dadca00f2dcc" ] }, { "id" : "ITEM-5",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"ITEM-5", "issue" : "6", "issued" : { "date-parts" : [ [ "2004" ] ] }, "page" : "1565-1571", "title" : "Disclosure decisions among known and anonymous oocyte donation recipients", "type" : "article-journal", "volume" : "81" }, "uris" : [ "http://www.mendeley.com/documents/?uuid=01cdab64-0840-4eb9-bd0a-8d181489c975" ] }, { "id" : "ITEM-6",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"ITEM-6",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"ITEM-7",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"ITEM-7", "issue" : "10", "issued" : { "date-parts" : [ [ "2013" ] ] }, "page" : "2746-54", "title" : "Attitudes and disclosure decisions of Finnish parents with children conceived using donor sperm.", "type" : "article-journal", "volume" : "28" }, "uris" : [ "http://www.mendeley.com/documents/?uuid=083aa926-7e5e-4a74-a516-ce3239f23e0e" ] }, { "id" : "ITEM-8",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"ITEM-8",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"(Dorothy et al., 2004; Lalos et al., 2007; Lindblad et al., 2000; E. Lycett et al., 2005; Murray &amp; Golombok, 2003; Readings et al., 2011; S\u00e4levaara et al., 2013; S\u00f6derstr\u00f6m-Anttila et al., 2010)", "manualFormatting" : "(Dorothy et al., 2004; Lalos et al., 2007; Lindblad et al., 2000; Lycett et al., 2005; Murray &amp; Golombok, 2003; Readings et al., 2011; S\u00e4levaara et al., 2013; S\u00f6derstr\u00f6m-Anttila et al., 2010)", "plainTextFormattedCitation" : "(Dorothy et al., 2004; Lalos et al., 2007; Lindblad et al., 2000; E. Lycett et al., 2005; Murray &amp; Golombok, 2003; Readings et al., 2011; S\u00e4levaara et al., 2013; S\u00f6derstr\u00f6m-Anttila et al., 2010)", "previouslyFormattedCitation" : "(Dorothy et al., 2004; Lalos et al., 2007; Lindblad et al., 2000; E. Lycett et al., 2005; Murray &amp; Golombok, 2003; Readings et al., 2011; S\u00e4levaara et al., 2013;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(Dorothy et al., 2004; Lalos et al., </w:t>
      </w:r>
      <w:r w:rsidR="00711290">
        <w:rPr>
          <w:rFonts w:ascii="Times New Roman" w:hAnsi="Times New Roman"/>
          <w:noProof/>
          <w:sz w:val="24"/>
        </w:rPr>
        <w:t xml:space="preserve">2007; Lindblad et al., 2000; </w:t>
      </w:r>
      <w:r w:rsidR="00FA00AA" w:rsidRPr="00FA00AA">
        <w:rPr>
          <w:rFonts w:ascii="Times New Roman" w:hAnsi="Times New Roman"/>
          <w:noProof/>
          <w:sz w:val="24"/>
        </w:rPr>
        <w:t>Lycett et al., 2005; Murray &amp; Golombok, 2003; Readings et al., 2011; Sälevaara et al., 2013; Söderström-Anttila et al., 2010)</w:t>
      </w:r>
      <w:r w:rsidR="00F56F04">
        <w:rPr>
          <w:rFonts w:ascii="Times New Roman" w:hAnsi="Times New Roman"/>
          <w:sz w:val="24"/>
        </w:rPr>
        <w:fldChar w:fldCharType="end"/>
      </w:r>
      <w:r>
        <w:rPr>
          <w:rFonts w:ascii="Times New Roman" w:hAnsi="Times New Roman"/>
          <w:sz w:val="24"/>
        </w:rPr>
        <w:t xml:space="preserve"> e o receio que o</w:t>
      </w:r>
      <w:r w:rsidR="004C6835">
        <w:rPr>
          <w:rFonts w:ascii="Times New Roman" w:hAnsi="Times New Roman"/>
          <w:sz w:val="24"/>
        </w:rPr>
        <w:t>/a</w:t>
      </w:r>
      <w:r>
        <w:rPr>
          <w:rFonts w:ascii="Times New Roman" w:hAnsi="Times New Roman"/>
          <w:sz w:val="24"/>
        </w:rPr>
        <w:t xml:space="preserve"> filho</w:t>
      </w:r>
      <w:r w:rsidR="004C6835">
        <w:rPr>
          <w:rFonts w:ascii="Times New Roman" w:hAnsi="Times New Roman"/>
          <w:sz w:val="24"/>
        </w:rPr>
        <w:t>/a</w:t>
      </w:r>
      <w:r>
        <w:rPr>
          <w:rFonts w:ascii="Times New Roman" w:hAnsi="Times New Roman"/>
          <w:sz w:val="24"/>
        </w:rPr>
        <w:t xml:space="preserve"> não considere o progenitor não genético como seu/sua pai/mãe e o/a rejeite </w:t>
      </w:r>
      <w:r w:rsidR="00F56F04">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"http://www.mendeley.com/documents/?uuid=bbea87c6-3dc1-422f-9b19-b9c150de5671" ] }, { "id" : "ITEM-3", "itemData" : { "DOI" : "10.1016/j.fertnstert.2003.11.011", "ISBN" : "00150282", "ISSN" : "0015-0282", "PMID" : "15037397", "abstract" : "The Ethics Committee supports disclosure from parents to offspr</w:instrText>
      </w:r>
      <w:r w:rsidR="00280ED9" w:rsidRPr="003D12AA">
        <w:rPr>
          <w:rFonts w:ascii="Times New Roman" w:hAnsi="Times New Roman"/>
          <w:sz w:val="24"/>
          <w:lang w:val="en-US"/>
        </w:rPr>
        <w:instrText>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"mendeley" : { "formattedCitation" : "(Ethics Committee of the American Society for Reproductive Medicine, 2004; E. Lycett et al., 2005; Murray &amp; Golombok, 2003)", "manualFormatting" : "(Ethics Committee of the American Society for Reproductive Medicine, 2004; Lycett et al., 2005; Murray &amp; Golombok, 2003)", "plainTextFormattedCitation" : "(Ethics Committee of the American Society for Reproductive Medicine, 2004; E. Lycett et al., 2005; Murray &amp; Golombok, 2003)", "previouslyFormattedCitation" : "(Ethics Committee of the American Society for Reproductive Medicine, 2004; E. Lycett et al., 2005; Murray &amp; Golombok, 2003)" }, "properties" : { "noteIndex" : 0 }, "schema" : "https://github.com/citation-style-language/schema/raw/master/csl-citation.json" }</w:instrText>
      </w:r>
      <w:r w:rsidR="00F56F04">
        <w:rPr>
          <w:rFonts w:ascii="Times New Roman" w:hAnsi="Times New Roman"/>
          <w:sz w:val="24"/>
        </w:rPr>
        <w:fldChar w:fldCharType="separate"/>
      </w:r>
      <w:r w:rsidR="00FA00AA" w:rsidRPr="009B7CEB">
        <w:rPr>
          <w:rFonts w:ascii="Times New Roman" w:hAnsi="Times New Roman"/>
          <w:noProof/>
          <w:sz w:val="24"/>
          <w:lang w:val="en-US"/>
        </w:rPr>
        <w:t xml:space="preserve">(Ethics Committee of the American Society for </w:t>
      </w:r>
      <w:r w:rsidR="00711290">
        <w:rPr>
          <w:rFonts w:ascii="Times New Roman" w:hAnsi="Times New Roman"/>
          <w:noProof/>
          <w:sz w:val="24"/>
          <w:lang w:val="en-US"/>
        </w:rPr>
        <w:t xml:space="preserve">Reproductive Medicine, 2004; </w:t>
      </w:r>
      <w:r w:rsidR="00FA00AA" w:rsidRPr="009B7CEB">
        <w:rPr>
          <w:rFonts w:ascii="Times New Roman" w:hAnsi="Times New Roman"/>
          <w:noProof/>
          <w:sz w:val="24"/>
          <w:lang w:val="en-US"/>
        </w:rPr>
        <w:t>Lycett et al., 2005; Murray &amp; Golombok, 2003)</w:t>
      </w:r>
      <w:r w:rsidR="00F56F04">
        <w:rPr>
          <w:rFonts w:ascii="Times New Roman" w:hAnsi="Times New Roman"/>
          <w:sz w:val="24"/>
        </w:rPr>
        <w:fldChar w:fldCharType="end"/>
      </w:r>
      <w:r w:rsidR="00EE25CA">
        <w:rPr>
          <w:rFonts w:ascii="Times New Roman" w:hAnsi="Times New Roman"/>
          <w:sz w:val="24"/>
          <w:lang w:val="en-GB"/>
        </w:rPr>
        <w:t xml:space="preserve">. </w:t>
      </w:r>
      <w:r w:rsidR="006052BE">
        <w:rPr>
          <w:rFonts w:ascii="Times New Roman" w:hAnsi="Times New Roman"/>
          <w:sz w:val="24"/>
        </w:rPr>
        <w:t>São ainda identificadas como motivações importantes</w:t>
      </w:r>
      <w:del w:id="26" w:author="Autor">
        <w:r w:rsidR="006052BE" w:rsidDel="004005F8">
          <w:rPr>
            <w:rFonts w:ascii="Times New Roman" w:hAnsi="Times New Roman"/>
            <w:sz w:val="24"/>
          </w:rPr>
          <w:delText xml:space="preserve"> para os pais</w:delText>
        </w:r>
      </w:del>
      <w:r w:rsidR="006052BE">
        <w:rPr>
          <w:rFonts w:ascii="Times New Roman" w:hAnsi="Times New Roman"/>
          <w:sz w:val="24"/>
        </w:rPr>
        <w:t>,</w:t>
      </w:r>
      <w:r w:rsidRPr="00087A8D">
        <w:rPr>
          <w:rFonts w:ascii="Times New Roman" w:hAnsi="Times New Roman"/>
          <w:sz w:val="24"/>
        </w:rPr>
        <w:t xml:space="preserve"> </w:t>
      </w:r>
      <w:r>
        <w:rPr>
          <w:rFonts w:ascii="Times New Roman" w:hAnsi="Times New Roman"/>
          <w:sz w:val="24"/>
        </w:rPr>
        <w:t xml:space="preserve">o desejo de não prejudicar a relação que a criança tem com os pais </w:t>
      </w:r>
      <w:r w:rsidR="00F56F04">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 "issue" : "10", "issued" : { "date-parts" : [ [ "2013" ] ] }, "page" : "2746-54", "title" : "Attitudes and disclosure decisions of Finnish parents with children conceived using donor sperm.", "type" : "article-journal", "volume" : "28" }, "uris" : [ "http://www.mendeley.com/documents/?uuid=083aa926-7e5e-4a74-a516-ce3239f23e0e" ] }, { "id" : "ITEM-2",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"ITEM-2",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"ITEM-4", "issue" : "6", "issued" : { "date-parts" : [ [ "2004" ] ] }, "page" : "1565-1571", "title" : "Disclosure decisions among known and anonymous oocyte donation recipients", "type" : "article-journal", "volume" : "81" }, "uris" : [ "http://www.mendeley.com/documents/?uuid=01cdab64-0840-4eb9-bd0a-8d181489c975" ] } ], "mendeley" : { "formattedCitation" : "(Dorothy et al., 2004; Laruelle et al., 2011; E. Lycett et al., 2005; S\u00e4levaara et al., 2013)", "manualFormatting" : "(Dorothy et al., 2004; Laruelle et al., 2011; Lycett et al., 2005; S\u00e4levaara et al., 2013)", "plainTextFormattedCitation" : "(Dorothy et al., 2004; Laruelle et al., 2011; E. Lycett et al., 2005; S\u00e4levaara et al., 2013)", "previouslyFormattedCitation" : "(Dorothy et al., 2004; Laruelle et al., 2011; E. Lycett et al., 2005; S\u00e4levaara et al., 2013)" }, "properties" : { "noteIndex" : 0 }, "schema" : "https://github.com/citation-style-language/schema/raw/master/csl-citation.json" }</w:instrText>
      </w:r>
      <w:r w:rsidR="00F56F04">
        <w:rPr>
          <w:rFonts w:ascii="Times New Roman" w:hAnsi="Times New Roman"/>
          <w:sz w:val="24"/>
        </w:rPr>
        <w:fldChar w:fldCharType="separate"/>
      </w:r>
      <w:r w:rsidR="00FA00AA" w:rsidRPr="00FA00AA">
        <w:rPr>
          <w:rFonts w:ascii="Times New Roman" w:hAnsi="Times New Roman"/>
          <w:noProof/>
          <w:sz w:val="24"/>
        </w:rPr>
        <w:t xml:space="preserve">(Dorothy et al., </w:t>
      </w:r>
      <w:r w:rsidR="00F82B99">
        <w:rPr>
          <w:rFonts w:ascii="Times New Roman" w:hAnsi="Times New Roman"/>
          <w:noProof/>
          <w:sz w:val="24"/>
        </w:rPr>
        <w:t xml:space="preserve">2004; Laruelle et al., 2011; </w:t>
      </w:r>
      <w:r w:rsidR="00FA00AA" w:rsidRPr="00FA00AA">
        <w:rPr>
          <w:rFonts w:ascii="Times New Roman" w:hAnsi="Times New Roman"/>
          <w:noProof/>
          <w:sz w:val="24"/>
        </w:rPr>
        <w:t>Lycett et al., 2005; Sälevaara et al., 2013)</w:t>
      </w:r>
      <w:r w:rsidR="00F56F04">
        <w:rPr>
          <w:rFonts w:ascii="Times New Roman" w:hAnsi="Times New Roman"/>
          <w:sz w:val="24"/>
        </w:rPr>
        <w:fldChar w:fldCharType="end"/>
      </w:r>
      <w:r>
        <w:rPr>
          <w:rFonts w:ascii="Times New Roman" w:hAnsi="Times New Roman"/>
          <w:sz w:val="24"/>
        </w:rPr>
        <w:t xml:space="preserve"> e a crença de que contar possa </w:t>
      </w:r>
      <w:r w:rsidR="00621638">
        <w:rPr>
          <w:rFonts w:ascii="Times New Roman" w:hAnsi="Times New Roman"/>
          <w:sz w:val="24"/>
        </w:rPr>
        <w:t xml:space="preserve">vir a </w:t>
      </w:r>
      <w:r>
        <w:rPr>
          <w:rFonts w:ascii="Times New Roman" w:hAnsi="Times New Roman"/>
          <w:sz w:val="24"/>
        </w:rPr>
        <w:t>ser prejudicial para a criança</w:t>
      </w:r>
      <w:r w:rsidR="00F82B99">
        <w:rPr>
          <w:rFonts w:ascii="Times New Roman" w:hAnsi="Times New Roman"/>
          <w:sz w:val="24"/>
        </w:rPr>
        <w:t xml:space="preserve"> </w:t>
      </w:r>
      <w:r w:rsidR="00F82B99">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w:instrText>
      </w:r>
      <w:r w:rsidR="00A81304" w:rsidRPr="002C29EF">
        <w:rPr>
          <w:rFonts w:ascii="Times New Roman" w:hAnsi="Times New Roman"/>
          <w:sz w:val="24"/>
          <w:lang w:val="en-US"/>
        </w:rPr>
        <w:instrText>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S\u00f6derstr\u00f6m-Anttila et al., 2010)", "manualFormatting" : "(Lalos et al., 2007; Lycett et al., 2005; Murray &amp; Golombok, 2003; Readings et al., 2011; S\u00f6derstr\u00f6m-Anttila et al., 2010)", "plainTextFormattedCitation" : "(Lalos et al., 2007; E. Lycett et al., 2005; Murray &amp; Golombok, 2003; Readings et al., 2011; S\u00f6derstr\u00f6m-Anttila et al., 2010)", "previouslyFormattedCitation" : "(Lalos et al., 2007; E. Lycett et al., 2005; Murray &amp; Golombok, 2003; Readings et al., 2011; S\u00f6derstr\u00f6m-Anttila et al., 2010)" }, "properties" : { "noteIndex" : 0 }, "schema" : "https://github.com/citation-style-language/schema/raw/master/csl-citation.json" }</w:instrText>
      </w:r>
      <w:r w:rsidR="00F82B99">
        <w:rPr>
          <w:rFonts w:ascii="Times New Roman" w:hAnsi="Times New Roman"/>
          <w:sz w:val="24"/>
        </w:rPr>
        <w:fldChar w:fldCharType="separate"/>
      </w:r>
      <w:r w:rsidR="00F82B99">
        <w:rPr>
          <w:rFonts w:ascii="Times New Roman" w:hAnsi="Times New Roman"/>
          <w:noProof/>
          <w:sz w:val="24"/>
          <w:lang w:val="en-US"/>
        </w:rPr>
        <w:t xml:space="preserve">(Lalos et al., 2007; </w:t>
      </w:r>
      <w:r w:rsidR="00F82B99" w:rsidRPr="009B7CEB">
        <w:rPr>
          <w:rFonts w:ascii="Times New Roman" w:hAnsi="Times New Roman"/>
          <w:noProof/>
          <w:sz w:val="24"/>
          <w:lang w:val="en-US"/>
        </w:rPr>
        <w:t>Lycett et al., 2005; Murray &amp; Golombok, 2003; Readings et al., 2011; Söderström-Anttila et al., 2010)</w:t>
      </w:r>
      <w:r w:rsidR="00F82B99">
        <w:rPr>
          <w:rFonts w:ascii="Times New Roman" w:hAnsi="Times New Roman"/>
          <w:sz w:val="24"/>
        </w:rPr>
        <w:fldChar w:fldCharType="end"/>
      </w:r>
      <w:r w:rsidR="00F82B99" w:rsidRPr="009B7CEB">
        <w:rPr>
          <w:rFonts w:ascii="Times New Roman" w:hAnsi="Times New Roman"/>
          <w:sz w:val="24"/>
          <w:lang w:val="en-US"/>
        </w:rPr>
        <w:t>.</w:t>
      </w:r>
      <w:r w:rsidRPr="002C29EF">
        <w:rPr>
          <w:rFonts w:ascii="Times New Roman" w:hAnsi="Times New Roman"/>
          <w:sz w:val="24"/>
          <w:lang w:val="en-US"/>
        </w:rPr>
        <w:t xml:space="preserve"> </w:t>
      </w:r>
      <w:r>
        <w:rPr>
          <w:rFonts w:ascii="Times New Roman" w:hAnsi="Times New Roman"/>
          <w:sz w:val="24"/>
        </w:rPr>
        <w:t xml:space="preserve">No que respeita a esta última motivação, é referido que a criança poderia ficar confusa com a informação relativa ao processo de doação, existindo o desejo de proteger a criança desta possibilidade </w:t>
      </w:r>
      <w:r w:rsidR="00F56F04">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"ITEM-3",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"ITEM-3", "issue" : "3", "issued" : { "date-parts" : [ [ "2005" ] ] }, "page" : "810-9", "title" : "School-aged children of donor insemination: a study of parents' disclosure patterns.", "type" : "article-journal", "volume" : "20" }, "uris" : [ "http://www.mendeley.com/documents/?uuid=0702f2a3-6901-48fa-a87d-dadca00f2dcc"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w:instrText>
      </w:r>
      <w:r w:rsidR="00A81304" w:rsidRPr="003D12AA">
        <w:rPr>
          <w:rFonts w:ascii="Times New Roman" w:hAnsi="Times New Roman"/>
          <w:sz w:val="24"/>
          <w:lang w:val="en-US"/>
        </w:rPr>
        <w:instrText>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S\u00f6derstr\u00f6m-Anttila et al., 2010)", "manualFormatting" : "(Lalos et al., 2007; Lycett et al., 2005; Murray &amp; Golombok, 2003; Readings et al., 2011; S\u00f6derstr\u00f6m-Anttila et al., 2010)", "plainTextFormattedCitation" : "(Lalos et al., 2007; E. Lycett et al., 2005; Murray &amp; Golombok, 2003; Readings et al., 2011; S\u00f6derstr\u00f6m-Anttila et al., 2010)", "previouslyFormattedCitation" : "(Lalos et al., 2007; E. Lycett et al., 2005; Murray &amp; Golombok, 2003; Readings et al., 2011; S\u00f6derstr\u00f6m-Anttila et al., 2010)" }, "properties" : { "noteIndex" : 0 }, "schema" : "https://github.com/citation-style-language/schema/raw/master/csl-citation.json" }</w:instrText>
      </w:r>
      <w:r w:rsidR="00F56F04">
        <w:rPr>
          <w:rFonts w:ascii="Times New Roman" w:hAnsi="Times New Roman"/>
          <w:sz w:val="24"/>
        </w:rPr>
        <w:fldChar w:fldCharType="separate"/>
      </w:r>
      <w:r w:rsidR="00F82B99">
        <w:rPr>
          <w:rFonts w:ascii="Times New Roman" w:hAnsi="Times New Roman"/>
          <w:noProof/>
          <w:sz w:val="24"/>
          <w:lang w:val="en-US"/>
        </w:rPr>
        <w:t xml:space="preserve">(Lalos et al., 2007; </w:t>
      </w:r>
      <w:r w:rsidR="00FA00AA" w:rsidRPr="009B7CEB">
        <w:rPr>
          <w:rFonts w:ascii="Times New Roman" w:hAnsi="Times New Roman"/>
          <w:noProof/>
          <w:sz w:val="24"/>
          <w:lang w:val="en-US"/>
        </w:rPr>
        <w:t>Lycett et al., 2005; Murray &amp; Golombok, 2003; Readings et al., 2011; Söderström-Anttila et al., 2010)</w:t>
      </w:r>
      <w:r w:rsidR="00F56F04">
        <w:rPr>
          <w:rFonts w:ascii="Times New Roman" w:hAnsi="Times New Roman"/>
          <w:sz w:val="24"/>
        </w:rPr>
        <w:fldChar w:fldCharType="end"/>
      </w:r>
      <w:r w:rsidR="00EE25CA" w:rsidRPr="009B7CEB">
        <w:rPr>
          <w:rFonts w:ascii="Times New Roman" w:hAnsi="Times New Roman"/>
          <w:sz w:val="24"/>
          <w:lang w:val="en-US"/>
        </w:rPr>
        <w:t>.</w:t>
      </w:r>
    </w:p>
    <w:p w14:paraId="5FABEF58" w14:textId="77777777" w:rsidR="00786611" w:rsidRPr="009B7CEB" w:rsidRDefault="00EE25CA" w:rsidP="008F1012">
      <w:pPr>
        <w:spacing w:after="0" w:line="360" w:lineRule="auto"/>
        <w:ind w:firstLine="426"/>
        <w:jc w:val="both"/>
        <w:rPr>
          <w:rFonts w:ascii="Times New Roman" w:hAnsi="Times New Roman"/>
          <w:noProof/>
          <w:sz w:val="24"/>
          <w:lang w:val="en-US"/>
        </w:rPr>
      </w:pPr>
      <w:commentRangeStart w:id="27"/>
      <w:r>
        <w:rPr>
          <w:rFonts w:ascii="Times New Roman" w:hAnsi="Times New Roman"/>
          <w:sz w:val="24"/>
        </w:rPr>
        <w:lastRenderedPageBreak/>
        <w:t xml:space="preserve">Apesar destes últimos argumentos serem referidos por vários estudos, a investigação relativa à influência da divulgação/segredo no desenvolvimento psicológico das crianças e nas relações familiares demonstra a ausência de </w:t>
      </w:r>
      <w:r w:rsidR="004C6835">
        <w:rPr>
          <w:rFonts w:ascii="Times New Roman" w:hAnsi="Times New Roman"/>
          <w:sz w:val="24"/>
        </w:rPr>
        <w:t>impacto negativo</w:t>
      </w:r>
      <w:r>
        <w:rPr>
          <w:rFonts w:ascii="Times New Roman" w:hAnsi="Times New Roman"/>
          <w:sz w:val="24"/>
        </w:rPr>
        <w:t xml:space="preserve"> </w:t>
      </w:r>
      <w:r w:rsidR="004C6835">
        <w:rPr>
          <w:rFonts w:ascii="Times New Roman" w:hAnsi="Times New Roman"/>
          <w:sz w:val="24"/>
        </w:rPr>
        <w:t>d</w:t>
      </w:r>
      <w:r>
        <w:rPr>
          <w:rFonts w:ascii="Times New Roman" w:hAnsi="Times New Roman"/>
          <w:sz w:val="24"/>
        </w:rPr>
        <w:t xml:space="preserve">a divulgação </w:t>
      </w:r>
      <w:r w:rsidR="004C6835">
        <w:rPr>
          <w:rFonts w:ascii="Times New Roman" w:hAnsi="Times New Roman"/>
          <w:sz w:val="24"/>
        </w:rPr>
        <w:t>n</w:t>
      </w:r>
      <w:r>
        <w:rPr>
          <w:rFonts w:ascii="Times New Roman" w:hAnsi="Times New Roman"/>
          <w:sz w:val="24"/>
        </w:rPr>
        <w:t xml:space="preserve">o bem-estar psicológico das crianças e </w:t>
      </w:r>
      <w:r w:rsidR="004C6835">
        <w:rPr>
          <w:rFonts w:ascii="Times New Roman" w:hAnsi="Times New Roman"/>
          <w:sz w:val="24"/>
        </w:rPr>
        <w:t>na</w:t>
      </w:r>
      <w:r>
        <w:rPr>
          <w:rFonts w:ascii="Times New Roman" w:hAnsi="Times New Roman"/>
          <w:sz w:val="24"/>
        </w:rPr>
        <w:t xml:space="preserve"> qua</w:t>
      </w:r>
      <w:r w:rsidR="004D7BE4">
        <w:rPr>
          <w:rFonts w:ascii="Times New Roman" w:hAnsi="Times New Roman"/>
          <w:sz w:val="24"/>
        </w:rPr>
        <w:t xml:space="preserve">lidade das relações familiares </w:t>
      </w:r>
      <w:r w:rsidR="004D7BE4">
        <w:rPr>
          <w:rFonts w:ascii="Times New Roman" w:hAnsi="Times New Roman"/>
          <w:sz w:val="24"/>
        </w:rPr>
        <w:fldChar w:fldCharType="begin" w:fldLock="1"/>
      </w:r>
      <w:r w:rsidR="00CB7ED9">
        <w:rPr>
          <w:rFonts w:ascii="Times New Roman" w:hAnsi="Times New Roman"/>
          <w:sz w:val="24"/>
        </w:rPr>
        <w:instrText>ADDIN CSL_CITATION { "citationItems" : [ { "id" : "ITEM-1", "itemData" : { "DOI" : "10.1016/j.rbmo.2012.03.009", "ISSN" : "1472-6491", "PMID" : "22683153", "abstract" : "The call for greater openness about gamete donation highlights the need to assess the long-term implications of telling donor-conceived children about their origins. This longitudinal study examined the consequences of secrecy versus openness about donor insemination (DI) for family relationships and child adjustment at adolescence. Thirty heterosexual families with an adolescent (aged 10-14 years) conceived by anonymous DI were assessed using standardized measures of parent-child and marital relationships, and parents' and adolescents' psychological wellbeing. Ten (33%) adolescents had been told about their donor conception. The only differences found between disclosed and non-disclosed families concerned parent-child relationships. In particular, whilst disclosure was associated with lower levels of conflict between mothers and sons, adolescents who were aware of their donor origins reported less warm father-child relationships than those who had not been told. This is of interest given that identity issues and a fuller understanding of donor conception are likely to arise at adolescence. However, differences between disclosing and non-disclosing families cannot be directly attributed to parents' disclosure decisions. Overall, these findings suggest that openness about DI does not create significant difficulties for family functioning or child adjustment and that a child's age and sex may be important in assessing the impact of secrecy and disclosure.", "author" : [ { "dropping-particle" : "", "family" : "Freeman", "given" : "T", "non-dropping-particle" : "", "parse-names" : false, "suffix" : "" }, { "dropping-particle" : "", "family" : "Golombok", "given" : "S", "non-dropping-particle" : "", "parse-names" : false, "suffix" : "" } ], "container-title" : "Reproductive BioMedicine Online", "id" : "ITEM-1", "issue" : "2", "issued" : { "date-parts" : [ [ "2012" ] ] }, "page" : "193-203", "publisher" : "Reproductive Healthcare Ltd.", "title" : "Donor insemination: A follow-up study of disclosure decisions, family relationships and child adjustment at adolescence.", "type" : "article-journal", "volume" : "25" }, "uris" : [ "http://www.mendeley.com/documents/?uuid=ac823812-4c8d-4bc2-a3e2-bcf64b814744" ] }, { "id" : "ITEM-2", "itemData" : { "DOI" : "10.1016/S0002-9378(98)70318-7", "ISSN" : "0002-9378", "PMID" : "9662297", "abstract" : "The purpose of our study was to examine the disclosure decision by parents of children conceived by donor insemination.", "author" : [ { "dropping-particle" : "", "family" : "Nachtigall", "given" : "R D", "non-dropping-particle" : "", "parse-names" : false, "suffix" : "" }, { "dropping-particle" : "", "family" : "Becker", "given" : "G", "non-dropping-particle" : "", "parse-names" : false, "suffix" : "" }, { "dropping-particle" : "", "family" : "Quiroga", "given" : "S S", "non-dropping-particle" : "", "parse-names" : false, "suffix" : "" }, { "dropping-particle" : "", "family" : "Tschann", "given" : "J M", "non-dropping-particle" : "", "parse-names" : false, "suffix" : "" } ], "container-title" : "American journal of obstetrics and gynecology", "id" : "ITEM-2", "issue" : "6", "issued" : { "date-parts" : [ [ "1998" ] ] }, "page" : "1165-70", "title" : "The disclosure decision: concerns and issues of parents of children conceived through donor insemination.", "type" : "article-journal", "volume" : "178" }, "uris" : [ "http://www.mendeley.com/documents/?uuid=0b031a00-79a4-49a8-9c79-398cdc242fc9" ] }, { "id" : "ITEM-3", "itemData" : { "DOI" : "10.1016/S0015-0282(97)81480-X", "ISBN" : "00150282", "ISSN" : "00150282", "PMID" : "9207589", "abstract" : "Objective: To examine the influence of gender, male infertility factor, and other demographic variables on stigma and whether parents tell their children that they were conceived by donor insemination (DI) and to ascertain if stigma and the disclosure decision affect parental bonding with the child or the quality of the interparental relationship. Design: One hundred eighty- four San Francisco Bay Area couples who had become parents by DI were asked to complete a self-administered questionnaire. Setting: A private infertility practice. Patient(s): Eighty-two men and 94 women who completed the questionnaire. Main Outcome Measure: A questionnaire assessing disclosure, stigma, parental bonding, and the quality of the interparental relationship. Result(s): Factors that increased the couple's likelihood of disclosure included younger age, azoospermia, lower stigma scores, and having more than one DI child. Fathers who scored higher on stigma reported less parental warmth and parental fostering of independence. Conclusion(s): Because the decision regarding disclosure of DI treatment was not linked to parental bonding with the child or to the quality of the interparental relationship, we cannot conclude that nondisclosure is harmful to family relationships or is a symptom of family problems. The husband's perceptions of stigma however, may affect the father-child relationship adversely.", "author" : [ { "dropping-particle" : "", "family" : "Nachtigall", "given" : "Robert", "non-dropping-particle" : "", "parse-names" : false, "suffix" : "" }, { "dropping-particle" : "", "family" : "Pitcher", "given" : "Linda", "non-dropping-particle" : "", "parse-names" : false, "suffix" : "" }, { "dropping-particle" : "", "family" : "Tschann", "given" : "Jeanne", "non-dropping-particle" : "", "parse-names" : false, "suffix" : "" }, { "dropping-particle" : "", "family" : "Becker", "given" : "Gay", "non-dropping-particle" : "", "parse-names" : false, "suffix" : "" }, { "dropping-particle" : "", "family" : "Quiroga", "given" : "Seline", "non-dropping-particle" : "", "parse-names" : false, "suffix" : "" } ], "container-title" : "Fertility and Sterility", "id" : "ITEM-3", "issue" : "1", "issued" : { "date-parts" : [ [ "1997" ] ] }, "page" : "83-89", "publisher" : "American Society for Reproductive Medicine", "title" : "Stigma, disclosure, and family functioning among parents of children conceived through donor insemination", "type" : "article-journal", "volume" : "68" }, "uris" : [ "http://www.mendeley.com/documents/?uuid=84bf7730-5ca6-46ac-b302-f6fa94a03386" ] }, { "id" : "ITEM-4", "itemData" : { "DOI" : "10.1016/j.fertnstert.2003.11.039", "ISBN" : "00150282", "ISSN" : "00150282", "PMID" : "15237008", "abstract" : "Objective To compare the quality of family relationships and children's socioemotional adjustment in families created by donor insemination where parents tended either toward disclosure or nondisclosure. Design A study of 46 families with a child aged 4-8 years who was conceived through donor insemination. The study used standardized interview data from mothers and fathers, teachers, and the children themselves. Setting An assisted conception unit endorsing openness. Patient(s) Parents and their 4- to 8-year-old child conceived through donor insemination. Intervention(s) Parents were interviewed, and children were administered psychological tests. Main outcome measure(s) Interviews and questionnaires assessing the quality of the marital relationship, parent-child relationships, and child psychological adjustment. Result(s) Mothers from disclosing families reported significantly less frequent and less severe arguments with their children and considered their children to show a lower level of conduct problems and to be less of a strain. The disclosing parents viewed themselves as more competent at parenting. Conclusion(s) The differences that were identified indicated more positive parent-child relationships in the disclosing than in the nondisclosing families. However, this did not represent dysfunctional relationships in the nondisclosing families but instead reflected particularly positive ratings in the disclosing group. ?? 2004 by American Society for Reproductive Medicine.", "author" : [ { "dropping-particle" : "", "family" : "Lycett", "given" : "Emma", "non-dropping-particle" : "", "parse-names" : false, "suffix" : "" }, { "dropping-particle" : "", "family" : "Daniels", "given" : "Ken", "non-dropping-particle" : "", "parse-names" : false, "suffix" : "" }, { "dropping-particle" : "", "family" : "Curson", "given" : "Ruth", "non-dropping-particle" : "", "parse-names" : false, "suffix" : "" }, { "dropping-particle" : "", "family" : "Golombok", "gi</w:instrText>
      </w:r>
      <w:r w:rsidR="00CB7ED9" w:rsidRPr="009B7CEB">
        <w:rPr>
          <w:rFonts w:ascii="Times New Roman" w:hAnsi="Times New Roman"/>
          <w:sz w:val="24"/>
          <w:lang w:val="en-US"/>
        </w:rPr>
        <w:instrText>ven" : "Susan", "non-dropping-particle" : "", "parse-names" : false, "suffix" : "" } ], "container-title" : "Fertility and Sterility", "id" : "ITEM-4", "issue" : "1", "issued" : { "date-parts" : [ [ "2004" ] ] }, "page" : "172-179", "title" : "Offspring created as a result of donor insemination: A study of family relationships, child adjustment, and disclosure", "type" : "article-journal", "volume" : "82" }, "uris" : [ "http://www.mendeley.com/documents/?uuid=d0d05a7a-1c31-43fa-9b89-d92d95fc02d1" ] } ], "mendeley" : { "formattedCitation" : "(Freeman &amp; Golombok, 2012; Emma Lycett, Daniels, Curson, &amp; Golombok, 2004; R. D. Nachtigall, Becker, Quiroga, &amp; Tschann, 1998; R. Nachtigall, Pitcher, Tschann, Becker, &amp; Quiroga, 1997)", "manualFormatting" : "(Freeman &amp; Golombok, 2012; Lycett, Daniels, Curson, &amp; Golombok, 2004; Nachtigall, Becker, Quiroga, &amp; Tschann, 1998; Nachtigall, Pitcher, Tschann, Becker, &amp; Quiroga, 1997)", "plainTextFormattedCitation" : "(Freeman &amp; Golombok, 2012; Emma Lycett, Daniels, Curson, &amp; Golombok, 2004; R. D. Nachtigall, Becker, Quiroga, &amp; Tschann, 1998; R. Nachtigall, Pitcher, Tschann, Becker, &amp; Quiroga, 1997)", "previouslyFormattedCitation" : "(Freeman &amp; Golombok, 2012; Emma Lycett, Daniels, Curson, &amp; Golombok, 2004; R. D. Nachtigall, Becker, Quiroga, &amp; Tschann, 1998; R. Nachtigall, Pitcher, Tschann, Becker, &amp; Quiroga, 1997)" }, "properties" : { "noteIndex" : 0 }, "schema" : "https://github.com/citation-style-language/schema/raw/master/csl-citation.json" }</w:instrText>
      </w:r>
      <w:r w:rsidR="004D7BE4">
        <w:rPr>
          <w:rFonts w:ascii="Times New Roman" w:hAnsi="Times New Roman"/>
          <w:sz w:val="24"/>
        </w:rPr>
        <w:fldChar w:fldCharType="separate"/>
      </w:r>
      <w:r w:rsidR="00305BBD" w:rsidRPr="009B7CEB">
        <w:rPr>
          <w:rFonts w:ascii="Times New Roman" w:hAnsi="Times New Roman"/>
          <w:noProof/>
          <w:sz w:val="24"/>
          <w:lang w:val="en-US"/>
        </w:rPr>
        <w:t>(Freeman &amp; Golombok, 2012; Lycett, Daniels, Curson, &amp; Golombok, 2004; Nachtigall, Becker, Quiroga, &amp; Tschann, 1998; Nachtigall, Pitcher, Tschann, Becker, &amp; Quiroga, 1997)</w:t>
      </w:r>
      <w:r w:rsidR="004D7BE4">
        <w:rPr>
          <w:rFonts w:ascii="Times New Roman" w:hAnsi="Times New Roman"/>
          <w:sz w:val="24"/>
        </w:rPr>
        <w:fldChar w:fldCharType="end"/>
      </w:r>
      <w:commentRangeEnd w:id="27"/>
      <w:r w:rsidR="004005F8">
        <w:rPr>
          <w:rStyle w:val="Refdecomentrio"/>
        </w:rPr>
        <w:commentReference w:id="27"/>
      </w:r>
      <w:r w:rsidR="004D7BE4" w:rsidRPr="009B7CEB">
        <w:rPr>
          <w:rFonts w:ascii="Times New Roman" w:hAnsi="Times New Roman"/>
          <w:sz w:val="24"/>
          <w:lang w:val="en-US"/>
        </w:rPr>
        <w:t>.</w:t>
      </w:r>
    </w:p>
    <w:p w14:paraId="6209FC5A" w14:textId="77777777" w:rsidR="00786611" w:rsidRDefault="00786611" w:rsidP="008F1012">
      <w:pPr>
        <w:tabs>
          <w:tab w:val="left" w:pos="709"/>
        </w:tabs>
        <w:spacing w:after="0" w:line="360" w:lineRule="auto"/>
        <w:ind w:firstLine="426"/>
        <w:contextualSpacing/>
        <w:jc w:val="both"/>
        <w:rPr>
          <w:rFonts w:ascii="Times New Roman" w:hAnsi="Times New Roman"/>
          <w:sz w:val="24"/>
        </w:rPr>
      </w:pPr>
      <w:commentRangeStart w:id="28"/>
      <w:r w:rsidRPr="006B1DDC">
        <w:rPr>
          <w:rFonts w:ascii="Times New Roman" w:hAnsi="Times New Roman"/>
          <w:sz w:val="24"/>
        </w:rPr>
        <w:t xml:space="preserve">Em Portugal </w:t>
      </w:r>
      <w:r w:rsidR="00CA32C0">
        <w:rPr>
          <w:rFonts w:ascii="Times New Roman" w:hAnsi="Times New Roman"/>
          <w:sz w:val="24"/>
        </w:rPr>
        <w:t>a investigação</w:t>
      </w:r>
      <w:r w:rsidRPr="006B1DDC">
        <w:rPr>
          <w:rFonts w:ascii="Times New Roman" w:hAnsi="Times New Roman"/>
          <w:sz w:val="24"/>
        </w:rPr>
        <w:t xml:space="preserve"> </w:t>
      </w:r>
      <w:r w:rsidR="00CA32C0">
        <w:rPr>
          <w:rFonts w:ascii="Times New Roman" w:hAnsi="Times New Roman"/>
          <w:sz w:val="24"/>
        </w:rPr>
        <w:t>relativa às</w:t>
      </w:r>
      <w:r w:rsidRPr="006B1DDC">
        <w:rPr>
          <w:rFonts w:ascii="Times New Roman" w:hAnsi="Times New Roman"/>
          <w:sz w:val="24"/>
        </w:rPr>
        <w:t xml:space="preserve"> motivações que levam os cas</w:t>
      </w:r>
      <w:r>
        <w:rPr>
          <w:rFonts w:ascii="Times New Roman" w:hAnsi="Times New Roman"/>
          <w:sz w:val="24"/>
        </w:rPr>
        <w:t xml:space="preserve">ais que recorrem </w:t>
      </w:r>
      <w:r w:rsidR="004D5A3B">
        <w:rPr>
          <w:rFonts w:ascii="Times New Roman" w:hAnsi="Times New Roman"/>
          <w:sz w:val="24"/>
        </w:rPr>
        <w:t>a gâmetas de dador</w:t>
      </w:r>
      <w:r>
        <w:rPr>
          <w:rFonts w:ascii="Times New Roman" w:hAnsi="Times New Roman"/>
          <w:sz w:val="24"/>
        </w:rPr>
        <w:t xml:space="preserve"> a contar ou não aos seus filhos a sua origem genética</w:t>
      </w:r>
      <w:r w:rsidR="004C6835" w:rsidRPr="004C6835">
        <w:rPr>
          <w:rFonts w:ascii="Times New Roman" w:hAnsi="Times New Roman"/>
          <w:sz w:val="24"/>
        </w:rPr>
        <w:t xml:space="preserve"> </w:t>
      </w:r>
      <w:r w:rsidR="004C6835">
        <w:rPr>
          <w:rFonts w:ascii="Times New Roman" w:hAnsi="Times New Roman"/>
          <w:sz w:val="24"/>
        </w:rPr>
        <w:t>é</w:t>
      </w:r>
      <w:r w:rsidR="004C6835" w:rsidRPr="004C6835">
        <w:rPr>
          <w:rFonts w:ascii="Times New Roman" w:hAnsi="Times New Roman"/>
          <w:sz w:val="24"/>
        </w:rPr>
        <w:t xml:space="preserve"> </w:t>
      </w:r>
      <w:r w:rsidR="004C6835" w:rsidRPr="004C6835">
        <w:rPr>
          <w:rFonts w:ascii="Times New Roman" w:hAnsi="Times New Roman"/>
          <w:sz w:val="24"/>
          <w:szCs w:val="24"/>
        </w:rPr>
        <w:t xml:space="preserve">escassa ou mesmo </w:t>
      </w:r>
      <w:commentRangeStart w:id="29"/>
      <w:r w:rsidR="004C6835" w:rsidRPr="004C6835">
        <w:rPr>
          <w:rFonts w:ascii="Times New Roman" w:hAnsi="Times New Roman"/>
          <w:sz w:val="24"/>
          <w:szCs w:val="24"/>
        </w:rPr>
        <w:t>inexistente</w:t>
      </w:r>
      <w:commentRangeEnd w:id="29"/>
      <w:r w:rsidR="004005F8">
        <w:rPr>
          <w:rStyle w:val="Refdecomentrio"/>
        </w:rPr>
        <w:commentReference w:id="29"/>
      </w:r>
      <w:r w:rsidR="00CA32C0" w:rsidRPr="004C6835">
        <w:rPr>
          <w:rFonts w:ascii="Times New Roman" w:hAnsi="Times New Roman"/>
          <w:sz w:val="24"/>
          <w:szCs w:val="24"/>
        </w:rPr>
        <w:t>.</w:t>
      </w:r>
      <w:commentRangeEnd w:id="28"/>
      <w:r w:rsidR="004005F8">
        <w:rPr>
          <w:rStyle w:val="Refdecomentrio"/>
        </w:rPr>
        <w:commentReference w:id="28"/>
      </w:r>
    </w:p>
    <w:p w14:paraId="3422EC6D" w14:textId="50A37176" w:rsidR="00736CFB" w:rsidRPr="00736CFB" w:rsidRDefault="00786611" w:rsidP="008F1012">
      <w:pPr>
        <w:tabs>
          <w:tab w:val="left" w:pos="0"/>
          <w:tab w:val="left" w:pos="142"/>
          <w:tab w:val="left" w:pos="709"/>
        </w:tabs>
        <w:spacing w:after="0" w:line="360" w:lineRule="auto"/>
        <w:ind w:firstLine="426"/>
        <w:contextualSpacing/>
        <w:jc w:val="both"/>
        <w:rPr>
          <w:rFonts w:ascii="Times New Roman" w:hAnsi="Times New Roman"/>
          <w:color w:val="000000" w:themeColor="text1"/>
          <w:sz w:val="24"/>
          <w:szCs w:val="24"/>
        </w:rPr>
      </w:pPr>
      <w:commentRangeStart w:id="30"/>
      <w:r>
        <w:rPr>
          <w:rFonts w:ascii="Times New Roman" w:hAnsi="Times New Roman"/>
          <w:sz w:val="24"/>
        </w:rPr>
        <w:t>Deste</w:t>
      </w:r>
      <w:commentRangeEnd w:id="30"/>
      <w:r w:rsidR="004005F8">
        <w:rPr>
          <w:rStyle w:val="Refdecomentrio"/>
        </w:rPr>
        <w:commentReference w:id="30"/>
      </w:r>
      <w:r>
        <w:rPr>
          <w:rFonts w:ascii="Times New Roman" w:hAnsi="Times New Roman"/>
          <w:sz w:val="24"/>
        </w:rPr>
        <w:t xml:space="preserve"> modo, o presente </w:t>
      </w:r>
      <w:r w:rsidR="00F43BB4">
        <w:rPr>
          <w:rFonts w:ascii="Times New Roman" w:hAnsi="Times New Roman"/>
          <w:sz w:val="24"/>
        </w:rPr>
        <w:t xml:space="preserve">trabalho teve </w:t>
      </w:r>
      <w:r>
        <w:rPr>
          <w:rFonts w:ascii="Times New Roman" w:hAnsi="Times New Roman"/>
          <w:sz w:val="24"/>
        </w:rPr>
        <w:t>como objetivo principal</w:t>
      </w:r>
      <w:r w:rsidR="00CA32C0">
        <w:rPr>
          <w:rFonts w:ascii="Times New Roman" w:hAnsi="Times New Roman"/>
          <w:sz w:val="24"/>
        </w:rPr>
        <w:t xml:space="preserve"> o desenvolvimento </w:t>
      </w:r>
      <w:r w:rsidR="00F43BB4">
        <w:rPr>
          <w:rFonts w:ascii="Times New Roman" w:hAnsi="Times New Roman"/>
          <w:sz w:val="24"/>
        </w:rPr>
        <w:t>d</w:t>
      </w:r>
      <w:r w:rsidR="00657832">
        <w:rPr>
          <w:rFonts w:ascii="Times New Roman" w:hAnsi="Times New Roman"/>
          <w:sz w:val="24"/>
        </w:rPr>
        <w:t>o Questionário de Motivações para Revelar/Não Revelar a Parentalidade não Genética por Doação de Gâmetas (QMRDG)</w:t>
      </w:r>
      <w:r w:rsidR="00FA1924">
        <w:rPr>
          <w:rFonts w:ascii="Times New Roman" w:hAnsi="Times New Roman"/>
          <w:sz w:val="24"/>
        </w:rPr>
        <w:t xml:space="preserve"> e o estudo da sua validade facial</w:t>
      </w:r>
      <w:r w:rsidR="00657832">
        <w:rPr>
          <w:rFonts w:ascii="Times New Roman" w:hAnsi="Times New Roman"/>
          <w:sz w:val="24"/>
        </w:rPr>
        <w:t>.</w:t>
      </w:r>
      <w:r w:rsidR="00CA32C0">
        <w:rPr>
          <w:rFonts w:ascii="Times New Roman" w:hAnsi="Times New Roman"/>
          <w:sz w:val="24"/>
        </w:rPr>
        <w:t xml:space="preserve"> </w:t>
      </w:r>
      <w:r w:rsidR="00F43BB4">
        <w:rPr>
          <w:rFonts w:ascii="Times New Roman" w:hAnsi="Times New Roman"/>
          <w:sz w:val="24"/>
        </w:rPr>
        <w:t>Este</w:t>
      </w:r>
      <w:r w:rsidR="00F82B99">
        <w:rPr>
          <w:rFonts w:ascii="Times New Roman" w:hAnsi="Times New Roman"/>
          <w:sz w:val="24"/>
        </w:rPr>
        <w:t xml:space="preserve"> instrumento</w:t>
      </w:r>
      <w:r w:rsidR="00F43BB4">
        <w:rPr>
          <w:rFonts w:ascii="Times New Roman" w:hAnsi="Times New Roman"/>
          <w:sz w:val="24"/>
        </w:rPr>
        <w:t xml:space="preserve"> destina-se a identificar e sistematizar as motivações que poderão influenciar o processo de tomada de decisão destes casais no que respeita a </w:t>
      </w:r>
      <w:r w:rsidR="00FA1924">
        <w:rPr>
          <w:rFonts w:ascii="Times New Roman" w:hAnsi="Times New Roman"/>
          <w:sz w:val="24"/>
        </w:rPr>
        <w:t xml:space="preserve">contarem ou não ao/à seu/sua filho/a o facto de ter sido concebido/a com gâmeta(s) de dador. </w:t>
      </w:r>
      <w:r w:rsidR="00D1586C">
        <w:rPr>
          <w:rFonts w:ascii="Times New Roman" w:hAnsi="Times New Roman"/>
          <w:sz w:val="24"/>
        </w:rPr>
        <w:t>O QMRDG</w:t>
      </w:r>
      <w:r w:rsidR="00657832">
        <w:rPr>
          <w:rFonts w:ascii="Times New Roman" w:hAnsi="Times New Roman"/>
          <w:sz w:val="24"/>
        </w:rPr>
        <w:t xml:space="preserve"> pretende</w:t>
      </w:r>
      <w:r w:rsidR="00CA32C0">
        <w:rPr>
          <w:rFonts w:ascii="Times New Roman" w:hAnsi="Times New Roman"/>
          <w:sz w:val="24"/>
        </w:rPr>
        <w:t xml:space="preserve"> ser um instrumento futuramente utilizado na prática clínica durante o</w:t>
      </w:r>
      <w:r w:rsidR="00621638">
        <w:rPr>
          <w:rFonts w:ascii="Times New Roman" w:hAnsi="Times New Roman"/>
          <w:sz w:val="24"/>
        </w:rPr>
        <w:t>s</w:t>
      </w:r>
      <w:r w:rsidR="00CA32C0">
        <w:rPr>
          <w:rFonts w:ascii="Times New Roman" w:hAnsi="Times New Roman"/>
          <w:sz w:val="24"/>
        </w:rPr>
        <w:t xml:space="preserve"> processo</w:t>
      </w:r>
      <w:r w:rsidR="00621638">
        <w:rPr>
          <w:rFonts w:ascii="Times New Roman" w:hAnsi="Times New Roman"/>
          <w:sz w:val="24"/>
        </w:rPr>
        <w:t>s</w:t>
      </w:r>
      <w:r w:rsidR="00CA32C0">
        <w:rPr>
          <w:rFonts w:ascii="Times New Roman" w:hAnsi="Times New Roman"/>
          <w:sz w:val="24"/>
        </w:rPr>
        <w:t xml:space="preserve"> de </w:t>
      </w:r>
      <w:r w:rsidR="00CA32C0" w:rsidRPr="00736CFB">
        <w:rPr>
          <w:rFonts w:ascii="Times New Roman" w:hAnsi="Times New Roman"/>
          <w:color w:val="000000" w:themeColor="text1"/>
          <w:sz w:val="24"/>
          <w:szCs w:val="24"/>
        </w:rPr>
        <w:t>tratame</w:t>
      </w:r>
      <w:r w:rsidR="004C6835" w:rsidRPr="00736CFB">
        <w:rPr>
          <w:rFonts w:ascii="Times New Roman" w:hAnsi="Times New Roman"/>
          <w:color w:val="000000" w:themeColor="text1"/>
          <w:sz w:val="24"/>
          <w:szCs w:val="24"/>
        </w:rPr>
        <w:t xml:space="preserve">nto de </w:t>
      </w:r>
      <w:r w:rsidR="00E94B32">
        <w:rPr>
          <w:rFonts w:ascii="Times New Roman" w:hAnsi="Times New Roman"/>
          <w:color w:val="000000" w:themeColor="text1"/>
          <w:sz w:val="24"/>
          <w:szCs w:val="24"/>
        </w:rPr>
        <w:t>in</w:t>
      </w:r>
      <w:r w:rsidR="004C6835" w:rsidRPr="00736CFB">
        <w:rPr>
          <w:rFonts w:ascii="Times New Roman" w:hAnsi="Times New Roman"/>
          <w:color w:val="000000" w:themeColor="text1"/>
          <w:sz w:val="24"/>
          <w:szCs w:val="24"/>
        </w:rPr>
        <w:t>fertilidade que envolva</w:t>
      </w:r>
      <w:r w:rsidR="00621638">
        <w:rPr>
          <w:rFonts w:ascii="Times New Roman" w:hAnsi="Times New Roman"/>
          <w:color w:val="000000" w:themeColor="text1"/>
          <w:sz w:val="24"/>
          <w:szCs w:val="24"/>
        </w:rPr>
        <w:t>m</w:t>
      </w:r>
      <w:r w:rsidR="004C6835" w:rsidRPr="00736CFB">
        <w:rPr>
          <w:rFonts w:ascii="Times New Roman" w:hAnsi="Times New Roman"/>
          <w:color w:val="000000" w:themeColor="text1"/>
          <w:sz w:val="24"/>
          <w:szCs w:val="24"/>
        </w:rPr>
        <w:t xml:space="preserve"> o recurso a gâmetas de </w:t>
      </w:r>
      <w:commentRangeStart w:id="31"/>
      <w:r w:rsidR="004C6835" w:rsidRPr="00736CFB">
        <w:rPr>
          <w:rFonts w:ascii="Times New Roman" w:hAnsi="Times New Roman"/>
          <w:color w:val="000000" w:themeColor="text1"/>
          <w:sz w:val="24"/>
          <w:szCs w:val="24"/>
        </w:rPr>
        <w:t>dador</w:t>
      </w:r>
      <w:commentRangeEnd w:id="31"/>
      <w:r w:rsidR="00DC5ED3">
        <w:rPr>
          <w:rStyle w:val="Refdecomentrio"/>
        </w:rPr>
        <w:commentReference w:id="31"/>
      </w:r>
      <w:r w:rsidR="004C6835" w:rsidRPr="00736CFB">
        <w:rPr>
          <w:rFonts w:ascii="Times New Roman" w:hAnsi="Times New Roman"/>
          <w:color w:val="000000" w:themeColor="text1"/>
          <w:sz w:val="24"/>
          <w:szCs w:val="24"/>
        </w:rPr>
        <w:t xml:space="preserve">. </w:t>
      </w:r>
    </w:p>
    <w:p w14:paraId="13FD2903" w14:textId="77777777" w:rsidR="00736CFB" w:rsidRDefault="00736CFB" w:rsidP="008F1012">
      <w:pPr>
        <w:pStyle w:val="PargrafodaLista"/>
        <w:tabs>
          <w:tab w:val="left" w:pos="0"/>
          <w:tab w:val="left" w:pos="142"/>
          <w:tab w:val="left" w:pos="709"/>
          <w:tab w:val="left" w:pos="1134"/>
        </w:tabs>
        <w:spacing w:after="0" w:line="360" w:lineRule="auto"/>
        <w:ind w:firstLine="426"/>
        <w:jc w:val="both"/>
        <w:rPr>
          <w:rFonts w:ascii="Times New Roman" w:hAnsi="Times New Roman"/>
          <w:b/>
          <w:sz w:val="24"/>
        </w:rPr>
      </w:pPr>
    </w:p>
    <w:p w14:paraId="721B0B0A" w14:textId="1BACC1E7" w:rsidR="004D7BE4" w:rsidRPr="00F816A9" w:rsidRDefault="00A61DAC" w:rsidP="008F1012">
      <w:pPr>
        <w:tabs>
          <w:tab w:val="left" w:pos="0"/>
          <w:tab w:val="left" w:pos="142"/>
          <w:tab w:val="left" w:pos="709"/>
          <w:tab w:val="left" w:pos="1134"/>
        </w:tabs>
        <w:spacing w:after="0" w:line="360" w:lineRule="auto"/>
        <w:ind w:firstLine="426"/>
        <w:jc w:val="both"/>
        <w:outlineLvl w:val="0"/>
        <w:rPr>
          <w:rFonts w:ascii="Times New Roman" w:hAnsi="Times New Roman"/>
          <w:b/>
          <w:sz w:val="24"/>
        </w:rPr>
      </w:pPr>
      <w:r>
        <w:rPr>
          <w:rFonts w:ascii="Times New Roman" w:hAnsi="Times New Roman"/>
          <w:b/>
          <w:sz w:val="24"/>
        </w:rPr>
        <w:t>Método</w:t>
      </w:r>
    </w:p>
    <w:p w14:paraId="12836C42" w14:textId="3875A7FF" w:rsidR="004D7BE4" w:rsidRPr="008F1012" w:rsidRDefault="00A61DAC" w:rsidP="008F1012">
      <w:pPr>
        <w:tabs>
          <w:tab w:val="left" w:pos="0"/>
          <w:tab w:val="left" w:pos="142"/>
          <w:tab w:val="left" w:pos="709"/>
          <w:tab w:val="left" w:pos="1134"/>
        </w:tabs>
        <w:spacing w:after="0" w:line="360" w:lineRule="auto"/>
        <w:ind w:firstLine="426"/>
        <w:jc w:val="both"/>
        <w:rPr>
          <w:rFonts w:ascii="Times New Roman" w:hAnsi="Times New Roman"/>
          <w:i/>
          <w:sz w:val="24"/>
        </w:rPr>
      </w:pPr>
      <w:commentRangeStart w:id="32"/>
      <w:r>
        <w:rPr>
          <w:rFonts w:ascii="Times New Roman" w:hAnsi="Times New Roman"/>
          <w:i/>
          <w:sz w:val="24"/>
        </w:rPr>
        <w:t>Amostra</w:t>
      </w:r>
      <w:commentRangeEnd w:id="32"/>
      <w:r w:rsidR="00DF5595">
        <w:rPr>
          <w:rStyle w:val="Refdecomentrio"/>
        </w:rPr>
        <w:commentReference w:id="32"/>
      </w:r>
    </w:p>
    <w:p w14:paraId="56DCC990" w14:textId="29449230" w:rsidR="00374A9E" w:rsidRDefault="004D7BE4" w:rsidP="008F1012">
      <w:pPr>
        <w:tabs>
          <w:tab w:val="left" w:pos="0"/>
          <w:tab w:val="left" w:pos="142"/>
          <w:tab w:val="left" w:pos="993"/>
          <w:tab w:val="left" w:pos="1134"/>
        </w:tabs>
        <w:spacing w:after="0" w:line="360" w:lineRule="auto"/>
        <w:ind w:firstLine="426"/>
        <w:jc w:val="both"/>
        <w:rPr>
          <w:rFonts w:ascii="Times New Roman" w:hAnsi="Times New Roman"/>
          <w:sz w:val="24"/>
        </w:rPr>
      </w:pPr>
      <w:commentRangeStart w:id="33"/>
      <w:r>
        <w:rPr>
          <w:rFonts w:ascii="Times New Roman" w:hAnsi="Times New Roman"/>
          <w:sz w:val="24"/>
        </w:rPr>
        <w:t xml:space="preserve">A população-alvo deste estudo é constituída por pais que </w:t>
      </w:r>
      <w:r w:rsidR="00F4187A">
        <w:rPr>
          <w:rFonts w:ascii="Times New Roman" w:hAnsi="Times New Roman"/>
          <w:sz w:val="24"/>
        </w:rPr>
        <w:t xml:space="preserve">realizaram </w:t>
      </w:r>
      <w:r>
        <w:rPr>
          <w:rFonts w:ascii="Times New Roman" w:hAnsi="Times New Roman"/>
          <w:sz w:val="24"/>
        </w:rPr>
        <w:t>tratamentos</w:t>
      </w:r>
      <w:r w:rsidR="00D80306">
        <w:rPr>
          <w:rFonts w:ascii="Times New Roman" w:hAnsi="Times New Roman"/>
          <w:sz w:val="24"/>
        </w:rPr>
        <w:t xml:space="preserve"> de </w:t>
      </w:r>
      <w:r w:rsidR="00E94B32">
        <w:rPr>
          <w:rFonts w:ascii="Times New Roman" w:hAnsi="Times New Roman"/>
          <w:sz w:val="24"/>
        </w:rPr>
        <w:t>in</w:t>
      </w:r>
      <w:r w:rsidR="00D80306">
        <w:rPr>
          <w:rFonts w:ascii="Times New Roman" w:hAnsi="Times New Roman"/>
          <w:sz w:val="24"/>
        </w:rPr>
        <w:t>fertilidade com recurso a gâ</w:t>
      </w:r>
      <w:r>
        <w:rPr>
          <w:rFonts w:ascii="Times New Roman" w:hAnsi="Times New Roman"/>
          <w:sz w:val="24"/>
        </w:rPr>
        <w:t>metas de dador, dos quais tenha resulta</w:t>
      </w:r>
      <w:r w:rsidR="00D80306">
        <w:rPr>
          <w:rFonts w:ascii="Times New Roman" w:hAnsi="Times New Roman"/>
          <w:sz w:val="24"/>
        </w:rPr>
        <w:t>do o nascimento de uma criança</w:t>
      </w:r>
      <w:r w:rsidR="00014D43">
        <w:rPr>
          <w:rFonts w:ascii="Times New Roman" w:hAnsi="Times New Roman"/>
          <w:sz w:val="24"/>
        </w:rPr>
        <w:t xml:space="preserve">. </w:t>
      </w:r>
    </w:p>
    <w:p w14:paraId="45463C0F" w14:textId="7B12330B" w:rsidR="00F8528F" w:rsidRDefault="00D80306" w:rsidP="008F1012">
      <w:pPr>
        <w:tabs>
          <w:tab w:val="left" w:pos="0"/>
          <w:tab w:val="left" w:pos="142"/>
          <w:tab w:val="left" w:pos="993"/>
          <w:tab w:val="left" w:pos="1134"/>
        </w:tabs>
        <w:spacing w:after="0" w:line="360" w:lineRule="auto"/>
        <w:ind w:firstLine="426"/>
        <w:jc w:val="both"/>
        <w:rPr>
          <w:rFonts w:ascii="Times New Roman" w:hAnsi="Times New Roman"/>
          <w:sz w:val="24"/>
        </w:rPr>
      </w:pPr>
      <w:r w:rsidRPr="00B20F39">
        <w:rPr>
          <w:rFonts w:ascii="Times New Roman" w:hAnsi="Times New Roman"/>
          <w:sz w:val="24"/>
        </w:rPr>
        <w:t xml:space="preserve">A amostra </w:t>
      </w:r>
      <w:r w:rsidR="00F04FB7">
        <w:rPr>
          <w:rFonts w:ascii="Times New Roman" w:hAnsi="Times New Roman"/>
          <w:sz w:val="24"/>
        </w:rPr>
        <w:t xml:space="preserve">deste estudo exploratório </w:t>
      </w:r>
      <w:r w:rsidRPr="00F04FB7">
        <w:rPr>
          <w:rFonts w:ascii="Times New Roman" w:hAnsi="Times New Roman"/>
          <w:sz w:val="24"/>
        </w:rPr>
        <w:t xml:space="preserve">é constituída por </w:t>
      </w:r>
      <w:r w:rsidR="00374A9E" w:rsidRPr="00F04FB7">
        <w:rPr>
          <w:rFonts w:ascii="Times New Roman" w:hAnsi="Times New Roman"/>
          <w:sz w:val="24"/>
        </w:rPr>
        <w:t>2</w:t>
      </w:r>
      <w:r w:rsidR="00D503BC">
        <w:rPr>
          <w:rFonts w:ascii="Times New Roman" w:hAnsi="Times New Roman"/>
          <w:sz w:val="24"/>
        </w:rPr>
        <w:t>1</w:t>
      </w:r>
      <w:r w:rsidR="00374A9E" w:rsidRPr="00F04FB7">
        <w:rPr>
          <w:rFonts w:ascii="Times New Roman" w:hAnsi="Times New Roman"/>
          <w:sz w:val="24"/>
        </w:rPr>
        <w:t xml:space="preserve"> </w:t>
      </w:r>
      <w:r w:rsidRPr="00F04FB7">
        <w:rPr>
          <w:rFonts w:ascii="Times New Roman" w:hAnsi="Times New Roman"/>
          <w:sz w:val="24"/>
        </w:rPr>
        <w:t>indivíduos</w:t>
      </w:r>
      <w:r w:rsidR="00F04FB7">
        <w:rPr>
          <w:rFonts w:ascii="Times New Roman" w:hAnsi="Times New Roman"/>
          <w:sz w:val="24"/>
        </w:rPr>
        <w:t xml:space="preserve"> </w:t>
      </w:r>
      <w:r w:rsidR="00374A9E">
        <w:rPr>
          <w:rFonts w:ascii="Times New Roman" w:hAnsi="Times New Roman"/>
          <w:sz w:val="24"/>
        </w:rPr>
        <w:t xml:space="preserve">que recorreram a tratamentos de </w:t>
      </w:r>
      <w:r w:rsidR="00E94B32">
        <w:rPr>
          <w:rFonts w:ascii="Times New Roman" w:hAnsi="Times New Roman"/>
          <w:sz w:val="24"/>
        </w:rPr>
        <w:t>in</w:t>
      </w:r>
      <w:r w:rsidR="00374A9E">
        <w:rPr>
          <w:rFonts w:ascii="Times New Roman" w:hAnsi="Times New Roman"/>
          <w:sz w:val="24"/>
        </w:rPr>
        <w:t xml:space="preserve">fertilidade com </w:t>
      </w:r>
      <w:r w:rsidR="00621638">
        <w:rPr>
          <w:rFonts w:ascii="Times New Roman" w:hAnsi="Times New Roman"/>
          <w:sz w:val="24"/>
        </w:rPr>
        <w:t xml:space="preserve">esperma ou ovócitos </w:t>
      </w:r>
      <w:r w:rsidR="00374A9E">
        <w:rPr>
          <w:rFonts w:ascii="Times New Roman" w:hAnsi="Times New Roman"/>
          <w:sz w:val="24"/>
        </w:rPr>
        <w:t>de dador</w:t>
      </w:r>
      <w:r w:rsidR="00621638">
        <w:rPr>
          <w:rFonts w:ascii="Times New Roman" w:hAnsi="Times New Roman"/>
          <w:sz w:val="24"/>
        </w:rPr>
        <w:t>/a</w:t>
      </w:r>
      <w:r w:rsidR="00374A9E">
        <w:rPr>
          <w:rFonts w:ascii="Times New Roman" w:hAnsi="Times New Roman"/>
          <w:sz w:val="24"/>
        </w:rPr>
        <w:t xml:space="preserve">, </w:t>
      </w:r>
      <w:r w:rsidR="00F04FB7" w:rsidRPr="0058221D">
        <w:rPr>
          <w:rFonts w:ascii="Times New Roman" w:hAnsi="Times New Roman"/>
          <w:sz w:val="24"/>
        </w:rPr>
        <w:t xml:space="preserve">sendo </w:t>
      </w:r>
      <w:r w:rsidR="00D503BC" w:rsidRPr="0058221D">
        <w:rPr>
          <w:rFonts w:ascii="Times New Roman" w:hAnsi="Times New Roman"/>
          <w:sz w:val="24"/>
        </w:rPr>
        <w:t xml:space="preserve">20 </w:t>
      </w:r>
      <w:r w:rsidR="00F04FB7" w:rsidRPr="0058221D">
        <w:rPr>
          <w:rFonts w:ascii="Times New Roman" w:hAnsi="Times New Roman"/>
          <w:sz w:val="24"/>
        </w:rPr>
        <w:t xml:space="preserve">participantes do sexo feminino e </w:t>
      </w:r>
      <w:ins w:id="34" w:author="Autor">
        <w:r w:rsidR="00C02626">
          <w:rPr>
            <w:rFonts w:ascii="Times New Roman" w:hAnsi="Times New Roman"/>
            <w:sz w:val="24"/>
          </w:rPr>
          <w:t>um</w:t>
        </w:r>
      </w:ins>
      <w:del w:id="35" w:author="Autor">
        <w:r w:rsidR="00D503BC" w:rsidRPr="0058221D" w:rsidDel="00C02626">
          <w:rPr>
            <w:rFonts w:ascii="Times New Roman" w:hAnsi="Times New Roman"/>
            <w:sz w:val="24"/>
          </w:rPr>
          <w:delText>1</w:delText>
        </w:r>
      </w:del>
      <w:r w:rsidR="00D503BC" w:rsidRPr="0058221D">
        <w:rPr>
          <w:rFonts w:ascii="Times New Roman" w:hAnsi="Times New Roman"/>
          <w:sz w:val="24"/>
        </w:rPr>
        <w:t xml:space="preserve"> </w:t>
      </w:r>
      <w:r w:rsidR="00F04FB7" w:rsidRPr="0058221D">
        <w:rPr>
          <w:rFonts w:ascii="Times New Roman" w:hAnsi="Times New Roman"/>
          <w:sz w:val="24"/>
        </w:rPr>
        <w:t>do sexo masculino.</w:t>
      </w:r>
      <w:r w:rsidR="00374A9E" w:rsidRPr="0058221D">
        <w:rPr>
          <w:rFonts w:ascii="Times New Roman" w:hAnsi="Times New Roman"/>
          <w:sz w:val="24"/>
        </w:rPr>
        <w:t xml:space="preserve"> </w:t>
      </w:r>
      <w:commentRangeEnd w:id="33"/>
      <w:r w:rsidR="00C02626">
        <w:rPr>
          <w:rStyle w:val="Refdecomentrio"/>
        </w:rPr>
        <w:commentReference w:id="33"/>
      </w:r>
    </w:p>
    <w:p w14:paraId="6F2D6BE2" w14:textId="4A8DE4F7" w:rsidR="00F04FB7" w:rsidRDefault="00F8528F" w:rsidP="008F101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A Tabela 1 apresenta as características demográficas dos participantes. A</w:t>
      </w:r>
      <w:r w:rsidR="00374A9E" w:rsidRPr="0058221D">
        <w:rPr>
          <w:rFonts w:ascii="Times New Roman" w:hAnsi="Times New Roman"/>
          <w:sz w:val="24"/>
        </w:rPr>
        <w:t xml:space="preserve">s idades </w:t>
      </w:r>
      <w:r>
        <w:rPr>
          <w:rFonts w:ascii="Times New Roman" w:hAnsi="Times New Roman"/>
          <w:sz w:val="24"/>
        </w:rPr>
        <w:t xml:space="preserve">destes </w:t>
      </w:r>
      <w:r w:rsidR="00374A9E" w:rsidRPr="0058221D">
        <w:rPr>
          <w:rFonts w:ascii="Times New Roman" w:hAnsi="Times New Roman"/>
          <w:sz w:val="24"/>
        </w:rPr>
        <w:t>variaram entre</w:t>
      </w:r>
      <w:r w:rsidR="00E06812" w:rsidRPr="0058221D">
        <w:rPr>
          <w:rFonts w:ascii="Times New Roman" w:hAnsi="Times New Roman"/>
          <w:sz w:val="24"/>
        </w:rPr>
        <w:t xml:space="preserve"> </w:t>
      </w:r>
      <w:r w:rsidR="00621638">
        <w:rPr>
          <w:rFonts w:ascii="Times New Roman" w:hAnsi="Times New Roman"/>
          <w:sz w:val="24"/>
        </w:rPr>
        <w:t xml:space="preserve">os </w:t>
      </w:r>
      <w:r w:rsidR="00E06812" w:rsidRPr="0058221D">
        <w:rPr>
          <w:rFonts w:ascii="Times New Roman" w:hAnsi="Times New Roman"/>
          <w:sz w:val="24"/>
        </w:rPr>
        <w:t>30</w:t>
      </w:r>
      <w:r w:rsidR="00374A9E" w:rsidRPr="0058221D">
        <w:rPr>
          <w:rFonts w:ascii="Times New Roman" w:hAnsi="Times New Roman"/>
          <w:sz w:val="24"/>
        </w:rPr>
        <w:t xml:space="preserve"> e </w:t>
      </w:r>
      <w:r w:rsidR="00621638">
        <w:rPr>
          <w:rFonts w:ascii="Times New Roman" w:hAnsi="Times New Roman"/>
          <w:sz w:val="24"/>
        </w:rPr>
        <w:t xml:space="preserve">os </w:t>
      </w:r>
      <w:r w:rsidR="00E06812" w:rsidRPr="0058221D">
        <w:rPr>
          <w:rFonts w:ascii="Times New Roman" w:hAnsi="Times New Roman"/>
          <w:sz w:val="24"/>
        </w:rPr>
        <w:t>49</w:t>
      </w:r>
      <w:r w:rsidR="00657832" w:rsidRPr="0058221D">
        <w:rPr>
          <w:rFonts w:ascii="Times New Roman" w:hAnsi="Times New Roman"/>
          <w:sz w:val="24"/>
        </w:rPr>
        <w:t xml:space="preserve"> anos</w:t>
      </w:r>
      <w:r w:rsidR="00374A9E" w:rsidRPr="0058221D">
        <w:rPr>
          <w:rFonts w:ascii="Times New Roman" w:hAnsi="Times New Roman"/>
          <w:sz w:val="24"/>
        </w:rPr>
        <w:t xml:space="preserve">, com </w:t>
      </w:r>
      <w:r w:rsidR="00621638">
        <w:rPr>
          <w:rFonts w:ascii="Times New Roman" w:hAnsi="Times New Roman"/>
          <w:sz w:val="24"/>
        </w:rPr>
        <w:t xml:space="preserve">uma </w:t>
      </w:r>
      <w:r w:rsidR="00374A9E" w:rsidRPr="0058221D">
        <w:rPr>
          <w:rFonts w:ascii="Times New Roman" w:hAnsi="Times New Roman"/>
          <w:i/>
          <w:sz w:val="24"/>
        </w:rPr>
        <w:t>M</w:t>
      </w:r>
      <w:r w:rsidR="00DE7329" w:rsidRPr="0058221D">
        <w:rPr>
          <w:rFonts w:ascii="Times New Roman" w:hAnsi="Times New Roman"/>
          <w:sz w:val="24"/>
        </w:rPr>
        <w:t xml:space="preserve"> </w:t>
      </w:r>
      <w:r w:rsidR="00374A9E" w:rsidRPr="0058221D">
        <w:rPr>
          <w:rFonts w:ascii="Times New Roman" w:hAnsi="Times New Roman"/>
          <w:sz w:val="24"/>
        </w:rPr>
        <w:t>=</w:t>
      </w:r>
      <w:r w:rsidR="00DE7329" w:rsidRPr="0058221D">
        <w:rPr>
          <w:rFonts w:ascii="Times New Roman" w:hAnsi="Times New Roman"/>
          <w:sz w:val="24"/>
        </w:rPr>
        <w:t xml:space="preserve"> </w:t>
      </w:r>
      <w:r w:rsidR="00E06812" w:rsidRPr="0058221D">
        <w:rPr>
          <w:rFonts w:ascii="Times New Roman" w:hAnsi="Times New Roman"/>
          <w:sz w:val="24"/>
        </w:rPr>
        <w:t xml:space="preserve">40,14 </w:t>
      </w:r>
      <w:r w:rsidR="00374A9E" w:rsidRPr="0058221D">
        <w:rPr>
          <w:rFonts w:ascii="Times New Roman" w:hAnsi="Times New Roman"/>
          <w:sz w:val="24"/>
        </w:rPr>
        <w:t xml:space="preserve">e </w:t>
      </w:r>
      <w:r w:rsidR="00621638">
        <w:rPr>
          <w:rFonts w:ascii="Times New Roman" w:hAnsi="Times New Roman"/>
          <w:sz w:val="24"/>
        </w:rPr>
        <w:t xml:space="preserve">um </w:t>
      </w:r>
      <w:r w:rsidR="00374A9E" w:rsidRPr="0058221D">
        <w:rPr>
          <w:rFonts w:ascii="Times New Roman" w:hAnsi="Times New Roman"/>
          <w:i/>
          <w:sz w:val="24"/>
        </w:rPr>
        <w:t>DP</w:t>
      </w:r>
      <w:r w:rsidR="00DE7329" w:rsidRPr="0058221D">
        <w:rPr>
          <w:rFonts w:ascii="Times New Roman" w:hAnsi="Times New Roman"/>
          <w:sz w:val="24"/>
        </w:rPr>
        <w:t xml:space="preserve"> </w:t>
      </w:r>
      <w:r w:rsidR="00374A9E" w:rsidRPr="0058221D">
        <w:rPr>
          <w:rFonts w:ascii="Times New Roman" w:hAnsi="Times New Roman"/>
          <w:sz w:val="24"/>
        </w:rPr>
        <w:t>=</w:t>
      </w:r>
      <w:r w:rsidR="00DE7329" w:rsidRPr="0058221D">
        <w:rPr>
          <w:rFonts w:ascii="Times New Roman" w:hAnsi="Times New Roman"/>
          <w:sz w:val="24"/>
        </w:rPr>
        <w:t xml:space="preserve"> </w:t>
      </w:r>
      <w:r w:rsidR="00E06812" w:rsidRPr="0058221D">
        <w:rPr>
          <w:rFonts w:ascii="Times New Roman" w:hAnsi="Times New Roman"/>
          <w:sz w:val="24"/>
        </w:rPr>
        <w:t>4,83</w:t>
      </w:r>
      <w:r w:rsidR="00F04FB7" w:rsidRPr="0058221D">
        <w:rPr>
          <w:rFonts w:ascii="Times New Roman" w:hAnsi="Times New Roman"/>
          <w:sz w:val="24"/>
        </w:rPr>
        <w:t>. Relativamente aos anos de escolaridade o</w:t>
      </w:r>
      <w:r w:rsidR="00657832" w:rsidRPr="0058221D">
        <w:rPr>
          <w:rFonts w:ascii="Times New Roman" w:hAnsi="Times New Roman"/>
          <w:sz w:val="24"/>
        </w:rPr>
        <w:t xml:space="preserve"> número mínim</w:t>
      </w:r>
      <w:r w:rsidR="00F04FB7" w:rsidRPr="0058221D">
        <w:rPr>
          <w:rFonts w:ascii="Times New Roman" w:hAnsi="Times New Roman"/>
          <w:sz w:val="24"/>
        </w:rPr>
        <w:t xml:space="preserve">o de anos de escolaridade foi de </w:t>
      </w:r>
      <w:r w:rsidR="00E06812" w:rsidRPr="0058221D">
        <w:rPr>
          <w:rFonts w:ascii="Times New Roman" w:hAnsi="Times New Roman"/>
          <w:sz w:val="24"/>
        </w:rPr>
        <w:t xml:space="preserve">9 </w:t>
      </w:r>
      <w:r w:rsidR="00F04FB7" w:rsidRPr="0058221D">
        <w:rPr>
          <w:rFonts w:ascii="Times New Roman" w:hAnsi="Times New Roman"/>
          <w:sz w:val="24"/>
        </w:rPr>
        <w:t xml:space="preserve">anos e o máximo de </w:t>
      </w:r>
      <w:r w:rsidR="00E06812" w:rsidRPr="0058221D">
        <w:rPr>
          <w:rFonts w:ascii="Times New Roman" w:hAnsi="Times New Roman"/>
          <w:sz w:val="24"/>
        </w:rPr>
        <w:t xml:space="preserve">23 </w:t>
      </w:r>
      <w:r w:rsidR="00F04FB7" w:rsidRPr="0058221D">
        <w:rPr>
          <w:rFonts w:ascii="Times New Roman" w:hAnsi="Times New Roman"/>
          <w:sz w:val="24"/>
        </w:rPr>
        <w:t xml:space="preserve">anos, com </w:t>
      </w:r>
      <w:r w:rsidR="00F04FB7" w:rsidRPr="0058221D">
        <w:rPr>
          <w:rFonts w:ascii="Times New Roman" w:hAnsi="Times New Roman"/>
          <w:i/>
          <w:sz w:val="24"/>
        </w:rPr>
        <w:t>M</w:t>
      </w:r>
      <w:r w:rsidR="00F04FB7" w:rsidRPr="0058221D">
        <w:rPr>
          <w:rFonts w:ascii="Times New Roman" w:hAnsi="Times New Roman"/>
          <w:sz w:val="24"/>
        </w:rPr>
        <w:t xml:space="preserve"> = </w:t>
      </w:r>
      <w:r w:rsidR="00E06812" w:rsidRPr="0058221D">
        <w:rPr>
          <w:rFonts w:ascii="Times New Roman" w:hAnsi="Times New Roman"/>
          <w:sz w:val="24"/>
        </w:rPr>
        <w:t xml:space="preserve">15,76 </w:t>
      </w:r>
      <w:r w:rsidR="00F04FB7" w:rsidRPr="0058221D">
        <w:rPr>
          <w:rFonts w:ascii="Times New Roman" w:hAnsi="Times New Roman"/>
          <w:sz w:val="24"/>
        </w:rPr>
        <w:t xml:space="preserve">e </w:t>
      </w:r>
      <w:r w:rsidR="00F04FB7" w:rsidRPr="0058221D">
        <w:rPr>
          <w:rFonts w:ascii="Times New Roman" w:hAnsi="Times New Roman"/>
          <w:i/>
          <w:sz w:val="24"/>
        </w:rPr>
        <w:t>DP</w:t>
      </w:r>
      <w:r w:rsidR="00F04FB7" w:rsidRPr="0058221D">
        <w:rPr>
          <w:rFonts w:ascii="Times New Roman" w:hAnsi="Times New Roman"/>
          <w:sz w:val="24"/>
        </w:rPr>
        <w:t xml:space="preserve"> = </w:t>
      </w:r>
      <w:r w:rsidR="00E06812" w:rsidRPr="0058221D">
        <w:rPr>
          <w:rFonts w:ascii="Times New Roman" w:hAnsi="Times New Roman"/>
          <w:sz w:val="24"/>
        </w:rPr>
        <w:t>3,83</w:t>
      </w:r>
      <w:r w:rsidR="00F04FB7" w:rsidRPr="0058221D">
        <w:rPr>
          <w:rFonts w:ascii="Times New Roman" w:hAnsi="Times New Roman"/>
          <w:sz w:val="24"/>
        </w:rPr>
        <w:t xml:space="preserve">. Face aos anos de casamento/união de facto a média foi de </w:t>
      </w:r>
      <w:r w:rsidR="00E06812" w:rsidRPr="0058221D">
        <w:rPr>
          <w:rFonts w:ascii="Times New Roman" w:hAnsi="Times New Roman"/>
          <w:sz w:val="24"/>
        </w:rPr>
        <w:t xml:space="preserve">10,38 </w:t>
      </w:r>
      <w:r w:rsidR="00F04FB7" w:rsidRPr="0058221D">
        <w:rPr>
          <w:rFonts w:ascii="Times New Roman" w:hAnsi="Times New Roman"/>
          <w:sz w:val="24"/>
        </w:rPr>
        <w:t>associad</w:t>
      </w:r>
      <w:r w:rsidR="00621638">
        <w:rPr>
          <w:rFonts w:ascii="Times New Roman" w:hAnsi="Times New Roman"/>
          <w:sz w:val="24"/>
        </w:rPr>
        <w:t>a</w:t>
      </w:r>
      <w:r w:rsidR="00F04FB7" w:rsidRPr="0058221D">
        <w:rPr>
          <w:rFonts w:ascii="Times New Roman" w:hAnsi="Times New Roman"/>
          <w:sz w:val="24"/>
        </w:rPr>
        <w:t xml:space="preserve"> a um desvio-padrão de </w:t>
      </w:r>
      <w:r w:rsidR="00E06812" w:rsidRPr="0058221D">
        <w:rPr>
          <w:rFonts w:ascii="Times New Roman" w:hAnsi="Times New Roman"/>
          <w:sz w:val="24"/>
        </w:rPr>
        <w:t>6,07</w:t>
      </w:r>
      <w:r w:rsidR="00F04FB7" w:rsidRPr="0058221D">
        <w:rPr>
          <w:rFonts w:ascii="Times New Roman" w:hAnsi="Times New Roman"/>
          <w:sz w:val="24"/>
        </w:rPr>
        <w:t xml:space="preserve">. </w:t>
      </w:r>
      <w:r w:rsidR="00EC1484" w:rsidRPr="0058221D">
        <w:rPr>
          <w:rFonts w:ascii="Times New Roman" w:hAnsi="Times New Roman"/>
          <w:sz w:val="24"/>
        </w:rPr>
        <w:t xml:space="preserve">Relativamente às crianças, </w:t>
      </w:r>
      <w:r w:rsidR="0058221D">
        <w:rPr>
          <w:rFonts w:ascii="Times New Roman" w:hAnsi="Times New Roman"/>
          <w:sz w:val="24"/>
        </w:rPr>
        <w:t xml:space="preserve">12 eram do sexo feminino (57,1%) e </w:t>
      </w:r>
      <w:ins w:id="36" w:author="Autor">
        <w:r w:rsidR="00C02626">
          <w:rPr>
            <w:rFonts w:ascii="Times New Roman" w:hAnsi="Times New Roman"/>
            <w:sz w:val="24"/>
          </w:rPr>
          <w:t>nove</w:t>
        </w:r>
      </w:ins>
      <w:del w:id="37" w:author="Autor">
        <w:r w:rsidR="0058221D" w:rsidDel="00C02626">
          <w:rPr>
            <w:rFonts w:ascii="Times New Roman" w:hAnsi="Times New Roman"/>
            <w:sz w:val="24"/>
          </w:rPr>
          <w:delText>9</w:delText>
        </w:r>
      </w:del>
      <w:r w:rsidR="0058221D">
        <w:rPr>
          <w:rFonts w:ascii="Times New Roman" w:hAnsi="Times New Roman"/>
          <w:sz w:val="24"/>
        </w:rPr>
        <w:t xml:space="preserve"> eram do sexo masculino (42,9%), sendo que </w:t>
      </w:r>
      <w:r w:rsidR="00EC1484" w:rsidRPr="0058221D">
        <w:rPr>
          <w:rFonts w:ascii="Times New Roman" w:hAnsi="Times New Roman"/>
          <w:sz w:val="24"/>
        </w:rPr>
        <w:t>a idade mínima foi de 0</w:t>
      </w:r>
      <w:r w:rsidR="0058221D">
        <w:rPr>
          <w:rFonts w:ascii="Times New Roman" w:hAnsi="Times New Roman"/>
          <w:sz w:val="24"/>
        </w:rPr>
        <w:t xml:space="preserve"> anos</w:t>
      </w:r>
      <w:r w:rsidR="00EC1484" w:rsidRPr="0058221D">
        <w:rPr>
          <w:rFonts w:ascii="Times New Roman" w:hAnsi="Times New Roman"/>
          <w:sz w:val="24"/>
        </w:rPr>
        <w:t xml:space="preserve"> e a idade máxima de 14</w:t>
      </w:r>
      <w:r w:rsidR="0058221D">
        <w:rPr>
          <w:rFonts w:ascii="Times New Roman" w:hAnsi="Times New Roman"/>
          <w:sz w:val="24"/>
        </w:rPr>
        <w:t xml:space="preserve"> anos</w:t>
      </w:r>
      <w:r w:rsidR="00EC1484" w:rsidRPr="0058221D">
        <w:rPr>
          <w:rFonts w:ascii="Times New Roman" w:hAnsi="Times New Roman"/>
          <w:sz w:val="24"/>
        </w:rPr>
        <w:t xml:space="preserve">, com </w:t>
      </w:r>
      <w:r w:rsidR="00EC1484" w:rsidRPr="0058221D">
        <w:rPr>
          <w:rFonts w:ascii="Times New Roman" w:hAnsi="Times New Roman"/>
          <w:i/>
          <w:sz w:val="24"/>
        </w:rPr>
        <w:t>M</w:t>
      </w:r>
      <w:r w:rsidR="00A81304">
        <w:rPr>
          <w:rFonts w:ascii="Times New Roman" w:hAnsi="Times New Roman"/>
          <w:sz w:val="24"/>
        </w:rPr>
        <w:t xml:space="preserve"> = 3,33</w:t>
      </w:r>
      <w:r w:rsidR="00EC1484" w:rsidRPr="0058221D">
        <w:rPr>
          <w:rFonts w:ascii="Times New Roman" w:hAnsi="Times New Roman"/>
          <w:sz w:val="24"/>
        </w:rPr>
        <w:t xml:space="preserve"> e </w:t>
      </w:r>
      <w:r w:rsidR="00EC1484" w:rsidRPr="0058221D">
        <w:rPr>
          <w:rFonts w:ascii="Times New Roman" w:hAnsi="Times New Roman"/>
          <w:i/>
          <w:sz w:val="24"/>
        </w:rPr>
        <w:t>DP</w:t>
      </w:r>
      <w:r w:rsidR="00A81304">
        <w:rPr>
          <w:rFonts w:ascii="Times New Roman" w:hAnsi="Times New Roman"/>
          <w:sz w:val="24"/>
        </w:rPr>
        <w:t xml:space="preserve"> = 3,59</w:t>
      </w:r>
      <w:r w:rsidR="00EC1484" w:rsidRPr="0058221D">
        <w:rPr>
          <w:rFonts w:ascii="Times New Roman" w:hAnsi="Times New Roman"/>
          <w:sz w:val="24"/>
        </w:rPr>
        <w:t>.</w:t>
      </w:r>
      <w:r w:rsidR="0058221D">
        <w:rPr>
          <w:rFonts w:ascii="Times New Roman" w:hAnsi="Times New Roman"/>
          <w:sz w:val="24"/>
        </w:rPr>
        <w:t xml:space="preserve"> </w:t>
      </w:r>
    </w:p>
    <w:p w14:paraId="3C909D63" w14:textId="77777777" w:rsidR="00332FD0" w:rsidRDefault="00332FD0" w:rsidP="008F1012">
      <w:pPr>
        <w:tabs>
          <w:tab w:val="left" w:pos="0"/>
          <w:tab w:val="left" w:pos="142"/>
          <w:tab w:val="left" w:pos="993"/>
          <w:tab w:val="left" w:pos="1134"/>
        </w:tabs>
        <w:spacing w:after="0" w:line="360" w:lineRule="auto"/>
        <w:ind w:firstLine="709"/>
        <w:jc w:val="both"/>
        <w:rPr>
          <w:rFonts w:ascii="Times New Roman" w:hAnsi="Times New Roman"/>
          <w:sz w:val="24"/>
        </w:rPr>
      </w:pPr>
    </w:p>
    <w:tbl>
      <w:tblPr>
        <w:tblStyle w:val="Tabelacomgrade"/>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2268"/>
        <w:gridCol w:w="2268"/>
      </w:tblGrid>
      <w:tr w:rsidR="00EC1484" w:rsidRPr="00D155A2" w14:paraId="01446F91" w14:textId="77777777" w:rsidTr="0058221D">
        <w:tc>
          <w:tcPr>
            <w:tcW w:w="8618" w:type="dxa"/>
            <w:gridSpan w:val="3"/>
          </w:tcPr>
          <w:p w14:paraId="12F2A22E" w14:textId="77777777" w:rsidR="00EC1484" w:rsidRPr="00C04510" w:rsidRDefault="005A1000" w:rsidP="0054197C">
            <w:pPr>
              <w:tabs>
                <w:tab w:val="left" w:pos="0"/>
                <w:tab w:val="left" w:pos="142"/>
              </w:tabs>
              <w:spacing w:after="0" w:line="360" w:lineRule="auto"/>
              <w:rPr>
                <w:rFonts w:ascii="Times New Roman" w:hAnsi="Times New Roman"/>
              </w:rPr>
            </w:pPr>
            <w:r w:rsidRPr="00C04510">
              <w:rPr>
                <w:rFonts w:ascii="Times New Roman" w:hAnsi="Times New Roman"/>
              </w:rPr>
              <w:t>Tabela 1</w:t>
            </w:r>
          </w:p>
        </w:tc>
      </w:tr>
      <w:tr w:rsidR="00EC1484" w:rsidRPr="00D155A2" w14:paraId="6B0F2A63" w14:textId="77777777" w:rsidTr="0058221D">
        <w:tc>
          <w:tcPr>
            <w:tcW w:w="8618" w:type="dxa"/>
            <w:gridSpan w:val="3"/>
          </w:tcPr>
          <w:p w14:paraId="3978D1A3" w14:textId="77777777" w:rsidR="00EC1484" w:rsidRPr="00C04510" w:rsidRDefault="00EC1484" w:rsidP="0054197C">
            <w:pPr>
              <w:tabs>
                <w:tab w:val="left" w:pos="0"/>
                <w:tab w:val="left" w:pos="142"/>
              </w:tabs>
              <w:spacing w:after="0" w:line="360" w:lineRule="auto"/>
              <w:rPr>
                <w:rFonts w:ascii="Times New Roman" w:hAnsi="Times New Roman"/>
                <w:i/>
              </w:rPr>
            </w:pPr>
            <w:r w:rsidRPr="00C04510">
              <w:rPr>
                <w:rFonts w:ascii="Times New Roman" w:hAnsi="Times New Roman"/>
                <w:i/>
              </w:rPr>
              <w:t>Características demográficas dos participantes</w:t>
            </w:r>
          </w:p>
        </w:tc>
      </w:tr>
      <w:tr w:rsidR="00EC1484" w:rsidRPr="00D155A2" w14:paraId="7C8BAC54" w14:textId="77777777" w:rsidTr="0058221D">
        <w:tc>
          <w:tcPr>
            <w:tcW w:w="4082" w:type="dxa"/>
            <w:tcBorders>
              <w:top w:val="single" w:sz="4" w:space="0" w:color="auto"/>
              <w:bottom w:val="single" w:sz="4" w:space="0" w:color="auto"/>
            </w:tcBorders>
          </w:tcPr>
          <w:p w14:paraId="3FDA0AE8" w14:textId="77777777" w:rsidR="00EC1484" w:rsidRPr="00C04510" w:rsidRDefault="00EC1484" w:rsidP="0054197C">
            <w:pPr>
              <w:tabs>
                <w:tab w:val="left" w:pos="0"/>
                <w:tab w:val="left" w:pos="142"/>
              </w:tabs>
              <w:spacing w:after="0" w:line="360" w:lineRule="auto"/>
              <w:jc w:val="center"/>
              <w:rPr>
                <w:rFonts w:ascii="Times New Roman" w:hAnsi="Times New Roman"/>
                <w:sz w:val="20"/>
              </w:rPr>
            </w:pPr>
          </w:p>
        </w:tc>
        <w:tc>
          <w:tcPr>
            <w:tcW w:w="2268" w:type="dxa"/>
            <w:tcBorders>
              <w:top w:val="single" w:sz="4" w:space="0" w:color="auto"/>
              <w:bottom w:val="single" w:sz="4" w:space="0" w:color="auto"/>
            </w:tcBorders>
          </w:tcPr>
          <w:p w14:paraId="2AE13256" w14:textId="77777777" w:rsidR="00EC1484" w:rsidRPr="00C04510" w:rsidRDefault="00EC1484" w:rsidP="0054197C">
            <w:pPr>
              <w:tabs>
                <w:tab w:val="left" w:pos="0"/>
                <w:tab w:val="left" w:pos="142"/>
              </w:tabs>
              <w:spacing w:after="0" w:line="360" w:lineRule="auto"/>
              <w:jc w:val="center"/>
              <w:rPr>
                <w:rFonts w:ascii="Times New Roman" w:hAnsi="Times New Roman"/>
                <w:i/>
                <w:sz w:val="20"/>
              </w:rPr>
            </w:pPr>
            <w:r w:rsidRPr="00C04510">
              <w:rPr>
                <w:rFonts w:ascii="Times New Roman" w:hAnsi="Times New Roman"/>
                <w:i/>
                <w:sz w:val="20"/>
              </w:rPr>
              <w:t>M</w:t>
            </w:r>
          </w:p>
        </w:tc>
        <w:tc>
          <w:tcPr>
            <w:tcW w:w="2268" w:type="dxa"/>
            <w:tcBorders>
              <w:top w:val="single" w:sz="4" w:space="0" w:color="auto"/>
              <w:bottom w:val="single" w:sz="4" w:space="0" w:color="auto"/>
            </w:tcBorders>
          </w:tcPr>
          <w:p w14:paraId="1C54CEBB" w14:textId="77777777" w:rsidR="00EC1484" w:rsidRPr="00C04510" w:rsidRDefault="00EC1484" w:rsidP="0054197C">
            <w:pPr>
              <w:tabs>
                <w:tab w:val="left" w:pos="0"/>
                <w:tab w:val="left" w:pos="142"/>
              </w:tabs>
              <w:spacing w:after="0" w:line="360" w:lineRule="auto"/>
              <w:jc w:val="center"/>
              <w:rPr>
                <w:rFonts w:ascii="Times New Roman" w:hAnsi="Times New Roman"/>
                <w:i/>
                <w:sz w:val="20"/>
              </w:rPr>
            </w:pPr>
            <w:r w:rsidRPr="00C04510">
              <w:rPr>
                <w:rFonts w:ascii="Times New Roman" w:hAnsi="Times New Roman"/>
                <w:i/>
                <w:sz w:val="20"/>
              </w:rPr>
              <w:t>DP</w:t>
            </w:r>
          </w:p>
        </w:tc>
      </w:tr>
      <w:tr w:rsidR="00EC1484" w:rsidRPr="00D155A2" w14:paraId="6D1C5F00" w14:textId="77777777" w:rsidTr="0058221D">
        <w:tc>
          <w:tcPr>
            <w:tcW w:w="4082" w:type="dxa"/>
            <w:tcBorders>
              <w:top w:val="single" w:sz="4" w:space="0" w:color="auto"/>
            </w:tcBorders>
          </w:tcPr>
          <w:p w14:paraId="155F0EE6"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Idade</w:t>
            </w:r>
          </w:p>
        </w:tc>
        <w:tc>
          <w:tcPr>
            <w:tcW w:w="2268" w:type="dxa"/>
            <w:tcBorders>
              <w:top w:val="single" w:sz="4" w:space="0" w:color="auto"/>
            </w:tcBorders>
          </w:tcPr>
          <w:p w14:paraId="7ACB551C" w14:textId="7CFB30B9" w:rsidR="00EC1484" w:rsidRPr="00C04510" w:rsidRDefault="00EC148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40,1</w:t>
            </w:r>
            <w:r w:rsidR="00F82B99" w:rsidRPr="00C04510">
              <w:rPr>
                <w:rFonts w:ascii="Times New Roman" w:hAnsi="Times New Roman"/>
                <w:sz w:val="20"/>
              </w:rPr>
              <w:t>4</w:t>
            </w:r>
          </w:p>
        </w:tc>
        <w:tc>
          <w:tcPr>
            <w:tcW w:w="2268" w:type="dxa"/>
            <w:tcBorders>
              <w:top w:val="single" w:sz="4" w:space="0" w:color="auto"/>
            </w:tcBorders>
          </w:tcPr>
          <w:p w14:paraId="658CFEEB" w14:textId="4B892E34" w:rsidR="00EC1484" w:rsidRPr="00C04510" w:rsidRDefault="00EC148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4,8</w:t>
            </w:r>
            <w:r w:rsidR="00F82B99" w:rsidRPr="00C04510">
              <w:rPr>
                <w:rFonts w:ascii="Times New Roman" w:hAnsi="Times New Roman"/>
                <w:sz w:val="20"/>
              </w:rPr>
              <w:t>3</w:t>
            </w:r>
          </w:p>
        </w:tc>
      </w:tr>
      <w:tr w:rsidR="00EC1484" w:rsidRPr="00D155A2" w14:paraId="3B356DD0" w14:textId="77777777" w:rsidTr="0058221D">
        <w:tc>
          <w:tcPr>
            <w:tcW w:w="4082" w:type="dxa"/>
          </w:tcPr>
          <w:p w14:paraId="747576D6"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Anos de escolaridade</w:t>
            </w:r>
          </w:p>
        </w:tc>
        <w:tc>
          <w:tcPr>
            <w:tcW w:w="2268" w:type="dxa"/>
          </w:tcPr>
          <w:p w14:paraId="595CE90D" w14:textId="0DC86F91"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15,76</w:t>
            </w:r>
          </w:p>
        </w:tc>
        <w:tc>
          <w:tcPr>
            <w:tcW w:w="2268" w:type="dxa"/>
          </w:tcPr>
          <w:p w14:paraId="5C65748F" w14:textId="223BC792"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3,83</w:t>
            </w:r>
          </w:p>
        </w:tc>
      </w:tr>
      <w:tr w:rsidR="00EC1484" w:rsidRPr="00D155A2" w14:paraId="76864B92" w14:textId="77777777" w:rsidTr="0058221D">
        <w:tc>
          <w:tcPr>
            <w:tcW w:w="4082" w:type="dxa"/>
          </w:tcPr>
          <w:p w14:paraId="0BC29291"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Anos de casamento/União de facto</w:t>
            </w:r>
          </w:p>
        </w:tc>
        <w:tc>
          <w:tcPr>
            <w:tcW w:w="2268" w:type="dxa"/>
          </w:tcPr>
          <w:p w14:paraId="427D7B86" w14:textId="7D09BACA"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10,38</w:t>
            </w:r>
          </w:p>
        </w:tc>
        <w:tc>
          <w:tcPr>
            <w:tcW w:w="2268" w:type="dxa"/>
          </w:tcPr>
          <w:p w14:paraId="62F89C05" w14:textId="1BF122DE" w:rsidR="00EC1484" w:rsidRPr="00C04510" w:rsidRDefault="00A81304"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6,07</w:t>
            </w:r>
          </w:p>
        </w:tc>
      </w:tr>
      <w:tr w:rsidR="00EC1484" w:rsidRPr="00D155A2" w14:paraId="2CE2A4E6" w14:textId="77777777" w:rsidTr="0058221D">
        <w:tc>
          <w:tcPr>
            <w:tcW w:w="4082" w:type="dxa"/>
            <w:tcBorders>
              <w:bottom w:val="single" w:sz="4" w:space="0" w:color="auto"/>
            </w:tcBorders>
          </w:tcPr>
          <w:p w14:paraId="190E257D" w14:textId="77777777" w:rsidR="00EC1484" w:rsidRPr="00C04510" w:rsidRDefault="00EC1484" w:rsidP="0054197C">
            <w:pPr>
              <w:tabs>
                <w:tab w:val="left" w:pos="0"/>
                <w:tab w:val="left" w:pos="142"/>
              </w:tabs>
              <w:spacing w:after="0" w:line="360" w:lineRule="auto"/>
              <w:rPr>
                <w:rFonts w:ascii="Times New Roman" w:hAnsi="Times New Roman"/>
                <w:sz w:val="20"/>
              </w:rPr>
            </w:pPr>
            <w:r w:rsidRPr="00C04510">
              <w:rPr>
                <w:rFonts w:ascii="Times New Roman" w:hAnsi="Times New Roman"/>
                <w:sz w:val="20"/>
              </w:rPr>
              <w:t>Idade do(a) seu(sua) filho(a)</w:t>
            </w:r>
          </w:p>
        </w:tc>
        <w:tc>
          <w:tcPr>
            <w:tcW w:w="2268" w:type="dxa"/>
            <w:tcBorders>
              <w:bottom w:val="single" w:sz="4" w:space="0" w:color="auto"/>
            </w:tcBorders>
          </w:tcPr>
          <w:p w14:paraId="4EC0F338" w14:textId="77777777" w:rsidR="00EC1484" w:rsidRPr="00C04510" w:rsidRDefault="00C440E7"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3,33</w:t>
            </w:r>
          </w:p>
        </w:tc>
        <w:tc>
          <w:tcPr>
            <w:tcW w:w="2268" w:type="dxa"/>
            <w:tcBorders>
              <w:bottom w:val="single" w:sz="4" w:space="0" w:color="auto"/>
            </w:tcBorders>
          </w:tcPr>
          <w:p w14:paraId="5B3F77C5" w14:textId="29FBF9C4" w:rsidR="00EC1484" w:rsidRPr="00C04510" w:rsidRDefault="00091FF5" w:rsidP="0054197C">
            <w:pPr>
              <w:tabs>
                <w:tab w:val="left" w:pos="0"/>
                <w:tab w:val="left" w:pos="142"/>
              </w:tabs>
              <w:spacing w:after="0" w:line="360" w:lineRule="auto"/>
              <w:jc w:val="center"/>
              <w:rPr>
                <w:rFonts w:ascii="Times New Roman" w:hAnsi="Times New Roman"/>
                <w:sz w:val="20"/>
              </w:rPr>
            </w:pPr>
            <w:r w:rsidRPr="00C04510">
              <w:rPr>
                <w:rFonts w:ascii="Times New Roman" w:hAnsi="Times New Roman"/>
                <w:sz w:val="20"/>
              </w:rPr>
              <w:t>3</w:t>
            </w:r>
            <w:r w:rsidR="00A81304" w:rsidRPr="00C04510">
              <w:rPr>
                <w:rFonts w:ascii="Times New Roman" w:hAnsi="Times New Roman"/>
                <w:sz w:val="20"/>
              </w:rPr>
              <w:t>,59</w:t>
            </w:r>
          </w:p>
        </w:tc>
      </w:tr>
    </w:tbl>
    <w:p w14:paraId="0DDCC75A" w14:textId="77777777" w:rsidR="00EC1484" w:rsidRPr="00D503BC" w:rsidRDefault="00EC1484" w:rsidP="008F1012">
      <w:pPr>
        <w:tabs>
          <w:tab w:val="left" w:pos="0"/>
          <w:tab w:val="left" w:pos="142"/>
          <w:tab w:val="left" w:pos="993"/>
          <w:tab w:val="left" w:pos="1134"/>
        </w:tabs>
        <w:spacing w:after="0" w:line="360" w:lineRule="auto"/>
        <w:ind w:firstLine="709"/>
        <w:jc w:val="both"/>
        <w:rPr>
          <w:rFonts w:ascii="Times New Roman" w:hAnsi="Times New Roman"/>
          <w:sz w:val="24"/>
        </w:rPr>
      </w:pPr>
    </w:p>
    <w:p w14:paraId="69D87938" w14:textId="0DAEE4A2" w:rsidR="004D7BE4" w:rsidRDefault="00EC1484" w:rsidP="00F74592">
      <w:pPr>
        <w:tabs>
          <w:tab w:val="left" w:pos="0"/>
          <w:tab w:val="left" w:pos="142"/>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 xml:space="preserve">No que respeita às variáveis clínicas, estas são apresentadas na Tabela </w:t>
      </w:r>
      <w:r w:rsidR="005A1000">
        <w:rPr>
          <w:rFonts w:ascii="Times New Roman" w:hAnsi="Times New Roman"/>
          <w:sz w:val="24"/>
        </w:rPr>
        <w:t>2</w:t>
      </w:r>
      <w:r>
        <w:rPr>
          <w:rFonts w:ascii="Times New Roman" w:hAnsi="Times New Roman"/>
          <w:sz w:val="24"/>
        </w:rPr>
        <w:t xml:space="preserve">. </w:t>
      </w:r>
      <w:r w:rsidR="00F04FB7" w:rsidRPr="00D503BC">
        <w:rPr>
          <w:rFonts w:ascii="Times New Roman" w:hAnsi="Times New Roman"/>
          <w:sz w:val="24"/>
        </w:rPr>
        <w:t xml:space="preserve">O tipo de infertilidade mais comum foi </w:t>
      </w:r>
      <w:r w:rsidR="00FA1924">
        <w:rPr>
          <w:rFonts w:ascii="Times New Roman" w:hAnsi="Times New Roman"/>
          <w:sz w:val="24"/>
        </w:rPr>
        <w:t>a de</w:t>
      </w:r>
      <w:r w:rsidR="00F04FB7" w:rsidRPr="00D503BC">
        <w:rPr>
          <w:rFonts w:ascii="Times New Roman" w:hAnsi="Times New Roman"/>
          <w:sz w:val="24"/>
        </w:rPr>
        <w:t xml:space="preserve"> fator masculin</w:t>
      </w:r>
      <w:r w:rsidR="00FA1924">
        <w:rPr>
          <w:rFonts w:ascii="Times New Roman" w:hAnsi="Times New Roman"/>
          <w:sz w:val="24"/>
        </w:rPr>
        <w:t>o</w:t>
      </w:r>
      <w:r w:rsidR="00F04FB7" w:rsidRPr="00D503BC">
        <w:rPr>
          <w:rFonts w:ascii="Times New Roman" w:hAnsi="Times New Roman"/>
          <w:sz w:val="24"/>
        </w:rPr>
        <w:t xml:space="preserve"> com </w:t>
      </w:r>
      <w:del w:id="38" w:author="Autor">
        <w:r w:rsidR="00E06812" w:rsidDel="00C02626">
          <w:rPr>
            <w:rFonts w:ascii="Times New Roman" w:hAnsi="Times New Roman"/>
            <w:sz w:val="24"/>
          </w:rPr>
          <w:delText>9</w:delText>
        </w:r>
        <w:r w:rsidR="00E06812" w:rsidRPr="00D503BC" w:rsidDel="00C02626">
          <w:rPr>
            <w:rFonts w:ascii="Times New Roman" w:hAnsi="Times New Roman"/>
            <w:sz w:val="24"/>
          </w:rPr>
          <w:delText xml:space="preserve"> </w:delText>
        </w:r>
      </w:del>
      <w:ins w:id="39" w:author="Autor">
        <w:r w:rsidR="00C02626">
          <w:rPr>
            <w:rFonts w:ascii="Times New Roman" w:hAnsi="Times New Roman"/>
            <w:sz w:val="24"/>
          </w:rPr>
          <w:t>nove</w:t>
        </w:r>
        <w:r w:rsidR="00C02626" w:rsidRPr="00D503BC">
          <w:rPr>
            <w:rFonts w:ascii="Times New Roman" w:hAnsi="Times New Roman"/>
            <w:sz w:val="24"/>
          </w:rPr>
          <w:t xml:space="preserve"> </w:t>
        </w:r>
      </w:ins>
      <w:r w:rsidR="00F04FB7" w:rsidRPr="00D503BC">
        <w:rPr>
          <w:rFonts w:ascii="Times New Roman" w:hAnsi="Times New Roman"/>
          <w:sz w:val="24"/>
        </w:rPr>
        <w:t xml:space="preserve">indivíduos a identificarem este tipo de infertilidade presente no casal, </w:t>
      </w:r>
      <w:r w:rsidR="00F74592">
        <w:rPr>
          <w:rFonts w:ascii="Times New Roman" w:hAnsi="Times New Roman"/>
          <w:sz w:val="24"/>
        </w:rPr>
        <w:t xml:space="preserve">seguindo-se a infertilidade feminina, com </w:t>
      </w:r>
      <w:ins w:id="40" w:author="Autor">
        <w:r w:rsidR="00C02626">
          <w:rPr>
            <w:rFonts w:ascii="Times New Roman" w:hAnsi="Times New Roman"/>
            <w:sz w:val="24"/>
          </w:rPr>
          <w:t>quatro</w:t>
        </w:r>
      </w:ins>
      <w:del w:id="41" w:author="Autor">
        <w:r w:rsidR="00F74592" w:rsidDel="00C02626">
          <w:rPr>
            <w:rFonts w:ascii="Times New Roman" w:hAnsi="Times New Roman"/>
            <w:sz w:val="24"/>
          </w:rPr>
          <w:delText>4</w:delText>
        </w:r>
      </w:del>
      <w:r w:rsidR="00F74592">
        <w:rPr>
          <w:rFonts w:ascii="Times New Roman" w:hAnsi="Times New Roman"/>
          <w:sz w:val="24"/>
        </w:rPr>
        <w:t xml:space="preserve"> indivíduos, a infertilidade masculina e feminina, com </w:t>
      </w:r>
      <w:ins w:id="42" w:author="Autor">
        <w:r w:rsidR="00C02626">
          <w:rPr>
            <w:rFonts w:ascii="Times New Roman" w:hAnsi="Times New Roman"/>
            <w:sz w:val="24"/>
          </w:rPr>
          <w:t>três</w:t>
        </w:r>
      </w:ins>
      <w:del w:id="43" w:author="Autor">
        <w:r w:rsidR="00F74592" w:rsidDel="00C02626">
          <w:rPr>
            <w:rFonts w:ascii="Times New Roman" w:hAnsi="Times New Roman"/>
            <w:sz w:val="24"/>
          </w:rPr>
          <w:delText>3</w:delText>
        </w:r>
      </w:del>
      <w:r w:rsidR="00F74592">
        <w:rPr>
          <w:rFonts w:ascii="Times New Roman" w:hAnsi="Times New Roman"/>
          <w:sz w:val="24"/>
        </w:rPr>
        <w:t xml:space="preserve"> indivíduos e</w:t>
      </w:r>
      <w:r w:rsidR="00FA1924">
        <w:rPr>
          <w:rFonts w:ascii="Times New Roman" w:hAnsi="Times New Roman"/>
          <w:sz w:val="24"/>
        </w:rPr>
        <w:t>,</w:t>
      </w:r>
      <w:r w:rsidR="00F74592">
        <w:rPr>
          <w:rFonts w:ascii="Times New Roman" w:hAnsi="Times New Roman"/>
          <w:sz w:val="24"/>
        </w:rPr>
        <w:t xml:space="preserve"> por fim, a infertilidade de fator desconhecido, com 5 indivíduos. </w:t>
      </w:r>
      <w:r w:rsidR="00711290">
        <w:rPr>
          <w:rFonts w:ascii="Times New Roman" w:hAnsi="Times New Roman"/>
          <w:sz w:val="24"/>
        </w:rPr>
        <w:t xml:space="preserve">O tipo de tratamento </w:t>
      </w:r>
      <w:r w:rsidR="00FA1924">
        <w:rPr>
          <w:rFonts w:ascii="Times New Roman" w:hAnsi="Times New Roman"/>
          <w:sz w:val="24"/>
        </w:rPr>
        <w:t xml:space="preserve">com gâmetas de dador </w:t>
      </w:r>
      <w:r w:rsidR="00711290">
        <w:rPr>
          <w:rFonts w:ascii="Times New Roman" w:hAnsi="Times New Roman"/>
          <w:sz w:val="24"/>
        </w:rPr>
        <w:t xml:space="preserve">mais utilizado foi a injeção intracitoplasmática (ICSI) </w:t>
      </w:r>
      <w:r w:rsidR="00711290" w:rsidRPr="00D503BC">
        <w:rPr>
          <w:rFonts w:ascii="Times New Roman" w:hAnsi="Times New Roman"/>
          <w:i/>
          <w:sz w:val="24"/>
        </w:rPr>
        <w:t>n</w:t>
      </w:r>
      <w:r w:rsidR="00711290">
        <w:rPr>
          <w:rFonts w:ascii="Times New Roman" w:hAnsi="Times New Roman"/>
          <w:sz w:val="24"/>
        </w:rPr>
        <w:t xml:space="preserve"> = 9, seguido da fertilização </w:t>
      </w:r>
      <w:r w:rsidR="00711290" w:rsidRPr="00705CE0">
        <w:rPr>
          <w:rFonts w:ascii="Times New Roman" w:hAnsi="Times New Roman"/>
          <w:i/>
          <w:sz w:val="24"/>
        </w:rPr>
        <w:t>in</w:t>
      </w:r>
      <w:r w:rsidR="00711290">
        <w:rPr>
          <w:rFonts w:ascii="Times New Roman" w:hAnsi="Times New Roman"/>
          <w:sz w:val="24"/>
        </w:rPr>
        <w:t xml:space="preserve"> vitro (FIV) </w:t>
      </w:r>
      <w:r w:rsidR="00711290" w:rsidRPr="00943F0C">
        <w:rPr>
          <w:rFonts w:ascii="Times New Roman" w:hAnsi="Times New Roman"/>
          <w:i/>
          <w:sz w:val="24"/>
        </w:rPr>
        <w:t>n</w:t>
      </w:r>
      <w:r w:rsidR="00711290">
        <w:rPr>
          <w:rFonts w:ascii="Times New Roman" w:hAnsi="Times New Roman"/>
          <w:sz w:val="24"/>
        </w:rPr>
        <w:t xml:space="preserve"> = 8, e da inseminação intrauterina (IIU) </w:t>
      </w:r>
      <w:r w:rsidR="00711290" w:rsidRPr="00943F0C">
        <w:rPr>
          <w:rFonts w:ascii="Times New Roman" w:hAnsi="Times New Roman"/>
          <w:i/>
          <w:sz w:val="24"/>
        </w:rPr>
        <w:t>n</w:t>
      </w:r>
      <w:r w:rsidR="00711290">
        <w:rPr>
          <w:rFonts w:ascii="Times New Roman" w:hAnsi="Times New Roman"/>
          <w:sz w:val="24"/>
        </w:rPr>
        <w:t xml:space="preserve"> = 4.</w:t>
      </w:r>
    </w:p>
    <w:p w14:paraId="31ED1C88" w14:textId="77777777" w:rsidR="00937B10" w:rsidRDefault="00937B10" w:rsidP="007721C1">
      <w:pPr>
        <w:tabs>
          <w:tab w:val="left" w:pos="993"/>
          <w:tab w:val="left" w:pos="1134"/>
        </w:tabs>
        <w:spacing w:after="0" w:line="360" w:lineRule="auto"/>
        <w:jc w:val="both"/>
        <w:rPr>
          <w:rFonts w:ascii="Times New Roman" w:hAnsi="Times New Roman"/>
          <w:b/>
          <w:color w:val="7030A0"/>
          <w:sz w:val="24"/>
        </w:rPr>
      </w:pPr>
    </w:p>
    <w:tbl>
      <w:tblPr>
        <w:tblStyle w:val="Tabelacomgrade"/>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3888"/>
        <w:gridCol w:w="193"/>
        <w:gridCol w:w="2075"/>
        <w:gridCol w:w="193"/>
        <w:gridCol w:w="2018"/>
        <w:gridCol w:w="58"/>
        <w:gridCol w:w="80"/>
      </w:tblGrid>
      <w:tr w:rsidR="00CC33C2" w14:paraId="5EBF812C" w14:textId="77777777" w:rsidTr="008F1012">
        <w:trPr>
          <w:gridAfter w:val="1"/>
          <w:wAfter w:w="80" w:type="dxa"/>
        </w:trPr>
        <w:tc>
          <w:tcPr>
            <w:tcW w:w="3996" w:type="dxa"/>
            <w:gridSpan w:val="2"/>
          </w:tcPr>
          <w:p w14:paraId="5269FD43" w14:textId="77777777" w:rsidR="00CC33C2" w:rsidRPr="00C04510" w:rsidRDefault="005A1000" w:rsidP="0054197C">
            <w:pPr>
              <w:spacing w:after="0" w:line="360" w:lineRule="auto"/>
              <w:ind w:left="34" w:hanging="34"/>
              <w:rPr>
                <w:rFonts w:ascii="Times New Roman" w:hAnsi="Times New Roman"/>
              </w:rPr>
            </w:pPr>
            <w:r w:rsidRPr="00C04510">
              <w:rPr>
                <w:rFonts w:ascii="Times New Roman" w:hAnsi="Times New Roman"/>
              </w:rPr>
              <w:t>Tabela 2</w:t>
            </w:r>
          </w:p>
        </w:tc>
        <w:tc>
          <w:tcPr>
            <w:tcW w:w="2268" w:type="dxa"/>
            <w:gridSpan w:val="2"/>
          </w:tcPr>
          <w:p w14:paraId="4725DE30" w14:textId="77777777" w:rsidR="00CC33C2" w:rsidRPr="00C04510" w:rsidRDefault="00CC33C2" w:rsidP="0054197C">
            <w:pPr>
              <w:spacing w:after="0" w:line="360" w:lineRule="auto"/>
              <w:ind w:left="34" w:hanging="34"/>
              <w:rPr>
                <w:rFonts w:ascii="Times New Roman" w:hAnsi="Times New Roman"/>
              </w:rPr>
            </w:pPr>
          </w:p>
        </w:tc>
        <w:tc>
          <w:tcPr>
            <w:tcW w:w="2269" w:type="dxa"/>
            <w:gridSpan w:val="3"/>
          </w:tcPr>
          <w:p w14:paraId="12C9B207" w14:textId="77777777" w:rsidR="00CC33C2" w:rsidRPr="00C04510" w:rsidRDefault="00CC33C2" w:rsidP="0054197C">
            <w:pPr>
              <w:spacing w:after="0" w:line="360" w:lineRule="auto"/>
              <w:rPr>
                <w:rFonts w:ascii="Times New Roman" w:hAnsi="Times New Roman"/>
              </w:rPr>
            </w:pPr>
          </w:p>
        </w:tc>
      </w:tr>
      <w:tr w:rsidR="00CC33C2" w14:paraId="591D4C03" w14:textId="77777777" w:rsidTr="008F1012">
        <w:trPr>
          <w:gridAfter w:val="2"/>
          <w:wAfter w:w="138" w:type="dxa"/>
        </w:trPr>
        <w:tc>
          <w:tcPr>
            <w:tcW w:w="8475" w:type="dxa"/>
            <w:gridSpan w:val="6"/>
          </w:tcPr>
          <w:p w14:paraId="73CB4B86" w14:textId="77777777" w:rsidR="00CC33C2" w:rsidRPr="00C04510" w:rsidRDefault="009D1CEC" w:rsidP="0054197C">
            <w:pPr>
              <w:spacing w:after="0" w:line="360" w:lineRule="auto"/>
              <w:ind w:left="34" w:hanging="34"/>
              <w:rPr>
                <w:rFonts w:ascii="Times New Roman" w:hAnsi="Times New Roman"/>
                <w:i/>
              </w:rPr>
            </w:pPr>
            <w:r w:rsidRPr="00C04510">
              <w:rPr>
                <w:rFonts w:ascii="Times New Roman" w:hAnsi="Times New Roman"/>
                <w:i/>
              </w:rPr>
              <w:t xml:space="preserve">Características clínicas </w:t>
            </w:r>
            <w:r w:rsidR="00CC33C2" w:rsidRPr="00C04510">
              <w:rPr>
                <w:rFonts w:ascii="Times New Roman" w:hAnsi="Times New Roman"/>
                <w:i/>
              </w:rPr>
              <w:t>dos participantes</w:t>
            </w:r>
          </w:p>
        </w:tc>
      </w:tr>
      <w:tr w:rsidR="00CC33C2" w:rsidRPr="00C04510" w14:paraId="19E602DF" w14:textId="77777777" w:rsidTr="008F1012">
        <w:trPr>
          <w:gridBefore w:val="1"/>
          <w:wBefore w:w="108" w:type="dxa"/>
        </w:trPr>
        <w:tc>
          <w:tcPr>
            <w:tcW w:w="4081" w:type="dxa"/>
            <w:gridSpan w:val="2"/>
            <w:tcBorders>
              <w:top w:val="single" w:sz="4" w:space="0" w:color="auto"/>
              <w:bottom w:val="single" w:sz="4" w:space="0" w:color="auto"/>
            </w:tcBorders>
          </w:tcPr>
          <w:p w14:paraId="53FA0480" w14:textId="77777777" w:rsidR="00CC33C2" w:rsidRPr="00C04510" w:rsidRDefault="00CC33C2" w:rsidP="0054197C">
            <w:pPr>
              <w:spacing w:after="0" w:line="360" w:lineRule="auto"/>
              <w:ind w:left="34" w:hanging="34"/>
              <w:rPr>
                <w:rFonts w:ascii="Times New Roman" w:hAnsi="Times New Roman"/>
                <w:sz w:val="20"/>
              </w:rPr>
            </w:pPr>
          </w:p>
        </w:tc>
        <w:tc>
          <w:tcPr>
            <w:tcW w:w="2268" w:type="dxa"/>
            <w:gridSpan w:val="2"/>
            <w:tcBorders>
              <w:top w:val="single" w:sz="4" w:space="0" w:color="auto"/>
              <w:bottom w:val="single" w:sz="4" w:space="0" w:color="auto"/>
            </w:tcBorders>
          </w:tcPr>
          <w:p w14:paraId="398B948B" w14:textId="77777777" w:rsidR="00CC33C2" w:rsidRPr="00C04510" w:rsidRDefault="00CC33C2" w:rsidP="007721C1">
            <w:pPr>
              <w:spacing w:after="0" w:line="360" w:lineRule="auto"/>
              <w:ind w:firstLine="1056"/>
              <w:rPr>
                <w:rFonts w:ascii="Times New Roman" w:hAnsi="Times New Roman"/>
                <w:sz w:val="20"/>
              </w:rPr>
            </w:pPr>
            <w:r w:rsidRPr="00C04510">
              <w:rPr>
                <w:rFonts w:ascii="Times New Roman" w:hAnsi="Times New Roman"/>
                <w:sz w:val="20"/>
              </w:rPr>
              <w:t>N</w:t>
            </w:r>
          </w:p>
        </w:tc>
        <w:tc>
          <w:tcPr>
            <w:tcW w:w="2156" w:type="dxa"/>
            <w:gridSpan w:val="3"/>
            <w:tcBorders>
              <w:top w:val="single" w:sz="4" w:space="0" w:color="auto"/>
              <w:bottom w:val="single" w:sz="4" w:space="0" w:color="auto"/>
            </w:tcBorders>
          </w:tcPr>
          <w:p w14:paraId="3ACE5D81" w14:textId="77777777" w:rsidR="00CC33C2" w:rsidRPr="00C04510" w:rsidRDefault="00CC33C2" w:rsidP="007721C1">
            <w:pPr>
              <w:spacing w:after="0" w:line="360" w:lineRule="auto"/>
              <w:ind w:firstLine="489"/>
              <w:jc w:val="center"/>
              <w:rPr>
                <w:rFonts w:ascii="Times New Roman" w:hAnsi="Times New Roman"/>
                <w:sz w:val="20"/>
              </w:rPr>
            </w:pPr>
            <w:r w:rsidRPr="00C04510">
              <w:rPr>
                <w:rFonts w:ascii="Times New Roman" w:hAnsi="Times New Roman"/>
                <w:sz w:val="20"/>
              </w:rPr>
              <w:t>%</w:t>
            </w:r>
          </w:p>
        </w:tc>
      </w:tr>
      <w:tr w:rsidR="00CC33C2" w:rsidRPr="00C04510" w14:paraId="1BD72BDA" w14:textId="77777777" w:rsidTr="008F1012">
        <w:trPr>
          <w:gridBefore w:val="1"/>
          <w:wBefore w:w="108" w:type="dxa"/>
        </w:trPr>
        <w:tc>
          <w:tcPr>
            <w:tcW w:w="4081" w:type="dxa"/>
            <w:gridSpan w:val="2"/>
          </w:tcPr>
          <w:p w14:paraId="2808D2CB" w14:textId="77777777"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infertilidade</w:t>
            </w:r>
          </w:p>
          <w:p w14:paraId="758B8EE8"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Fator masculino</w:t>
            </w:r>
          </w:p>
          <w:p w14:paraId="05F66055" w14:textId="77777777"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Fator feminino</w:t>
            </w:r>
          </w:p>
          <w:p w14:paraId="57DA4EB5" w14:textId="77777777"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Fator masculino e feminino</w:t>
            </w:r>
          </w:p>
          <w:p w14:paraId="6D0A4793"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Fator desconhecido</w:t>
            </w:r>
          </w:p>
        </w:tc>
        <w:tc>
          <w:tcPr>
            <w:tcW w:w="2268" w:type="dxa"/>
            <w:gridSpan w:val="2"/>
          </w:tcPr>
          <w:p w14:paraId="3E68B9BB" w14:textId="77777777" w:rsidR="00CC33C2" w:rsidRPr="00C04510" w:rsidRDefault="00CC33C2" w:rsidP="0054197C">
            <w:pPr>
              <w:spacing w:after="0" w:line="360" w:lineRule="auto"/>
              <w:ind w:left="360"/>
              <w:jc w:val="center"/>
              <w:rPr>
                <w:rFonts w:ascii="Times New Roman" w:hAnsi="Times New Roman"/>
                <w:sz w:val="20"/>
              </w:rPr>
            </w:pPr>
          </w:p>
          <w:p w14:paraId="52AA00FE"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9</w:t>
            </w:r>
          </w:p>
          <w:p w14:paraId="5EF4E3BE" w14:textId="77777777" w:rsidR="00091FF5"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4</w:t>
            </w:r>
          </w:p>
          <w:p w14:paraId="73D1D732"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54399DF0"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5</w:t>
            </w:r>
          </w:p>
        </w:tc>
        <w:tc>
          <w:tcPr>
            <w:tcW w:w="2156" w:type="dxa"/>
            <w:gridSpan w:val="3"/>
          </w:tcPr>
          <w:p w14:paraId="416CD4EE" w14:textId="77777777" w:rsidR="00CC33C2" w:rsidRPr="00C04510" w:rsidRDefault="00CC33C2" w:rsidP="0054197C">
            <w:pPr>
              <w:spacing w:after="0" w:line="360" w:lineRule="auto"/>
              <w:ind w:left="360"/>
              <w:jc w:val="center"/>
              <w:rPr>
                <w:rFonts w:ascii="Times New Roman" w:hAnsi="Times New Roman"/>
                <w:sz w:val="20"/>
              </w:rPr>
            </w:pPr>
          </w:p>
          <w:p w14:paraId="07319903"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42,9</w:t>
            </w:r>
          </w:p>
          <w:p w14:paraId="14C7C6CF" w14:textId="77777777" w:rsidR="00091FF5"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19,0</w:t>
            </w:r>
          </w:p>
          <w:p w14:paraId="4F22A7F3"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14,3</w:t>
            </w:r>
          </w:p>
          <w:p w14:paraId="7F91EA51" w14:textId="77777777" w:rsidR="00CC33C2" w:rsidRPr="00C04510" w:rsidRDefault="00091FF5" w:rsidP="0054197C">
            <w:pPr>
              <w:spacing w:after="0" w:line="360" w:lineRule="auto"/>
              <w:ind w:left="360"/>
              <w:jc w:val="center"/>
              <w:rPr>
                <w:rFonts w:ascii="Times New Roman" w:hAnsi="Times New Roman"/>
                <w:sz w:val="20"/>
              </w:rPr>
            </w:pPr>
            <w:r w:rsidRPr="00C04510">
              <w:rPr>
                <w:rFonts w:ascii="Times New Roman" w:hAnsi="Times New Roman"/>
                <w:sz w:val="20"/>
              </w:rPr>
              <w:t>28,8</w:t>
            </w:r>
          </w:p>
        </w:tc>
      </w:tr>
      <w:tr w:rsidR="00CC33C2" w:rsidRPr="00C04510" w14:paraId="4EA1DE39" w14:textId="77777777" w:rsidTr="008F1012">
        <w:trPr>
          <w:gridBefore w:val="1"/>
          <w:wBefore w:w="108" w:type="dxa"/>
        </w:trPr>
        <w:tc>
          <w:tcPr>
            <w:tcW w:w="4081" w:type="dxa"/>
            <w:gridSpan w:val="2"/>
          </w:tcPr>
          <w:p w14:paraId="28B9F894" w14:textId="7BC715DB"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tratamento</w:t>
            </w:r>
            <w:r w:rsidR="00FA1924" w:rsidRPr="00C04510">
              <w:rPr>
                <w:rFonts w:ascii="Times New Roman" w:hAnsi="Times New Roman"/>
                <w:sz w:val="20"/>
              </w:rPr>
              <w:t xml:space="preserve"> com gâmetas de dador</w:t>
            </w:r>
          </w:p>
          <w:p w14:paraId="018209F4" w14:textId="4A9E6D34" w:rsidR="00AA3611"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 xml:space="preserve">FIV </w:t>
            </w:r>
          </w:p>
          <w:p w14:paraId="74C4945A" w14:textId="633BB0D3" w:rsidR="00091FF5" w:rsidRPr="00C04510" w:rsidRDefault="00091FF5" w:rsidP="0054197C">
            <w:pPr>
              <w:spacing w:after="0" w:line="360" w:lineRule="auto"/>
              <w:ind w:left="34" w:firstLine="142"/>
              <w:rPr>
                <w:rFonts w:ascii="Times New Roman" w:hAnsi="Times New Roman"/>
                <w:sz w:val="20"/>
              </w:rPr>
            </w:pPr>
            <w:r w:rsidRPr="00C04510">
              <w:rPr>
                <w:rFonts w:ascii="Times New Roman" w:hAnsi="Times New Roman"/>
                <w:sz w:val="20"/>
              </w:rPr>
              <w:t xml:space="preserve">ICSI </w:t>
            </w:r>
          </w:p>
          <w:p w14:paraId="347C422C" w14:textId="63F7C0FD" w:rsidR="00CC33C2" w:rsidRPr="00C04510" w:rsidRDefault="00CC33C2" w:rsidP="00FA1924">
            <w:pPr>
              <w:spacing w:after="0" w:line="360" w:lineRule="auto"/>
              <w:ind w:left="34" w:firstLine="142"/>
              <w:rPr>
                <w:rFonts w:ascii="Times New Roman" w:hAnsi="Times New Roman"/>
                <w:sz w:val="20"/>
              </w:rPr>
            </w:pPr>
            <w:r w:rsidRPr="00C04510">
              <w:rPr>
                <w:rFonts w:ascii="Times New Roman" w:hAnsi="Times New Roman"/>
                <w:sz w:val="20"/>
              </w:rPr>
              <w:t xml:space="preserve">IIU </w:t>
            </w:r>
          </w:p>
        </w:tc>
        <w:tc>
          <w:tcPr>
            <w:tcW w:w="2268" w:type="dxa"/>
            <w:gridSpan w:val="2"/>
          </w:tcPr>
          <w:p w14:paraId="1E037292" w14:textId="77777777" w:rsidR="00CC33C2" w:rsidRPr="00C04510" w:rsidRDefault="00CC33C2" w:rsidP="0054197C">
            <w:pPr>
              <w:spacing w:after="0" w:line="360" w:lineRule="auto"/>
              <w:ind w:left="360"/>
              <w:jc w:val="center"/>
              <w:rPr>
                <w:rFonts w:ascii="Times New Roman" w:hAnsi="Times New Roman"/>
                <w:sz w:val="20"/>
              </w:rPr>
            </w:pPr>
          </w:p>
          <w:p w14:paraId="054F03B0"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8</w:t>
            </w:r>
          </w:p>
          <w:p w14:paraId="434D36B4" w14:textId="77777777" w:rsidR="00CC33C2"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9</w:t>
            </w:r>
          </w:p>
          <w:p w14:paraId="043860F9" w14:textId="77777777" w:rsidR="00AA3611"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4</w:t>
            </w:r>
          </w:p>
        </w:tc>
        <w:tc>
          <w:tcPr>
            <w:tcW w:w="2156" w:type="dxa"/>
            <w:gridSpan w:val="3"/>
          </w:tcPr>
          <w:p w14:paraId="01ECF22C" w14:textId="77777777" w:rsidR="00CC33C2" w:rsidRPr="00C04510" w:rsidRDefault="00CC33C2" w:rsidP="0054197C">
            <w:pPr>
              <w:spacing w:after="0" w:line="360" w:lineRule="auto"/>
              <w:ind w:left="360"/>
              <w:jc w:val="center"/>
              <w:rPr>
                <w:rFonts w:ascii="Times New Roman" w:hAnsi="Times New Roman"/>
                <w:sz w:val="20"/>
              </w:rPr>
            </w:pPr>
          </w:p>
          <w:p w14:paraId="7A1340EC"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38,1</w:t>
            </w:r>
          </w:p>
          <w:p w14:paraId="4FAE8DC1" w14:textId="77777777" w:rsidR="00CC33C2"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2,9</w:t>
            </w:r>
          </w:p>
          <w:p w14:paraId="768104CB" w14:textId="77777777" w:rsidR="00AA3611" w:rsidRPr="00C04510" w:rsidRDefault="00AA3611" w:rsidP="0054197C">
            <w:pPr>
              <w:spacing w:after="0" w:line="360" w:lineRule="auto"/>
              <w:ind w:left="360"/>
              <w:jc w:val="center"/>
              <w:rPr>
                <w:rFonts w:ascii="Times New Roman" w:hAnsi="Times New Roman"/>
                <w:sz w:val="20"/>
              </w:rPr>
            </w:pPr>
            <w:r w:rsidRPr="00C04510">
              <w:rPr>
                <w:rFonts w:ascii="Times New Roman" w:hAnsi="Times New Roman"/>
                <w:sz w:val="20"/>
              </w:rPr>
              <w:t>19,0</w:t>
            </w:r>
          </w:p>
        </w:tc>
      </w:tr>
      <w:tr w:rsidR="00CC33C2" w:rsidRPr="00C04510" w14:paraId="34D3D80F" w14:textId="77777777" w:rsidTr="008F1012">
        <w:trPr>
          <w:gridBefore w:val="1"/>
          <w:wBefore w:w="108" w:type="dxa"/>
        </w:trPr>
        <w:tc>
          <w:tcPr>
            <w:tcW w:w="4081" w:type="dxa"/>
            <w:gridSpan w:val="2"/>
            <w:tcBorders>
              <w:bottom w:val="single" w:sz="4" w:space="0" w:color="auto"/>
            </w:tcBorders>
          </w:tcPr>
          <w:p w14:paraId="32D721ED" w14:textId="77777777" w:rsidR="00CC33C2" w:rsidRPr="00C04510" w:rsidRDefault="00CC33C2" w:rsidP="0054197C">
            <w:pPr>
              <w:spacing w:after="0" w:line="360" w:lineRule="auto"/>
              <w:ind w:left="34" w:hanging="34"/>
              <w:rPr>
                <w:rFonts w:ascii="Times New Roman" w:hAnsi="Times New Roman"/>
                <w:sz w:val="20"/>
              </w:rPr>
            </w:pPr>
            <w:r w:rsidRPr="00C04510">
              <w:rPr>
                <w:rFonts w:ascii="Times New Roman" w:hAnsi="Times New Roman"/>
                <w:sz w:val="20"/>
              </w:rPr>
              <w:t>Tipo de gâmeta de dador usado</w:t>
            </w:r>
          </w:p>
          <w:p w14:paraId="023D4630" w14:textId="77777777" w:rsidR="00CC33C2" w:rsidRPr="00C04510" w:rsidRDefault="00CB7ED9" w:rsidP="0054197C">
            <w:pPr>
              <w:spacing w:after="0" w:line="360" w:lineRule="auto"/>
              <w:ind w:left="34" w:firstLine="142"/>
              <w:rPr>
                <w:rFonts w:ascii="Times New Roman" w:hAnsi="Times New Roman"/>
                <w:sz w:val="20"/>
              </w:rPr>
            </w:pPr>
            <w:r w:rsidRPr="00C04510">
              <w:rPr>
                <w:rFonts w:ascii="Times New Roman" w:hAnsi="Times New Roman"/>
                <w:sz w:val="20"/>
              </w:rPr>
              <w:t>Espermatozoides</w:t>
            </w:r>
          </w:p>
          <w:p w14:paraId="03BA3EB0" w14:textId="77777777" w:rsidR="00CC33C2" w:rsidRPr="00C04510" w:rsidRDefault="00CC33C2" w:rsidP="0054197C">
            <w:pPr>
              <w:spacing w:after="0" w:line="360" w:lineRule="auto"/>
              <w:ind w:left="34" w:firstLine="142"/>
              <w:rPr>
                <w:rFonts w:ascii="Times New Roman" w:hAnsi="Times New Roman"/>
                <w:sz w:val="20"/>
              </w:rPr>
            </w:pPr>
            <w:r w:rsidRPr="00C04510">
              <w:rPr>
                <w:rFonts w:ascii="Times New Roman" w:hAnsi="Times New Roman"/>
                <w:sz w:val="20"/>
              </w:rPr>
              <w:t>Ovócitos</w:t>
            </w:r>
          </w:p>
          <w:p w14:paraId="1B038F9A" w14:textId="77777777" w:rsidR="00CC33C2" w:rsidRPr="00C04510" w:rsidRDefault="00CB7ED9" w:rsidP="0054197C">
            <w:pPr>
              <w:spacing w:after="0" w:line="360" w:lineRule="auto"/>
              <w:ind w:left="34" w:firstLine="142"/>
              <w:rPr>
                <w:rFonts w:ascii="Times New Roman" w:hAnsi="Times New Roman"/>
                <w:sz w:val="20"/>
              </w:rPr>
            </w:pPr>
            <w:r w:rsidRPr="00C04510">
              <w:rPr>
                <w:rFonts w:ascii="Times New Roman" w:hAnsi="Times New Roman"/>
                <w:sz w:val="20"/>
              </w:rPr>
              <w:t>Espermatozo</w:t>
            </w:r>
            <w:r w:rsidR="00CC33C2" w:rsidRPr="00C04510">
              <w:rPr>
                <w:rFonts w:ascii="Times New Roman" w:hAnsi="Times New Roman"/>
                <w:sz w:val="20"/>
              </w:rPr>
              <w:t>ides e ovócitos</w:t>
            </w:r>
          </w:p>
        </w:tc>
        <w:tc>
          <w:tcPr>
            <w:tcW w:w="2268" w:type="dxa"/>
            <w:gridSpan w:val="2"/>
            <w:tcBorders>
              <w:bottom w:val="single" w:sz="4" w:space="0" w:color="auto"/>
            </w:tcBorders>
          </w:tcPr>
          <w:p w14:paraId="72A8D11D" w14:textId="77777777" w:rsidR="00CC33C2" w:rsidRPr="00C04510" w:rsidRDefault="00CC33C2" w:rsidP="0054197C">
            <w:pPr>
              <w:spacing w:after="0" w:line="360" w:lineRule="auto"/>
              <w:ind w:left="360"/>
              <w:jc w:val="center"/>
              <w:rPr>
                <w:rFonts w:ascii="Times New Roman" w:hAnsi="Times New Roman"/>
                <w:sz w:val="20"/>
              </w:rPr>
            </w:pPr>
          </w:p>
          <w:p w14:paraId="516B2FBF"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13</w:t>
            </w:r>
          </w:p>
          <w:p w14:paraId="18138B54"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7</w:t>
            </w:r>
          </w:p>
          <w:p w14:paraId="40D4E04B"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1</w:t>
            </w:r>
          </w:p>
        </w:tc>
        <w:tc>
          <w:tcPr>
            <w:tcW w:w="2156" w:type="dxa"/>
            <w:gridSpan w:val="3"/>
            <w:tcBorders>
              <w:bottom w:val="single" w:sz="4" w:space="0" w:color="auto"/>
            </w:tcBorders>
          </w:tcPr>
          <w:p w14:paraId="41AD81BA" w14:textId="77777777" w:rsidR="00CC33C2" w:rsidRPr="00C04510" w:rsidRDefault="00CC33C2" w:rsidP="0054197C">
            <w:pPr>
              <w:spacing w:after="0" w:line="360" w:lineRule="auto"/>
              <w:ind w:left="360"/>
              <w:jc w:val="center"/>
              <w:rPr>
                <w:rFonts w:ascii="Times New Roman" w:hAnsi="Times New Roman"/>
                <w:sz w:val="20"/>
              </w:rPr>
            </w:pPr>
          </w:p>
          <w:p w14:paraId="3856864D"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61,9</w:t>
            </w:r>
          </w:p>
          <w:p w14:paraId="6A6B079F" w14:textId="77777777" w:rsidR="00CC33C2" w:rsidRPr="00C04510" w:rsidRDefault="00CC33C2" w:rsidP="0054197C">
            <w:pPr>
              <w:spacing w:after="0" w:line="360" w:lineRule="auto"/>
              <w:ind w:left="360"/>
              <w:jc w:val="center"/>
              <w:rPr>
                <w:rFonts w:ascii="Times New Roman" w:hAnsi="Times New Roman"/>
                <w:sz w:val="20"/>
              </w:rPr>
            </w:pPr>
            <w:r w:rsidRPr="00C04510">
              <w:rPr>
                <w:rFonts w:ascii="Times New Roman" w:hAnsi="Times New Roman"/>
                <w:sz w:val="20"/>
              </w:rPr>
              <w:t>33,3</w:t>
            </w:r>
          </w:p>
          <w:p w14:paraId="27103BD3" w14:textId="5B2211AE" w:rsidR="00CC33C2" w:rsidRPr="00C04510" w:rsidRDefault="00711290" w:rsidP="0054197C">
            <w:pPr>
              <w:spacing w:after="0" w:line="360" w:lineRule="auto"/>
              <w:ind w:left="360"/>
              <w:jc w:val="center"/>
              <w:rPr>
                <w:rFonts w:ascii="Times New Roman" w:hAnsi="Times New Roman"/>
                <w:sz w:val="20"/>
              </w:rPr>
            </w:pPr>
            <w:r w:rsidRPr="00C04510">
              <w:rPr>
                <w:rFonts w:ascii="Times New Roman" w:hAnsi="Times New Roman"/>
                <w:sz w:val="20"/>
              </w:rPr>
              <w:t>4,8</w:t>
            </w:r>
          </w:p>
        </w:tc>
      </w:tr>
    </w:tbl>
    <w:p w14:paraId="3E147916" w14:textId="2977A4F6" w:rsidR="004D7BE4" w:rsidRPr="00C04510" w:rsidRDefault="008F1012" w:rsidP="0058221D">
      <w:pPr>
        <w:tabs>
          <w:tab w:val="left" w:pos="709"/>
          <w:tab w:val="left" w:pos="1134"/>
        </w:tabs>
        <w:spacing w:after="0" w:line="360" w:lineRule="auto"/>
        <w:jc w:val="both"/>
        <w:rPr>
          <w:rFonts w:ascii="Times New Roman" w:hAnsi="Times New Roman"/>
          <w:sz w:val="16"/>
        </w:rPr>
      </w:pPr>
      <w:r w:rsidRPr="00C04510">
        <w:rPr>
          <w:rFonts w:ascii="Times New Roman" w:hAnsi="Times New Roman"/>
          <w:i/>
          <w:sz w:val="16"/>
        </w:rPr>
        <w:t>Notas:</w:t>
      </w:r>
      <w:r w:rsidRPr="00C04510">
        <w:rPr>
          <w:rFonts w:ascii="Times New Roman" w:hAnsi="Times New Roman"/>
          <w:sz w:val="16"/>
        </w:rPr>
        <w:t xml:space="preserve"> FIV = Fertilização </w:t>
      </w:r>
      <w:r w:rsidRPr="00C04510">
        <w:rPr>
          <w:rFonts w:ascii="Times New Roman" w:hAnsi="Times New Roman"/>
          <w:i/>
          <w:sz w:val="16"/>
        </w:rPr>
        <w:t xml:space="preserve">in </w:t>
      </w:r>
      <w:r w:rsidRPr="00C04510">
        <w:rPr>
          <w:rFonts w:ascii="Times New Roman" w:hAnsi="Times New Roman"/>
          <w:sz w:val="16"/>
        </w:rPr>
        <w:t>vitro; ICSI = Injeção intracitoplasmática; IIU = Inseminação intrauterina.</w:t>
      </w:r>
    </w:p>
    <w:p w14:paraId="531F284E" w14:textId="77777777" w:rsidR="008F1012" w:rsidRPr="008F1012" w:rsidRDefault="008F1012" w:rsidP="0058221D">
      <w:pPr>
        <w:tabs>
          <w:tab w:val="left" w:pos="709"/>
          <w:tab w:val="left" w:pos="1134"/>
        </w:tabs>
        <w:spacing w:after="0" w:line="360" w:lineRule="auto"/>
        <w:jc w:val="both"/>
        <w:rPr>
          <w:rFonts w:ascii="Times New Roman" w:hAnsi="Times New Roman"/>
        </w:rPr>
      </w:pPr>
    </w:p>
    <w:p w14:paraId="32761F54" w14:textId="3F16E870" w:rsidR="0058221D" w:rsidRDefault="00711290" w:rsidP="008F1012">
      <w:pPr>
        <w:tabs>
          <w:tab w:val="left" w:pos="993"/>
          <w:tab w:val="left" w:pos="1134"/>
        </w:tabs>
        <w:spacing w:after="0" w:line="360" w:lineRule="auto"/>
        <w:ind w:firstLine="426"/>
        <w:jc w:val="both"/>
        <w:rPr>
          <w:rFonts w:ascii="Times New Roman" w:hAnsi="Times New Roman"/>
          <w:sz w:val="24"/>
        </w:rPr>
      </w:pPr>
      <w:r w:rsidRPr="00D503BC">
        <w:rPr>
          <w:rFonts w:ascii="Times New Roman" w:hAnsi="Times New Roman"/>
          <w:sz w:val="24"/>
        </w:rPr>
        <w:lastRenderedPageBreak/>
        <w:t xml:space="preserve">Face ao </w:t>
      </w:r>
      <w:r>
        <w:rPr>
          <w:rFonts w:ascii="Times New Roman" w:hAnsi="Times New Roman"/>
          <w:sz w:val="24"/>
        </w:rPr>
        <w:t>tipo de gâmeta</w:t>
      </w:r>
      <w:r w:rsidRPr="00D503BC">
        <w:rPr>
          <w:rFonts w:ascii="Times New Roman" w:hAnsi="Times New Roman"/>
          <w:sz w:val="24"/>
        </w:rPr>
        <w:t xml:space="preserve">, </w:t>
      </w:r>
      <w:r>
        <w:rPr>
          <w:rFonts w:ascii="Times New Roman" w:hAnsi="Times New Roman"/>
          <w:sz w:val="24"/>
        </w:rPr>
        <w:t>13</w:t>
      </w:r>
      <w:r w:rsidRPr="00D503BC">
        <w:rPr>
          <w:rFonts w:ascii="Times New Roman" w:hAnsi="Times New Roman"/>
          <w:sz w:val="24"/>
        </w:rPr>
        <w:t xml:space="preserve"> </w:t>
      </w:r>
      <w:r>
        <w:rPr>
          <w:rFonts w:ascii="Times New Roman" w:hAnsi="Times New Roman"/>
          <w:sz w:val="24"/>
        </w:rPr>
        <w:t xml:space="preserve">(61,9%) </w:t>
      </w:r>
      <w:r w:rsidRPr="00D503BC">
        <w:rPr>
          <w:rFonts w:ascii="Times New Roman" w:hAnsi="Times New Roman"/>
          <w:sz w:val="24"/>
        </w:rPr>
        <w:t>indivíduos recorre</w:t>
      </w:r>
      <w:r w:rsidR="00621638">
        <w:rPr>
          <w:rFonts w:ascii="Times New Roman" w:hAnsi="Times New Roman"/>
          <w:sz w:val="24"/>
        </w:rPr>
        <w:t>ra</w:t>
      </w:r>
      <w:r w:rsidRPr="00D503BC">
        <w:rPr>
          <w:rFonts w:ascii="Times New Roman" w:hAnsi="Times New Roman"/>
          <w:sz w:val="24"/>
        </w:rPr>
        <w:t xml:space="preserve">m a </w:t>
      </w:r>
      <w:r>
        <w:rPr>
          <w:rFonts w:ascii="Times New Roman" w:hAnsi="Times New Roman"/>
          <w:sz w:val="24"/>
        </w:rPr>
        <w:t>espermatozoides</w:t>
      </w:r>
      <w:r w:rsidR="00FA1924">
        <w:rPr>
          <w:rFonts w:ascii="Times New Roman" w:hAnsi="Times New Roman"/>
          <w:sz w:val="24"/>
        </w:rPr>
        <w:t xml:space="preserve"> de dador</w:t>
      </w:r>
      <w:r>
        <w:rPr>
          <w:rFonts w:ascii="Times New Roman" w:hAnsi="Times New Roman"/>
          <w:sz w:val="24"/>
        </w:rPr>
        <w:t>,</w:t>
      </w:r>
      <w:r w:rsidRPr="007E6949">
        <w:rPr>
          <w:rFonts w:ascii="Times New Roman" w:hAnsi="Times New Roman"/>
          <w:sz w:val="24"/>
        </w:rPr>
        <w:t xml:space="preserve"> </w:t>
      </w:r>
      <w:ins w:id="44" w:author="Autor">
        <w:r w:rsidR="00C02626">
          <w:rPr>
            <w:rFonts w:ascii="Times New Roman" w:hAnsi="Times New Roman"/>
            <w:sz w:val="24"/>
          </w:rPr>
          <w:t>sete</w:t>
        </w:r>
      </w:ins>
      <w:del w:id="45" w:author="Autor">
        <w:r w:rsidDel="00C02626">
          <w:rPr>
            <w:rFonts w:ascii="Times New Roman" w:hAnsi="Times New Roman"/>
            <w:sz w:val="24"/>
          </w:rPr>
          <w:delText>7</w:delText>
        </w:r>
      </w:del>
      <w:r w:rsidRPr="007E6949">
        <w:rPr>
          <w:rFonts w:ascii="Times New Roman" w:hAnsi="Times New Roman"/>
          <w:sz w:val="24"/>
        </w:rPr>
        <w:t xml:space="preserve"> </w:t>
      </w:r>
      <w:r>
        <w:rPr>
          <w:rFonts w:ascii="Times New Roman" w:hAnsi="Times New Roman"/>
          <w:sz w:val="24"/>
        </w:rPr>
        <w:t xml:space="preserve">(33,3%) </w:t>
      </w:r>
      <w:r w:rsidRPr="007E6949">
        <w:rPr>
          <w:rFonts w:ascii="Times New Roman" w:hAnsi="Times New Roman"/>
          <w:sz w:val="24"/>
        </w:rPr>
        <w:t xml:space="preserve">indivíduos recorreram </w:t>
      </w:r>
      <w:r w:rsidR="00621638">
        <w:rPr>
          <w:rFonts w:ascii="Times New Roman" w:hAnsi="Times New Roman"/>
          <w:sz w:val="24"/>
        </w:rPr>
        <w:t xml:space="preserve">a </w:t>
      </w:r>
      <w:r w:rsidR="00FA1924">
        <w:rPr>
          <w:rFonts w:ascii="Times New Roman" w:hAnsi="Times New Roman"/>
          <w:sz w:val="24"/>
        </w:rPr>
        <w:t>ovócitos de dadora</w:t>
      </w:r>
      <w:r w:rsidRPr="007E6949">
        <w:rPr>
          <w:rFonts w:ascii="Times New Roman" w:hAnsi="Times New Roman"/>
          <w:sz w:val="24"/>
        </w:rPr>
        <w:t xml:space="preserve"> </w:t>
      </w:r>
      <w:r>
        <w:rPr>
          <w:rFonts w:ascii="Times New Roman" w:hAnsi="Times New Roman"/>
          <w:sz w:val="24"/>
        </w:rPr>
        <w:t xml:space="preserve">e </w:t>
      </w:r>
      <w:ins w:id="46" w:author="Autor">
        <w:r w:rsidR="00C02626">
          <w:rPr>
            <w:rFonts w:ascii="Times New Roman" w:hAnsi="Times New Roman"/>
            <w:sz w:val="24"/>
          </w:rPr>
          <w:t>um</w:t>
        </w:r>
      </w:ins>
      <w:del w:id="47" w:author="Autor">
        <w:r w:rsidDel="00C02626">
          <w:rPr>
            <w:rFonts w:ascii="Times New Roman" w:hAnsi="Times New Roman"/>
            <w:sz w:val="24"/>
          </w:rPr>
          <w:delText>1</w:delText>
        </w:r>
      </w:del>
      <w:r>
        <w:rPr>
          <w:rFonts w:ascii="Times New Roman" w:hAnsi="Times New Roman"/>
          <w:sz w:val="24"/>
        </w:rPr>
        <w:t xml:space="preserve"> (4,8%) </w:t>
      </w:r>
      <w:ins w:id="48" w:author="Autor">
        <w:r w:rsidR="00C02626">
          <w:rPr>
            <w:rFonts w:ascii="Times New Roman" w:hAnsi="Times New Roman"/>
            <w:sz w:val="24"/>
          </w:rPr>
          <w:t>à</w:t>
        </w:r>
      </w:ins>
      <w:del w:id="49" w:author="Autor">
        <w:r w:rsidDel="00C02626">
          <w:rPr>
            <w:rFonts w:ascii="Times New Roman" w:hAnsi="Times New Roman"/>
            <w:sz w:val="24"/>
          </w:rPr>
          <w:delText>a</w:delText>
        </w:r>
      </w:del>
      <w:r>
        <w:rPr>
          <w:rFonts w:ascii="Times New Roman" w:hAnsi="Times New Roman"/>
          <w:sz w:val="24"/>
        </w:rPr>
        <w:t xml:space="preserve"> doação de ambos os gâmetas. </w:t>
      </w:r>
    </w:p>
    <w:p w14:paraId="664AA2C9" w14:textId="77777777" w:rsidR="00AE3BBE" w:rsidRDefault="00AE3BBE" w:rsidP="00A61DAC">
      <w:pPr>
        <w:spacing w:after="0" w:line="360" w:lineRule="auto"/>
        <w:contextualSpacing/>
        <w:jc w:val="both"/>
        <w:rPr>
          <w:rFonts w:ascii="Times New Roman" w:hAnsi="Times New Roman"/>
          <w:sz w:val="24"/>
        </w:rPr>
      </w:pPr>
    </w:p>
    <w:p w14:paraId="5853F77F" w14:textId="77777777" w:rsidR="00786611" w:rsidRDefault="00AE3BBE" w:rsidP="008F1012">
      <w:pPr>
        <w:spacing w:after="0" w:line="360" w:lineRule="auto"/>
        <w:ind w:firstLine="426"/>
        <w:contextualSpacing/>
        <w:rPr>
          <w:rFonts w:ascii="Times New Roman" w:hAnsi="Times New Roman"/>
          <w:i/>
          <w:sz w:val="24"/>
        </w:rPr>
      </w:pPr>
      <w:r w:rsidRPr="00AE3BBE">
        <w:rPr>
          <w:rFonts w:ascii="Times New Roman" w:hAnsi="Times New Roman"/>
          <w:i/>
          <w:sz w:val="24"/>
        </w:rPr>
        <w:t>Instrumentos</w:t>
      </w:r>
    </w:p>
    <w:p w14:paraId="5C90B648" w14:textId="026E4448" w:rsidR="006052BE" w:rsidRDefault="006052BE" w:rsidP="00F74592">
      <w:pPr>
        <w:spacing w:after="0" w:line="360" w:lineRule="auto"/>
        <w:ind w:firstLine="426"/>
        <w:contextualSpacing/>
        <w:jc w:val="both"/>
        <w:rPr>
          <w:rFonts w:ascii="Times New Roman" w:hAnsi="Times New Roman"/>
          <w:sz w:val="24"/>
        </w:rPr>
      </w:pPr>
      <w:r>
        <w:rPr>
          <w:rFonts w:ascii="Times New Roman" w:hAnsi="Times New Roman"/>
          <w:i/>
          <w:sz w:val="24"/>
        </w:rPr>
        <w:t xml:space="preserve">- </w:t>
      </w:r>
      <w:r w:rsidRPr="005C0223">
        <w:rPr>
          <w:rFonts w:ascii="Times New Roman" w:hAnsi="Times New Roman"/>
          <w:b/>
          <w:i/>
          <w:sz w:val="24"/>
        </w:rPr>
        <w:t>Questionário</w:t>
      </w:r>
      <w:r>
        <w:rPr>
          <w:rFonts w:ascii="Times New Roman" w:hAnsi="Times New Roman"/>
          <w:b/>
          <w:i/>
          <w:sz w:val="24"/>
        </w:rPr>
        <w:t xml:space="preserve"> </w:t>
      </w:r>
      <w:r w:rsidR="00FA1924">
        <w:rPr>
          <w:rFonts w:ascii="Times New Roman" w:hAnsi="Times New Roman"/>
          <w:b/>
          <w:i/>
          <w:sz w:val="24"/>
        </w:rPr>
        <w:t>s</w:t>
      </w:r>
      <w:r>
        <w:rPr>
          <w:rFonts w:ascii="Times New Roman" w:hAnsi="Times New Roman"/>
          <w:b/>
          <w:i/>
          <w:sz w:val="24"/>
        </w:rPr>
        <w:t>ociodemográfico</w:t>
      </w:r>
      <w:r w:rsidR="00FA1924">
        <w:rPr>
          <w:rFonts w:ascii="Times New Roman" w:hAnsi="Times New Roman"/>
          <w:b/>
          <w:i/>
          <w:sz w:val="24"/>
        </w:rPr>
        <w:t xml:space="preserve"> e clínico</w:t>
      </w:r>
      <w:r>
        <w:rPr>
          <w:rFonts w:ascii="Times New Roman" w:hAnsi="Times New Roman"/>
          <w:sz w:val="24"/>
        </w:rPr>
        <w:t xml:space="preserve"> – este questionário inclui</w:t>
      </w:r>
      <w:r w:rsidR="00FA1924">
        <w:rPr>
          <w:rFonts w:ascii="Times New Roman" w:hAnsi="Times New Roman"/>
          <w:sz w:val="24"/>
        </w:rPr>
        <w:t>u</w:t>
      </w:r>
      <w:r>
        <w:rPr>
          <w:rFonts w:ascii="Times New Roman" w:hAnsi="Times New Roman"/>
          <w:sz w:val="24"/>
        </w:rPr>
        <w:t xml:space="preserve"> variáveis demográficas como </w:t>
      </w:r>
      <w:r w:rsidR="00FA1924">
        <w:rPr>
          <w:rFonts w:ascii="Times New Roman" w:hAnsi="Times New Roman"/>
          <w:sz w:val="24"/>
        </w:rPr>
        <w:t xml:space="preserve">a </w:t>
      </w:r>
      <w:r>
        <w:rPr>
          <w:rFonts w:ascii="Times New Roman" w:hAnsi="Times New Roman"/>
          <w:sz w:val="24"/>
        </w:rPr>
        <w:t xml:space="preserve">idade, </w:t>
      </w:r>
      <w:r w:rsidR="00FA1924">
        <w:rPr>
          <w:rFonts w:ascii="Times New Roman" w:hAnsi="Times New Roman"/>
          <w:sz w:val="24"/>
        </w:rPr>
        <w:t xml:space="preserve">o </w:t>
      </w:r>
      <w:r>
        <w:rPr>
          <w:rFonts w:ascii="Times New Roman" w:hAnsi="Times New Roman"/>
          <w:sz w:val="24"/>
        </w:rPr>
        <w:t xml:space="preserve">sexo, </w:t>
      </w:r>
      <w:r w:rsidR="00FA1924">
        <w:rPr>
          <w:rFonts w:ascii="Times New Roman" w:hAnsi="Times New Roman"/>
          <w:sz w:val="24"/>
        </w:rPr>
        <w:t xml:space="preserve">os </w:t>
      </w:r>
      <w:r>
        <w:rPr>
          <w:rFonts w:ascii="Times New Roman" w:hAnsi="Times New Roman"/>
          <w:sz w:val="24"/>
        </w:rPr>
        <w:t>anos de escolaridade</w:t>
      </w:r>
      <w:ins w:id="50" w:author="Autor">
        <w:r w:rsidR="00C02626">
          <w:rPr>
            <w:rFonts w:ascii="Times New Roman" w:hAnsi="Times New Roman"/>
            <w:sz w:val="24"/>
          </w:rPr>
          <w:t>,</w:t>
        </w:r>
      </w:ins>
      <w:del w:id="51" w:author="Autor">
        <w:r w:rsidDel="00C02626">
          <w:rPr>
            <w:rFonts w:ascii="Times New Roman" w:hAnsi="Times New Roman"/>
            <w:sz w:val="24"/>
          </w:rPr>
          <w:delText xml:space="preserve"> e</w:delText>
        </w:r>
      </w:del>
      <w:r>
        <w:rPr>
          <w:rFonts w:ascii="Times New Roman" w:hAnsi="Times New Roman"/>
          <w:sz w:val="24"/>
        </w:rPr>
        <w:t xml:space="preserve"> </w:t>
      </w:r>
      <w:r w:rsidR="00FA1924">
        <w:rPr>
          <w:rFonts w:ascii="Times New Roman" w:hAnsi="Times New Roman"/>
          <w:sz w:val="24"/>
        </w:rPr>
        <w:t xml:space="preserve">os </w:t>
      </w:r>
      <w:r>
        <w:rPr>
          <w:rFonts w:ascii="Times New Roman" w:hAnsi="Times New Roman"/>
          <w:sz w:val="24"/>
        </w:rPr>
        <w:t xml:space="preserve">anos de casamento/união de facto e </w:t>
      </w:r>
      <w:r w:rsidR="00AD0AF9">
        <w:rPr>
          <w:rFonts w:ascii="Times New Roman" w:hAnsi="Times New Roman"/>
          <w:sz w:val="24"/>
        </w:rPr>
        <w:t xml:space="preserve">questões </w:t>
      </w:r>
      <w:r>
        <w:rPr>
          <w:rFonts w:ascii="Times New Roman" w:hAnsi="Times New Roman"/>
          <w:sz w:val="24"/>
        </w:rPr>
        <w:t xml:space="preserve">relativas à criança, como </w:t>
      </w:r>
      <w:r w:rsidR="00FA1924">
        <w:rPr>
          <w:rFonts w:ascii="Times New Roman" w:hAnsi="Times New Roman"/>
          <w:sz w:val="24"/>
        </w:rPr>
        <w:t xml:space="preserve">a </w:t>
      </w:r>
      <w:r>
        <w:rPr>
          <w:rFonts w:ascii="Times New Roman" w:hAnsi="Times New Roman"/>
          <w:sz w:val="24"/>
        </w:rPr>
        <w:t xml:space="preserve">idade e </w:t>
      </w:r>
      <w:r w:rsidR="00FA1924">
        <w:rPr>
          <w:rFonts w:ascii="Times New Roman" w:hAnsi="Times New Roman"/>
          <w:sz w:val="24"/>
        </w:rPr>
        <w:t xml:space="preserve">o </w:t>
      </w:r>
      <w:r>
        <w:rPr>
          <w:rFonts w:ascii="Times New Roman" w:hAnsi="Times New Roman"/>
          <w:sz w:val="24"/>
        </w:rPr>
        <w:t>sexo</w:t>
      </w:r>
      <w:r w:rsidR="00FA1924">
        <w:rPr>
          <w:rFonts w:ascii="Times New Roman" w:hAnsi="Times New Roman"/>
          <w:sz w:val="24"/>
        </w:rPr>
        <w:t>. Integrou também questões relativas a</w:t>
      </w:r>
      <w:r w:rsidR="00AD0AF9">
        <w:rPr>
          <w:rFonts w:ascii="Times New Roman" w:hAnsi="Times New Roman"/>
          <w:sz w:val="24"/>
        </w:rPr>
        <w:t xml:space="preserve"> variáveis clínicas como </w:t>
      </w:r>
      <w:r w:rsidR="00FA1924">
        <w:rPr>
          <w:rFonts w:ascii="Times New Roman" w:hAnsi="Times New Roman"/>
          <w:sz w:val="24"/>
        </w:rPr>
        <w:t xml:space="preserve">o </w:t>
      </w:r>
      <w:r w:rsidR="00AD0AF9">
        <w:rPr>
          <w:rFonts w:ascii="Times New Roman" w:hAnsi="Times New Roman"/>
          <w:sz w:val="24"/>
        </w:rPr>
        <w:t xml:space="preserve">tipo de infertilidade presente no casal, </w:t>
      </w:r>
      <w:r w:rsidR="00FA1924">
        <w:rPr>
          <w:rFonts w:ascii="Times New Roman" w:hAnsi="Times New Roman"/>
          <w:sz w:val="24"/>
        </w:rPr>
        <w:t xml:space="preserve">o </w:t>
      </w:r>
      <w:r w:rsidR="00AD0AF9">
        <w:rPr>
          <w:rFonts w:ascii="Times New Roman" w:hAnsi="Times New Roman"/>
          <w:sz w:val="24"/>
        </w:rPr>
        <w:t xml:space="preserve">tipo de tratamento efetuado e </w:t>
      </w:r>
      <w:r w:rsidR="00FA1924">
        <w:rPr>
          <w:rFonts w:ascii="Times New Roman" w:hAnsi="Times New Roman"/>
          <w:sz w:val="24"/>
        </w:rPr>
        <w:t xml:space="preserve">o </w:t>
      </w:r>
      <w:r w:rsidR="00AD0AF9">
        <w:rPr>
          <w:rFonts w:ascii="Times New Roman" w:hAnsi="Times New Roman"/>
          <w:sz w:val="24"/>
        </w:rPr>
        <w:t xml:space="preserve">tipo de gâmeta utilizado. </w:t>
      </w:r>
      <w:r w:rsidR="00FC14A8">
        <w:rPr>
          <w:rFonts w:ascii="Times New Roman" w:hAnsi="Times New Roman"/>
          <w:sz w:val="24"/>
        </w:rPr>
        <w:t>Abrangeu</w:t>
      </w:r>
      <w:r w:rsidR="00AD0AF9">
        <w:rPr>
          <w:rFonts w:ascii="Times New Roman" w:hAnsi="Times New Roman"/>
          <w:sz w:val="24"/>
        </w:rPr>
        <w:t xml:space="preserve"> ainda questões relativas ao processo de tomada de decisão relativamente a contar ou não contar à criança</w:t>
      </w:r>
      <w:r w:rsidR="006A013B">
        <w:rPr>
          <w:rFonts w:ascii="Times New Roman" w:hAnsi="Times New Roman"/>
          <w:sz w:val="24"/>
        </w:rPr>
        <w:t>. Para os pais que já contaram</w:t>
      </w:r>
      <w:ins w:id="52" w:author="Autor">
        <w:r w:rsidR="00C02626">
          <w:rPr>
            <w:rFonts w:ascii="Times New Roman" w:hAnsi="Times New Roman"/>
            <w:sz w:val="24"/>
          </w:rPr>
          <w:t>,</w:t>
        </w:r>
      </w:ins>
      <w:r w:rsidR="006A013B">
        <w:rPr>
          <w:rFonts w:ascii="Times New Roman" w:hAnsi="Times New Roman"/>
          <w:sz w:val="24"/>
        </w:rPr>
        <w:t xml:space="preserve"> as questões colocadas foram quatro</w:t>
      </w:r>
      <w:r w:rsidR="00621638">
        <w:rPr>
          <w:rFonts w:ascii="Times New Roman" w:hAnsi="Times New Roman"/>
          <w:sz w:val="24"/>
        </w:rPr>
        <w:t>, sendo</w:t>
      </w:r>
      <w:r w:rsidR="006A013B">
        <w:rPr>
          <w:rFonts w:ascii="Times New Roman" w:hAnsi="Times New Roman"/>
          <w:sz w:val="24"/>
        </w:rPr>
        <w:t xml:space="preserve"> relativas à existência de acordo entre o casal, à reflexão em conjunto sobre este assunto, </w:t>
      </w:r>
      <w:r w:rsidR="00FC14A8">
        <w:rPr>
          <w:rFonts w:ascii="Times New Roman" w:hAnsi="Times New Roman"/>
          <w:sz w:val="24"/>
        </w:rPr>
        <w:t>ao grau de</w:t>
      </w:r>
      <w:r w:rsidR="006A013B">
        <w:rPr>
          <w:rFonts w:ascii="Times New Roman" w:hAnsi="Times New Roman"/>
          <w:sz w:val="24"/>
        </w:rPr>
        <w:t xml:space="preserve"> dificuldade da tomada de decisão e à forma como foi divulgado à criança, se este foi um processo gradual. Para os pais que decidiram não contar, as questões foram idênticas às anteriormente referidas, excluindo-se apenas a última questão. Para os pais que ainda não tinham contado foi apenas colocada a questão relativa à razão pela qual ainda não tinham divulgado, </w:t>
      </w:r>
      <w:r w:rsidR="00FC14A8">
        <w:rPr>
          <w:rFonts w:ascii="Times New Roman" w:hAnsi="Times New Roman"/>
          <w:sz w:val="24"/>
        </w:rPr>
        <w:t xml:space="preserve">mais concretamente </w:t>
      </w:r>
      <w:r w:rsidR="006A013B">
        <w:rPr>
          <w:rFonts w:ascii="Times New Roman" w:hAnsi="Times New Roman"/>
          <w:sz w:val="24"/>
        </w:rPr>
        <w:t xml:space="preserve">se </w:t>
      </w:r>
      <w:r w:rsidR="00FC14A8">
        <w:rPr>
          <w:rFonts w:ascii="Times New Roman" w:hAnsi="Times New Roman"/>
          <w:sz w:val="24"/>
        </w:rPr>
        <w:t xml:space="preserve">pelo facto de </w:t>
      </w:r>
      <w:r w:rsidR="006A013B">
        <w:rPr>
          <w:rFonts w:ascii="Times New Roman" w:hAnsi="Times New Roman"/>
          <w:sz w:val="24"/>
        </w:rPr>
        <w:t xml:space="preserve">a criança ser ainda muito pequena ou por ainda não terem </w:t>
      </w:r>
      <w:r w:rsidR="00FC14A8">
        <w:rPr>
          <w:rFonts w:ascii="Times New Roman" w:hAnsi="Times New Roman"/>
          <w:sz w:val="24"/>
        </w:rPr>
        <w:t xml:space="preserve">tomado uma </w:t>
      </w:r>
      <w:commentRangeStart w:id="53"/>
      <w:r w:rsidR="00FC14A8">
        <w:rPr>
          <w:rFonts w:ascii="Times New Roman" w:hAnsi="Times New Roman"/>
          <w:sz w:val="24"/>
        </w:rPr>
        <w:t>decisão</w:t>
      </w:r>
      <w:commentRangeEnd w:id="53"/>
      <w:r w:rsidR="00C02626">
        <w:rPr>
          <w:rStyle w:val="Refdecomentrio"/>
        </w:rPr>
        <w:commentReference w:id="53"/>
      </w:r>
      <w:r w:rsidR="006A013B">
        <w:rPr>
          <w:rFonts w:ascii="Times New Roman" w:hAnsi="Times New Roman"/>
          <w:sz w:val="24"/>
        </w:rPr>
        <w:t xml:space="preserve">. </w:t>
      </w:r>
    </w:p>
    <w:p w14:paraId="0853E239" w14:textId="77777777" w:rsidR="00F73A03" w:rsidRDefault="00EF60AB" w:rsidP="00F73A03">
      <w:pPr>
        <w:spacing w:after="0" w:line="360" w:lineRule="auto"/>
        <w:ind w:firstLine="426"/>
        <w:contextualSpacing/>
        <w:jc w:val="both"/>
        <w:rPr>
          <w:rFonts w:ascii="Times New Roman" w:hAnsi="Times New Roman"/>
          <w:sz w:val="24"/>
        </w:rPr>
      </w:pPr>
      <w:r>
        <w:rPr>
          <w:rFonts w:ascii="Times New Roman" w:hAnsi="Times New Roman"/>
          <w:i/>
          <w:sz w:val="24"/>
        </w:rPr>
        <w:t xml:space="preserve">- </w:t>
      </w:r>
      <w:r w:rsidRPr="005C0223">
        <w:rPr>
          <w:rFonts w:ascii="Times New Roman" w:hAnsi="Times New Roman"/>
          <w:b/>
          <w:i/>
          <w:sz w:val="24"/>
        </w:rPr>
        <w:t>Questionário de Motivações para Revelar/Não Revelar a Parentalidade Não-Genética por Doação de Gâmetas</w:t>
      </w:r>
      <w:r>
        <w:rPr>
          <w:rFonts w:ascii="Times New Roman" w:hAnsi="Times New Roman"/>
          <w:i/>
          <w:sz w:val="24"/>
        </w:rPr>
        <w:t xml:space="preserve"> (QMRDG)</w:t>
      </w:r>
      <w:r w:rsidR="000F7391">
        <w:rPr>
          <w:rFonts w:ascii="Times New Roman" w:hAnsi="Times New Roman"/>
          <w:i/>
          <w:sz w:val="24"/>
        </w:rPr>
        <w:t xml:space="preserve"> </w:t>
      </w:r>
      <w:r>
        <w:rPr>
          <w:rFonts w:ascii="Times New Roman" w:hAnsi="Times New Roman"/>
          <w:i/>
          <w:sz w:val="24"/>
        </w:rPr>
        <w:t xml:space="preserve">– </w:t>
      </w:r>
      <w:r>
        <w:rPr>
          <w:rFonts w:ascii="Times New Roman" w:hAnsi="Times New Roman"/>
          <w:sz w:val="24"/>
        </w:rPr>
        <w:t xml:space="preserve">este instrumento </w:t>
      </w:r>
      <w:r w:rsidR="000F7391">
        <w:rPr>
          <w:rFonts w:ascii="Times New Roman" w:hAnsi="Times New Roman"/>
          <w:sz w:val="24"/>
        </w:rPr>
        <w:t>foi desenvolvido com o intuito de</w:t>
      </w:r>
      <w:r>
        <w:rPr>
          <w:rFonts w:ascii="Times New Roman" w:hAnsi="Times New Roman"/>
          <w:sz w:val="24"/>
        </w:rPr>
        <w:t xml:space="preserve"> avaliar as motivações que </w:t>
      </w:r>
      <w:r w:rsidR="0058221D">
        <w:rPr>
          <w:rFonts w:ascii="Times New Roman" w:hAnsi="Times New Roman"/>
          <w:sz w:val="24"/>
        </w:rPr>
        <w:t>poderão influenciar</w:t>
      </w:r>
      <w:r>
        <w:rPr>
          <w:rFonts w:ascii="Times New Roman" w:hAnsi="Times New Roman"/>
          <w:sz w:val="24"/>
        </w:rPr>
        <w:t xml:space="preserve"> o processo de tomada de decisão de contar às crianças o modo como estas foram concebidas por parte dos pais que recorreram a gâmetas de dador. </w:t>
      </w:r>
      <w:r w:rsidR="00621638">
        <w:rPr>
          <w:rFonts w:ascii="Times New Roman" w:hAnsi="Times New Roman"/>
          <w:sz w:val="24"/>
        </w:rPr>
        <w:t>O QMRDG</w:t>
      </w:r>
      <w:r>
        <w:rPr>
          <w:rFonts w:ascii="Times New Roman" w:hAnsi="Times New Roman"/>
          <w:sz w:val="24"/>
        </w:rPr>
        <w:t xml:space="preserve"> </w:t>
      </w:r>
      <w:r w:rsidR="00621638">
        <w:rPr>
          <w:rFonts w:ascii="Times New Roman" w:hAnsi="Times New Roman"/>
          <w:sz w:val="24"/>
        </w:rPr>
        <w:t xml:space="preserve">encontra-se </w:t>
      </w:r>
      <w:r>
        <w:rPr>
          <w:rFonts w:ascii="Times New Roman" w:hAnsi="Times New Roman"/>
          <w:sz w:val="24"/>
        </w:rPr>
        <w:t xml:space="preserve">dividido em três diferentes componentes: uma primeira </w:t>
      </w:r>
      <w:r w:rsidR="000F7391">
        <w:rPr>
          <w:rFonts w:ascii="Times New Roman" w:hAnsi="Times New Roman"/>
          <w:sz w:val="24"/>
        </w:rPr>
        <w:t xml:space="preserve">componente </w:t>
      </w:r>
      <w:r>
        <w:rPr>
          <w:rFonts w:ascii="Times New Roman" w:hAnsi="Times New Roman"/>
          <w:sz w:val="24"/>
        </w:rPr>
        <w:t xml:space="preserve">dirigida aos pais que já contaram às crianças (composta por 9 itens), uma segunda </w:t>
      </w:r>
      <w:r w:rsidR="000F7391">
        <w:rPr>
          <w:rFonts w:ascii="Times New Roman" w:hAnsi="Times New Roman"/>
          <w:sz w:val="24"/>
        </w:rPr>
        <w:t xml:space="preserve">componente </w:t>
      </w:r>
      <w:r>
        <w:rPr>
          <w:rFonts w:ascii="Times New Roman" w:hAnsi="Times New Roman"/>
          <w:sz w:val="24"/>
        </w:rPr>
        <w:t xml:space="preserve">dirigida aos pais que decidiram não contar (composta por 11 itens) e uma terceira </w:t>
      </w:r>
      <w:r w:rsidR="000F7391">
        <w:rPr>
          <w:rFonts w:ascii="Times New Roman" w:hAnsi="Times New Roman"/>
          <w:sz w:val="24"/>
        </w:rPr>
        <w:t xml:space="preserve">componente </w:t>
      </w:r>
      <w:r>
        <w:rPr>
          <w:rFonts w:ascii="Times New Roman" w:hAnsi="Times New Roman"/>
          <w:sz w:val="24"/>
        </w:rPr>
        <w:t>dirigida aos pais que ainda não contaram</w:t>
      </w:r>
      <w:r w:rsidR="00621638">
        <w:rPr>
          <w:rFonts w:ascii="Times New Roman" w:hAnsi="Times New Roman"/>
          <w:sz w:val="24"/>
        </w:rPr>
        <w:t xml:space="preserve"> ou aos casais que se encontrem a realizar o tratamento médico e que num contexto de acompanhamento psicológico possam abordar esta questão</w:t>
      </w:r>
      <w:r>
        <w:rPr>
          <w:rFonts w:ascii="Times New Roman" w:hAnsi="Times New Roman"/>
          <w:sz w:val="24"/>
        </w:rPr>
        <w:t xml:space="preserve"> (</w:t>
      </w:r>
      <w:r w:rsidR="000F7391">
        <w:rPr>
          <w:rFonts w:ascii="Times New Roman" w:hAnsi="Times New Roman"/>
          <w:sz w:val="24"/>
        </w:rPr>
        <w:t>constituída</w:t>
      </w:r>
      <w:r>
        <w:rPr>
          <w:rFonts w:ascii="Times New Roman" w:hAnsi="Times New Roman"/>
          <w:sz w:val="24"/>
        </w:rPr>
        <w:t xml:space="preserve"> por 20 itens</w:t>
      </w:r>
      <w:r w:rsidR="0058221D">
        <w:rPr>
          <w:rFonts w:ascii="Times New Roman" w:hAnsi="Times New Roman"/>
          <w:sz w:val="24"/>
        </w:rPr>
        <w:t xml:space="preserve">, </w:t>
      </w:r>
      <w:r w:rsidR="000F7391">
        <w:rPr>
          <w:rFonts w:ascii="Times New Roman" w:hAnsi="Times New Roman"/>
          <w:sz w:val="24"/>
        </w:rPr>
        <w:t>que correspondem ao</w:t>
      </w:r>
      <w:r w:rsidR="0058221D">
        <w:rPr>
          <w:rFonts w:ascii="Times New Roman" w:hAnsi="Times New Roman"/>
          <w:sz w:val="24"/>
        </w:rPr>
        <w:t xml:space="preserve"> agrupamento dos itens das duas primeiras componentes</w:t>
      </w:r>
      <w:r>
        <w:rPr>
          <w:rFonts w:ascii="Times New Roman" w:hAnsi="Times New Roman"/>
          <w:sz w:val="24"/>
        </w:rPr>
        <w:t xml:space="preserve">). Cada item é respondido numa escala de 5 pontos a variar de 1= Discordo totalmente </w:t>
      </w:r>
      <w:r w:rsidR="0058221D">
        <w:rPr>
          <w:rFonts w:ascii="Times New Roman" w:hAnsi="Times New Roman"/>
          <w:sz w:val="24"/>
        </w:rPr>
        <w:t>a</w:t>
      </w:r>
      <w:r>
        <w:rPr>
          <w:rFonts w:ascii="Times New Roman" w:hAnsi="Times New Roman"/>
          <w:sz w:val="24"/>
        </w:rPr>
        <w:t xml:space="preserve"> 5 = Concordo </w:t>
      </w:r>
      <w:commentRangeStart w:id="54"/>
      <w:r>
        <w:rPr>
          <w:rFonts w:ascii="Times New Roman" w:hAnsi="Times New Roman"/>
          <w:sz w:val="24"/>
        </w:rPr>
        <w:t>totalmente</w:t>
      </w:r>
      <w:commentRangeEnd w:id="54"/>
      <w:r w:rsidR="00DF5595">
        <w:rPr>
          <w:rStyle w:val="Refdecomentrio"/>
        </w:rPr>
        <w:commentReference w:id="54"/>
      </w:r>
      <w:r>
        <w:rPr>
          <w:rFonts w:ascii="Times New Roman" w:hAnsi="Times New Roman"/>
          <w:sz w:val="24"/>
        </w:rPr>
        <w:t xml:space="preserve">. </w:t>
      </w:r>
    </w:p>
    <w:p w14:paraId="621A5CBF" w14:textId="151A5124" w:rsidR="00A61DAC" w:rsidRPr="00F73A03" w:rsidRDefault="00A61DAC" w:rsidP="00F73A03">
      <w:pPr>
        <w:spacing w:after="0" w:line="360" w:lineRule="auto"/>
        <w:ind w:firstLine="426"/>
        <w:contextualSpacing/>
        <w:jc w:val="both"/>
        <w:rPr>
          <w:rFonts w:ascii="Times New Roman" w:hAnsi="Times New Roman"/>
          <w:sz w:val="24"/>
        </w:rPr>
      </w:pPr>
      <w:r w:rsidRPr="00F73A03">
        <w:rPr>
          <w:rFonts w:ascii="Times New Roman" w:hAnsi="Times New Roman"/>
          <w:i/>
          <w:sz w:val="24"/>
        </w:rPr>
        <w:t>Procedimentos</w:t>
      </w:r>
    </w:p>
    <w:p w14:paraId="5DBF4BE8" w14:textId="3C111580" w:rsidR="00A61DAC" w:rsidRDefault="00A61DAC" w:rsidP="00A61DAC">
      <w:pPr>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lastRenderedPageBreak/>
        <w:t>Tendo por base</w:t>
      </w:r>
      <w:r w:rsidRPr="00A571E6">
        <w:rPr>
          <w:rFonts w:ascii="Times New Roman" w:hAnsi="Times New Roman"/>
          <w:color w:val="000000"/>
          <w:sz w:val="24"/>
          <w:szCs w:val="24"/>
        </w:rPr>
        <w:t xml:space="preserve"> uma revisão </w:t>
      </w:r>
      <w:r>
        <w:rPr>
          <w:rFonts w:ascii="Times New Roman" w:hAnsi="Times New Roman"/>
          <w:color w:val="000000"/>
          <w:sz w:val="24"/>
          <w:szCs w:val="24"/>
        </w:rPr>
        <w:t xml:space="preserve">da literatura </w:t>
      </w:r>
      <w:r w:rsidR="000F7391">
        <w:rPr>
          <w:rFonts w:ascii="Times New Roman" w:hAnsi="Times New Roman"/>
          <w:color w:val="000000"/>
          <w:sz w:val="24"/>
          <w:szCs w:val="24"/>
        </w:rPr>
        <w:t xml:space="preserve">publicada entre 2000 e 2016, em que </w:t>
      </w:r>
      <w:r>
        <w:rPr>
          <w:rFonts w:ascii="Times New Roman" w:hAnsi="Times New Roman"/>
          <w:color w:val="000000"/>
          <w:sz w:val="24"/>
          <w:szCs w:val="24"/>
        </w:rPr>
        <w:t xml:space="preserve">as motivações que influenciaram o processo de tomada de decisão dos pais que recorreram a tratamentos de </w:t>
      </w:r>
      <w:r w:rsidR="00E94B32">
        <w:rPr>
          <w:rFonts w:ascii="Times New Roman" w:hAnsi="Times New Roman"/>
          <w:color w:val="000000"/>
          <w:sz w:val="24"/>
          <w:szCs w:val="24"/>
        </w:rPr>
        <w:t>in</w:t>
      </w:r>
      <w:r>
        <w:rPr>
          <w:rFonts w:ascii="Times New Roman" w:hAnsi="Times New Roman"/>
          <w:color w:val="000000"/>
          <w:sz w:val="24"/>
          <w:szCs w:val="24"/>
        </w:rPr>
        <w:t xml:space="preserve">fertilidade com </w:t>
      </w:r>
      <w:r>
        <w:rPr>
          <w:rFonts w:ascii="Times New Roman" w:hAnsi="Times New Roman"/>
          <w:sz w:val="24"/>
        </w:rPr>
        <w:t xml:space="preserve">gâmetas de dador </w:t>
      </w:r>
      <w:r w:rsidR="000F7391">
        <w:rPr>
          <w:rFonts w:ascii="Times New Roman" w:hAnsi="Times New Roman"/>
          <w:sz w:val="24"/>
        </w:rPr>
        <w:t xml:space="preserve">fossem abordadas </w:t>
      </w:r>
      <w:r>
        <w:rPr>
          <w:rFonts w:ascii="Times New Roman" w:hAnsi="Times New Roman"/>
          <w:color w:val="000000"/>
          <w:sz w:val="24"/>
          <w:szCs w:val="24"/>
        </w:rPr>
        <w:fldChar w:fldCharType="begin" w:fldLock="1"/>
      </w:r>
      <w:r>
        <w:rPr>
          <w:rFonts w:ascii="Times New Roman" w:hAnsi="Times New Roman"/>
          <w:color w:val="000000"/>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"10.1016/j.fertnstert.2003.10.041", "ISBN" : "00150282", "ISSN" : "00150282", "PMID" : "15193478", "abstract" : "Objective The purpose of this study was to compare anonymous and known donor mothers' demographics, knowledge about the donor, and disclosure attitudes. Design Cross-sectional survey of oocyte donation parents. Setting Academic medical centers. Patient(s) Women having a child through oocyte donation in the past 12 years. Intervention(s) Subjects completed a survey regarding their oocyte donation experience. Main outcome measure(s) Donor characteristics and disclosure behavior. Result(s) Questionnaires were sent to 524 individuals (262 couples); 157 (92 women and 65 men) were returned yielding a response rate of 31.4% (157/500). The average age of the women was 44.7 years and the average age of the child was 2.89 years. Seventy women used anonymous donors and 20 women used known donors. Significantly more known recipients knew their donors' religion, number of children, hobbies, profession, and photograph. Eighty percent of both groups told others about using a donor to conceive. Regarding telling the child, there were also no significant differences with approximately 10% who have told, 49% plan to tell, 31% are not telling, and 10% are unsure. Conclusion(s) Contrary to conventional wisdom we found no differences in plans to inform the child based on the use of a known or an anonymous donor. \u00a9 2004 by American Society for Reproductive Medicine.", "author" : [ { "dropping-particle" : "", "family" : "Dorothy", "given" : "A", "non-dropping-particle" : "", "parse-names" : false, "suffix" : "" }, { "dropping-particle" : "", "family" : "Greenfeld", "given" : "M", "non-dropping-particle" : "", "parse-names" : false, "suffix" : "" }, { "dropping-particle" : "", "family" : "Klock", "given" : "Susan", "non-dropping-particle" : "", "parse-names" : false, "suffix" : "" } ], "container-title" : "Fertility and Sterility", "id" : "ITEM-2", "issue" : "6", "issued" : { "date-parts" : [ [ "2004" ] ] }, "page" : "1565-1571", "title" : "Disclosure decisions among known and anonymous oocyte donation recipients", "type" : "article-journal", "volume" : "81" }, "uris" : [ "http://www.mendeley.com/documents/?uuid=01cdab64-0840-4eb9-bd0a-8d181489c975" ] }, { "id" : "ITEM-3", "itemData" : { "DOI" : "10.1016/j.fertnstert.2003.11.011", "ISBN" : "00150282", "ISSN" : "0015-0282", "PMID" : "15037397", "abstract" : "The Ethics Committee supports disclosure from parents to offspring about the use of donor gametes in their conception. The merits of further disclosure are discussed, and suggestions are made for policies for programs and sperm banks.", "author" : [ { "dropping-particle" : "", "family" : "Ethics Committee of the American Society for Reproductive Medicine", "given" : "", "non-dropping-particle" : "", "parse-names" : false, "suffix" : "" } ], "container-title" : "Fertility and sterility", "id" : "ITEM-3", "issue" : "3", "issued" : { "date-parts" : [ [ "2004" ] ] }, "page" : "527-31", "title" : "Informing offspring of their conception by gamete donation", "type" : "article-journal", "volume" : "81" }, "uris" : [ "http://www.mendeley.com/documents/?uuid=b66e66d6-c9a1-4f1a-a2dd-be9759e0091a" ] }, { "id" : "ITEM-4", "itemData" : { "author" : [ { "dropping-particle" : "", "family" : "Fertility Counseling", "given" : "", "non-dropping-particle" : "", "parse-names" : false, "suffix" : "" } ], "container-title" : "Clinical Guida and Case Studies", "id" : "ITEM-4", "issued" : { "date-parts" : [ [ "2015" ] ] }, "page" : "252-263", "title" : "Disclosure: Helping families talk about assisted reproduction", "type" : "chapter" }, "uris" : [ "http://www.mendeley.com/documents/?uuid=486f0016-8d67-4379-8ac2-e8d928776564" ] }, { "id" : "ITEM-5",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"ITEM-5", "issue" : "3", "issued" : { "date-parts" : [ [ "2002" ] ] }, "page" : "283-293", "title" : "The disclosure decisions of parents who conceive children using donor eggs", "type" : "article-journal", "volume" : "31" }, "uris" : [ "http://www.mendeley.com/documents/?uuid=82eadc0c-8b84-4f0d-9945-7200a400431e" ] }, { "id" : "ITEM-6", "itemData" : { "DOI" : "10.1111/j.1099-0860.2006.00079.x", "ISSN" : "09510605", "abstract" : "Parents of children conceived by gamete (sperm or egg) donation often find it challenging to share donor conception stories with their children. This study reports findings of a qualitative study of families with children conceived by donor insemination in New Zealand, a country where the policy and practice of sharing information in donor insemination is advanced. Almost all parents had told, or planned to tell, their children about their origins, but some parents faced considerable dilemmas around disclosure. Parents need to be given support and guidance as they inform their children about their donor family history.", "author" : [ { "dropping-particle" : "", "family" : "Hargreaves", "given" : "Katrina", "non-dropping-particle" : "", "parse-names" : false, "suffix" : "" }, { "dropping-particle" : "", "family" : "Daniels", "given" : "Ken", "non-dropping-particle" : "", "parse-names" : false, "suffix" : "" } ], "container-title" : "Children &amp; Society", "id" : "ITEM-6", "issue" : "6", "issued" : { "date-parts" : [ [ "2007" ] ] }, "page" : "420-431", "title" : "Parents dilemmas in sharing donor insemination conception stories with their children", "type" : "article-journal", "volume" : "21" }, "uris" : [ "http://www.mendeley.com/documents/?uuid=2380db60-510a-49a3-b3a8-73c9a7430ce5" ] }, { "id" : "ITEM-7", "itemData" : { "DOI" : "10.1016/j.fertnstert.2006.06.036", "ISBN" : "1556-5653 (Electronic)\\n0015-0282 (Linking)", "ISSN" : "1556-5653", "PMID" : "17094982", "abstract" : "OBJECTIVE: To investigate the controversy surrounding disclosure among donor oocyte recipients. This controversy is escalating worldwide, yet little research has sought to understand the disclosure experience of pregnant, donor oocyte recipient women. This study aims to provide an in-depth description of the disclosure experience, and identify factors that were significant to recipient women which influenced their reasoning as they formulated disclosure decisions.\\n\\nDESIGN: Qualitative, naturalistic design, using a phenomenological approach.\\n\\nSETTING: The home or private office of the recipient woman.\\n\\nPATIENT(S): Donor oocyte recipient women between 9-23 weeks of gestation.\\n\\nRESULT(S): Disclosure decisions were influenced by multiple factors emerging from the women's values and beliefs and their social and cultural environment. Values and beliefs consisted of the right to know and the duty to protect. Social and cultural factors included social support, culture of the family, evolution of the social process, and personal testimonials. Women's age and selection of donor type were interrelated with disclosure decisions.\\n\\nCONCLUSION(S): Disclosing women voiced the right of the child to know, and perceived social and cultural factors as conducive to disclosure. Nondisclosing and undecided women emphasized protecting normative relationships, perceived a social stigma, and were unable to identify a benefit to disclosing. Women's age and choice of oocyte donor should be considered when counseling recipient women.", "author" : [ { "dropping-particle" : "", "family" : "Hershberger", "given" : "Patricia", "non-dropping-particle" : "", "parse-names" : false, "suffix" : "" }, { "dropping-particle" : "", "family" : "Klock", "given" : "Susan C", "non-dropping-particle" : "", "parse-names" : false, "suffix" : "" }, { "dropping-particle" : "", "family" : "Barnes", "given" : "Randall B", "non-dropping-particle" : "", "parse-names" : false, "suffix" : "" } ], "container-title" : "Fertility and sterility", "id" : "ITEM-7", "issue" : "2", "issued" : { "date-parts" : [ [ "2007" ] ] }, "page" : "288-96", "title" : "Disclosure decisions among pregnant women who received donor oocytes: a phenomenological study.", "type" : "article-journal", "volume" : "87" }, "uris" : [ "http://www.mendeley.com/documents/?uuid=4f990e06-74e7-40b8-b4e1-82f2d2a48e3e" ] }, { "id" : "ITEM-8",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"ITEM-8", "issue" : "4", "issued" : { "date-parts" : [ [ "2000" ] ] }, "page" : "157-163", "title" : "Donor insemination: Telling children about their origins", "type" : "article-journal", "volume" : "5" }, "uris" : [ "http://www.mendeley.com/documents/?uuid=bd9d3d7c-f3a1-4ed0-83c6-37869e92bdbf" ] }, { "id" : "ITEM-9", "itemData" : { "DOI" : "10.1093/humupd/dmt018", "ISSN" : "1355-4786", "author" : [ { "dropping-particle" : "", "family" : "Indekeu", "given" : "A.", "non-dropping-particle" : "", "parse-names" : false, "suffix" : "" }, { "dropping-particle" : "", "family" : "Dierickx", "given" : "K.", "non-dropping-particle" : "", "parse-names" : false, "suffix" : "" }, { "dropping-particle" : "", "family" : "Schotsmans", "given" : "P.", "non-dropping-particle" : "", "parse-names" : false, "suffix" : "" }, { "dropping-particle" : "", "family" : "Daniels", "given" : "K. R.", "non-dropping-particle" : "", "parse-names" : false, "suffix" : "" }, { "dropping-particle" : "", "family" : "Rober", "given" : "P.", "non-dropping-particle" : "", "parse-names" : false, "suffix" : "" }, { "dropping-particle" : "", "family" : "D'Hooghe", "given" : "T.", "non-dropping-particle" : "", "parse-names" : false, "suffix" : "" } ], "container-title" : "Human Reproduction Update", "id" : "ITEM-9", "issue" : "6", "issued" : { "date-parts" : [ [ "2013" ] ] }, "page" : "714-733", "title" : "Factors contributing to parental decision-making in disclosing donor conception: a systematic review", "type" : "article-journal", "volume" : "19" }, "uris" : [ "http://www.mendeley.com/documents/?uuid=29ff8683-7569-4899-804e-7c0145ebff77" ] }, { "id" : "ITEM-10",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"ITEM-10",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"ITEM-11",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"ITEM-11",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"ITEM-12",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"ITEM-12",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"id" : "ITEM-13",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"ITEM-13",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"ITEM-14",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"ITEM-14", "issue" : "3", "issued" : { "date-parts" : [ [ "2005" ] ] }, "page" : "810-9", "title" : "School-aged children of donor insemination: a study of parents' disclosure patterns.", "type" : "article-journal", "volume" : "20" }, "uris" : [ "http://www.mendeley.com/documents/?uuid=0702f2a3-6901-48fa-a87d-dadca00f2dcc" ] }, { "id" : "ITEM-15",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"ITEM-15", "issue" : "2", "issued" : { "date-parts" : [ [ "2003" ] ] }, "page" : "89-95", "title" : "To tell or not to tell: The decision-making process of egg-donation parents", "type" : "article-journal", "volume" : "6" }, "uris" : [ "http://www.mendeley.com/documents/?uuid=bccb8723-f241-4918-b023-468633a19fe4" ] }, { "id" : "ITEM-16",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"ITEM-16",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"ITEM-17",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"ITEM-17", "issue" : "10", "issued" : { "date-parts" : [ [ "2013" ] ] }, "page" : "2746-54", "title" : "Attitudes and disclosure decisions of Finnish parents with children conceived using donor sperm.", "type" : "article-journal", "volume" : "28" }, "uris" : [ "http://www.mendeley.com/documents/?uuid=083aa926-7e5e-4a74-a516-ce3239f23e0e" ] }, { "id" : "ITEM-18",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"ITEM-18", "issue" : "10", "issued" : { "date-parts" : [ [ "2010" ] ] }, "page" : "2535-42", "title" : "Increasing openness in oocyte donation families regarding disclosure over 15 years.", "type" : "article-journal", "volume" : "25" }, "uris" : [ "http://www.mendeley.com/documents/?uuid=2273421b-bb33-4508-a93a-12da876a3b4b" ] }, { "id" : "ITEM-19",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"ITEM-19", "issue" : "2", "issued" : { "date-parts" : [ [ "2010" ] ] }, "page" : "116-127", "title" : "Family building in donor conception: parents\u2019 experiences of sharing information", "type" : "article-journal", "volume" : "28" }, "uris" : [ "http://www.mendeley.com/documents/?uuid=881ddfe9-a748-4c1b-ae5c-983d57e881b0" ] } ], "mendeley" : { "formattedCitation"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"manualFormatting" : "(Baccino et al., 2013; Blyth et al., 2010; Dorothy et al., 2004; Ethics Committee of the American Society for Reproductive Medicine, 2004; Fertility Counseling, 2015; Hahn, Sandra Jane; Craft-Rosenberg, 2002; Hargreaves &amp; Daniels, 2007; Hershberger et al., 2007; Hunter et al., 2000; Indekeu et al., 2013; Isaksson et al., 2016; Lalos et al., 2007; Laruelle et al., 2011; Lindblad et al., 2000; Lycett et al., 2005; Murray &amp; Golombok, 2003; Readings et al., 2011; S\u00e4levaara et al., 2013; S\u00f6derstr\u00f6m-Anttila et al., 2010)", "plainTextFormattedCitation"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"previouslyFormattedCitation" : "(Baccino et al., 2013; Blyth et al., 2010; Dorothy et al., 2004; Ethics Committee of the American Society for Reproductive Medicine, 2004; Fertility Counseling, 2015; Hahn &amp; Craft-Rosenberg, 2002; Hargreaves &amp; Daniels, 2007; Hershberger et al., 2007; Hunter et al., 2000; Indekeu et al., 2013; Isaksson et al., 2016; Lalos et al., 2007; Laruelle et al., 2011; Lindblad et al., 2000; E. Lycett et al., 2005; Murray &amp; Golombok, 2003; Readings et al., 2011; S\u00e4levaara et al., 2013; S\u00f6derstr\u00f6m-Anttila et al., 2010)" }, "properties" : { "noteIndex" : 0 }, "schema" : "https://github.com/citation-style-language/schema/raw/master/csl-citation.json" }</w:instrText>
      </w:r>
      <w:r>
        <w:rPr>
          <w:rFonts w:ascii="Times New Roman" w:hAnsi="Times New Roman"/>
          <w:color w:val="000000"/>
          <w:sz w:val="24"/>
          <w:szCs w:val="24"/>
        </w:rPr>
        <w:fldChar w:fldCharType="separate"/>
      </w:r>
      <w:r w:rsidRPr="00FA00AA">
        <w:rPr>
          <w:rFonts w:ascii="Times New Roman" w:hAnsi="Times New Roman"/>
          <w:noProof/>
          <w:color w:val="000000"/>
          <w:sz w:val="24"/>
          <w:szCs w:val="24"/>
        </w:rPr>
        <w:t xml:space="preserve">(Baccino et al., 2013; Blyth et al., 2010; Dorothy et al., 2004; Ethics Committee of the American Society for Reproductive Medicine, 2004; Fertility Counseling, 2015; Hahn, Sandra Jane; Craft-Rosenberg, 2002; Hargreaves &amp; Daniels, 2007; Hershberger et al., 2007; Hunter et al., 2000; Indekeu et al., 2013; Isaksson et al., 2016; Lalos et al., 2007; Laruelle et al., </w:t>
      </w:r>
      <w:r>
        <w:rPr>
          <w:rFonts w:ascii="Times New Roman" w:hAnsi="Times New Roman"/>
          <w:noProof/>
          <w:color w:val="000000"/>
          <w:sz w:val="24"/>
          <w:szCs w:val="24"/>
        </w:rPr>
        <w:t xml:space="preserve">2011; Lindblad et al., 2000; </w:t>
      </w:r>
      <w:r w:rsidRPr="00FA00AA">
        <w:rPr>
          <w:rFonts w:ascii="Times New Roman" w:hAnsi="Times New Roman"/>
          <w:noProof/>
          <w:color w:val="000000"/>
          <w:sz w:val="24"/>
          <w:szCs w:val="24"/>
        </w:rPr>
        <w:t>Lycett et al., 2005; Murray &amp; Golombok, 2003; Readings et al., 2011; Sälevaara et al., 2013; Söderström-Anttila et al., 2010)</w:t>
      </w:r>
      <w:r>
        <w:rPr>
          <w:rFonts w:ascii="Times New Roman" w:hAnsi="Times New Roman"/>
          <w:color w:val="000000"/>
          <w:sz w:val="24"/>
          <w:szCs w:val="24"/>
        </w:rPr>
        <w:fldChar w:fldCharType="end"/>
      </w:r>
      <w:r>
        <w:rPr>
          <w:rFonts w:ascii="Times New Roman" w:hAnsi="Times New Roman"/>
          <w:color w:val="000000"/>
          <w:sz w:val="24"/>
          <w:szCs w:val="24"/>
        </w:rPr>
        <w:t>, procedeu-se ao</w:t>
      </w:r>
      <w:r w:rsidRPr="00A571E6">
        <w:rPr>
          <w:rFonts w:ascii="Times New Roman" w:hAnsi="Times New Roman"/>
          <w:color w:val="000000"/>
          <w:sz w:val="24"/>
          <w:szCs w:val="24"/>
        </w:rPr>
        <w:t xml:space="preserve"> desenvolvimento de um questionário com as motivações para contar e para não contar</w:t>
      </w:r>
      <w:r>
        <w:rPr>
          <w:rFonts w:ascii="Times New Roman" w:hAnsi="Times New Roman"/>
          <w:color w:val="000000"/>
          <w:sz w:val="24"/>
          <w:szCs w:val="24"/>
        </w:rPr>
        <w:t>,</w:t>
      </w:r>
      <w:r w:rsidRPr="00A571E6">
        <w:rPr>
          <w:rFonts w:ascii="Times New Roman" w:hAnsi="Times New Roman"/>
          <w:color w:val="000000"/>
          <w:sz w:val="24"/>
          <w:szCs w:val="24"/>
        </w:rPr>
        <w:t xml:space="preserve"> referidas de um modo mais sistemático nos estudos</w:t>
      </w:r>
      <w:r>
        <w:rPr>
          <w:rFonts w:ascii="Times New Roman" w:hAnsi="Times New Roman"/>
          <w:color w:val="000000"/>
          <w:sz w:val="24"/>
          <w:szCs w:val="24"/>
        </w:rPr>
        <w:t xml:space="preserve"> consultados.</w:t>
      </w:r>
    </w:p>
    <w:p w14:paraId="0ECFE8F6" w14:textId="7B163E57" w:rsidR="00A61DAC" w:rsidRPr="008720A2" w:rsidRDefault="00A61DAC" w:rsidP="00A61DAC">
      <w:pPr>
        <w:spacing w:after="0" w:line="360" w:lineRule="auto"/>
        <w:ind w:firstLine="426"/>
        <w:jc w:val="both"/>
        <w:rPr>
          <w:rFonts w:ascii="Times New Roman" w:hAnsi="Times New Roman"/>
          <w:color w:val="000000"/>
          <w:sz w:val="24"/>
          <w:szCs w:val="24"/>
        </w:rPr>
      </w:pPr>
      <w:commentRangeStart w:id="55"/>
      <w:r>
        <w:rPr>
          <w:rFonts w:ascii="Times New Roman" w:hAnsi="Times New Roman"/>
          <w:color w:val="000000"/>
          <w:sz w:val="24"/>
          <w:szCs w:val="24"/>
        </w:rPr>
        <w:t xml:space="preserve">Com base nos resultados dos estudos qualitativos, foram elaborados 34 itens </w:t>
      </w:r>
      <w:r w:rsidR="000F7391">
        <w:rPr>
          <w:rFonts w:ascii="Times New Roman" w:hAnsi="Times New Roman"/>
          <w:color w:val="000000"/>
          <w:sz w:val="24"/>
          <w:szCs w:val="24"/>
        </w:rPr>
        <w:t>iniciais</w:t>
      </w:r>
      <w:r>
        <w:rPr>
          <w:rFonts w:ascii="Times New Roman" w:hAnsi="Times New Roman"/>
          <w:color w:val="000000"/>
          <w:sz w:val="24"/>
          <w:szCs w:val="24"/>
        </w:rPr>
        <w:t>, tendo sido eliminados alguns destes por demonstrarem ambiguidade</w:t>
      </w:r>
      <w:r w:rsidR="009479F3">
        <w:rPr>
          <w:rFonts w:ascii="Times New Roman" w:hAnsi="Times New Roman"/>
          <w:color w:val="000000"/>
          <w:sz w:val="24"/>
          <w:szCs w:val="24"/>
        </w:rPr>
        <w:t>,</w:t>
      </w:r>
      <w:r>
        <w:rPr>
          <w:rFonts w:ascii="Times New Roman" w:hAnsi="Times New Roman"/>
          <w:color w:val="000000"/>
          <w:sz w:val="24"/>
          <w:szCs w:val="24"/>
        </w:rPr>
        <w:t xml:space="preserve"> e agregados outros</w:t>
      </w:r>
      <w:r w:rsidR="009479F3">
        <w:rPr>
          <w:rFonts w:ascii="Times New Roman" w:hAnsi="Times New Roman"/>
          <w:color w:val="000000"/>
          <w:sz w:val="24"/>
          <w:szCs w:val="24"/>
        </w:rPr>
        <w:t>,</w:t>
      </w:r>
      <w:r>
        <w:rPr>
          <w:rFonts w:ascii="Times New Roman" w:hAnsi="Times New Roman"/>
          <w:color w:val="000000"/>
          <w:sz w:val="24"/>
          <w:szCs w:val="24"/>
        </w:rPr>
        <w:t xml:space="preserve"> por se apresentarem como redundantes</w:t>
      </w:r>
      <w:commentRangeEnd w:id="55"/>
      <w:r w:rsidR="001E6210">
        <w:rPr>
          <w:rStyle w:val="Refdecomentrio"/>
        </w:rPr>
        <w:commentReference w:id="55"/>
      </w:r>
      <w:r>
        <w:rPr>
          <w:rFonts w:ascii="Times New Roman" w:hAnsi="Times New Roman"/>
          <w:color w:val="000000"/>
          <w:sz w:val="24"/>
          <w:szCs w:val="24"/>
        </w:rPr>
        <w:t>. Assim, resultaram numa fase final</w:t>
      </w:r>
      <w:ins w:id="56" w:author="Autor">
        <w:r w:rsidR="001E6210">
          <w:rPr>
            <w:rFonts w:ascii="Times New Roman" w:hAnsi="Times New Roman"/>
            <w:color w:val="000000"/>
            <w:sz w:val="24"/>
            <w:szCs w:val="24"/>
          </w:rPr>
          <w:t>,</w:t>
        </w:r>
      </w:ins>
      <w:r>
        <w:rPr>
          <w:rFonts w:ascii="Times New Roman" w:hAnsi="Times New Roman"/>
          <w:color w:val="000000"/>
          <w:sz w:val="24"/>
          <w:szCs w:val="24"/>
        </w:rPr>
        <w:t xml:space="preserve"> 11 itens correspondentes a aspetos considerados para a decisão de revelar a origem não genética e 9 itens referentes a aspetos </w:t>
      </w:r>
      <w:r w:rsidR="00B24640">
        <w:rPr>
          <w:rFonts w:ascii="Times New Roman" w:hAnsi="Times New Roman"/>
          <w:color w:val="000000"/>
          <w:sz w:val="24"/>
          <w:szCs w:val="24"/>
        </w:rPr>
        <w:t>associados à</w:t>
      </w:r>
      <w:r>
        <w:rPr>
          <w:rFonts w:ascii="Times New Roman" w:hAnsi="Times New Roman"/>
          <w:color w:val="000000"/>
          <w:sz w:val="24"/>
          <w:szCs w:val="24"/>
        </w:rPr>
        <w:t xml:space="preserve"> decisão de não revelar. Uma terceira </w:t>
      </w:r>
      <w:r w:rsidR="00B24640">
        <w:rPr>
          <w:rFonts w:ascii="Times New Roman" w:hAnsi="Times New Roman"/>
          <w:color w:val="000000"/>
          <w:sz w:val="24"/>
          <w:szCs w:val="24"/>
        </w:rPr>
        <w:t xml:space="preserve">componente </w:t>
      </w:r>
      <w:r>
        <w:rPr>
          <w:rFonts w:ascii="Times New Roman" w:hAnsi="Times New Roman"/>
          <w:color w:val="000000"/>
          <w:sz w:val="24"/>
          <w:szCs w:val="24"/>
        </w:rPr>
        <w:t>deste questionário engloba a totalidade dos itens e dirige-se a pessoas que não tenham ainda tomado uma decisão</w:t>
      </w:r>
      <w:r w:rsidR="009479F3">
        <w:rPr>
          <w:rFonts w:ascii="Times New Roman" w:hAnsi="Times New Roman"/>
          <w:color w:val="000000"/>
          <w:sz w:val="24"/>
          <w:szCs w:val="24"/>
        </w:rPr>
        <w:t>, independentemente de já terem sido pais por esta via ou de o poderem vir a ser</w:t>
      </w:r>
      <w:r>
        <w:rPr>
          <w:rFonts w:ascii="Times New Roman" w:hAnsi="Times New Roman"/>
          <w:color w:val="000000"/>
          <w:sz w:val="24"/>
          <w:szCs w:val="24"/>
        </w:rPr>
        <w:t>. Os diferentes itens são respondidos numa escala de 5 pontos, indo de 1 (</w:t>
      </w:r>
      <w:r w:rsidR="00B24640">
        <w:rPr>
          <w:rFonts w:ascii="Times New Roman" w:hAnsi="Times New Roman"/>
          <w:color w:val="000000"/>
          <w:sz w:val="24"/>
          <w:szCs w:val="24"/>
        </w:rPr>
        <w:t>D</w:t>
      </w:r>
      <w:r>
        <w:rPr>
          <w:rFonts w:ascii="Times New Roman" w:hAnsi="Times New Roman"/>
          <w:color w:val="000000"/>
          <w:sz w:val="24"/>
          <w:szCs w:val="24"/>
        </w:rPr>
        <w:t>iscordo totalmente) a 5 (</w:t>
      </w:r>
      <w:r w:rsidR="00B24640">
        <w:rPr>
          <w:rFonts w:ascii="Times New Roman" w:hAnsi="Times New Roman"/>
          <w:color w:val="000000"/>
          <w:sz w:val="24"/>
          <w:szCs w:val="24"/>
        </w:rPr>
        <w:t>C</w:t>
      </w:r>
      <w:r>
        <w:rPr>
          <w:rFonts w:ascii="Times New Roman" w:hAnsi="Times New Roman"/>
          <w:color w:val="000000"/>
          <w:sz w:val="24"/>
          <w:szCs w:val="24"/>
        </w:rPr>
        <w:t>oncordo totalmente), sendo solicitada a indicação do grau de concordância relativamente a tratar-se de uma razão importante para a decisão.</w:t>
      </w:r>
    </w:p>
    <w:p w14:paraId="5928EB80" w14:textId="5B8466CA" w:rsidR="00A61DAC" w:rsidRDefault="00A61DAC" w:rsidP="00A61DAC">
      <w:pPr>
        <w:spacing w:after="0" w:line="360" w:lineRule="auto"/>
        <w:ind w:firstLine="426"/>
        <w:contextualSpacing/>
        <w:jc w:val="both"/>
        <w:rPr>
          <w:rFonts w:ascii="Times New Roman" w:hAnsi="Times New Roman"/>
          <w:sz w:val="24"/>
        </w:rPr>
      </w:pPr>
      <w:r>
        <w:rPr>
          <w:rFonts w:ascii="Times New Roman" w:hAnsi="Times New Roman"/>
          <w:sz w:val="24"/>
        </w:rPr>
        <w:t xml:space="preserve">Assim, consoante </w:t>
      </w:r>
      <w:ins w:id="57" w:author="Autor">
        <w:r w:rsidR="0019291C">
          <w:rPr>
            <w:rFonts w:ascii="Times New Roman" w:hAnsi="Times New Roman"/>
            <w:sz w:val="24"/>
          </w:rPr>
          <w:t>à</w:t>
        </w:r>
      </w:ins>
      <w:del w:id="58" w:author="Autor">
        <w:r w:rsidDel="0019291C">
          <w:rPr>
            <w:rFonts w:ascii="Times New Roman" w:hAnsi="Times New Roman"/>
            <w:sz w:val="24"/>
          </w:rPr>
          <w:delText>a</w:delText>
        </w:r>
      </w:del>
      <w:r>
        <w:rPr>
          <w:rFonts w:ascii="Times New Roman" w:hAnsi="Times New Roman"/>
          <w:sz w:val="24"/>
        </w:rPr>
        <w:t xml:space="preserve"> tomada de decisão do casal, o participante respondeu a uma componente específica do questionário: no caso dos casais que contaram</w:t>
      </w:r>
      <w:r w:rsidR="00FC14A8">
        <w:rPr>
          <w:rFonts w:ascii="Times New Roman" w:hAnsi="Times New Roman"/>
          <w:sz w:val="24"/>
        </w:rPr>
        <w:t>, estes</w:t>
      </w:r>
      <w:r>
        <w:rPr>
          <w:rFonts w:ascii="Times New Roman" w:hAnsi="Times New Roman"/>
          <w:sz w:val="24"/>
        </w:rPr>
        <w:t xml:space="preserve"> responderam à componente referente às razões apontadas pela literatura que levam a que o casal conte, no caso dos casais que não tinham contado por não quererem que o(a) filho(a) soubesse responderam à componente referente às razões apontadas para que o casal tome esta decisão e, por último, no caso dos casais que ainda não tinham contado devido à idade da criança ou por se encontrarem indecisos, responderam à componente do questionário que incluía razões para revelar e razões para não revelar. </w:t>
      </w:r>
    </w:p>
    <w:p w14:paraId="5828DBF0" w14:textId="69231C09" w:rsidR="000F7391" w:rsidRDefault="00B24640" w:rsidP="000F7391">
      <w:pPr>
        <w:spacing w:after="0" w:line="360" w:lineRule="auto"/>
        <w:ind w:firstLine="426"/>
        <w:contextualSpacing/>
        <w:jc w:val="both"/>
        <w:rPr>
          <w:rFonts w:ascii="Times New Roman" w:hAnsi="Times New Roman"/>
          <w:sz w:val="24"/>
        </w:rPr>
      </w:pPr>
      <w:r>
        <w:rPr>
          <w:rFonts w:ascii="Times New Roman" w:hAnsi="Times New Roman"/>
          <w:sz w:val="24"/>
        </w:rPr>
        <w:t xml:space="preserve">Para efeitos de recrutamento dos participantes, </w:t>
      </w:r>
      <w:r w:rsidR="000F7391">
        <w:rPr>
          <w:rFonts w:ascii="Times New Roman" w:hAnsi="Times New Roman"/>
          <w:sz w:val="24"/>
        </w:rPr>
        <w:t xml:space="preserve">foi </w:t>
      </w:r>
      <w:r>
        <w:rPr>
          <w:rFonts w:ascii="Times New Roman" w:hAnsi="Times New Roman"/>
          <w:sz w:val="24"/>
        </w:rPr>
        <w:t>contactada a</w:t>
      </w:r>
      <w:r w:rsidR="000F7391">
        <w:rPr>
          <w:rFonts w:ascii="Times New Roman" w:hAnsi="Times New Roman"/>
          <w:sz w:val="24"/>
        </w:rPr>
        <w:t xml:space="preserve"> Associação Portuguesa de Fertilidade (APFertilidade)</w:t>
      </w:r>
      <w:r>
        <w:rPr>
          <w:rFonts w:ascii="Times New Roman" w:hAnsi="Times New Roman"/>
          <w:sz w:val="24"/>
        </w:rPr>
        <w:t xml:space="preserve"> com o intuito de solicitar a esta associação a colaboração na divulgação do estudo</w:t>
      </w:r>
      <w:r w:rsidR="000F7391">
        <w:rPr>
          <w:rFonts w:ascii="Times New Roman" w:hAnsi="Times New Roman"/>
          <w:sz w:val="24"/>
        </w:rPr>
        <w:t xml:space="preserve">. A APFertilidade respondeu favoravelmente e </w:t>
      </w:r>
      <w:r w:rsidR="000F7391">
        <w:rPr>
          <w:rFonts w:ascii="Times New Roman" w:hAnsi="Times New Roman"/>
          <w:sz w:val="24"/>
        </w:rPr>
        <w:lastRenderedPageBreak/>
        <w:t xml:space="preserve">procedeu à divulgação do estudo através do </w:t>
      </w:r>
      <w:ins w:id="59" w:author="Autor">
        <w:r w:rsidR="0019291C">
          <w:rPr>
            <w:rFonts w:ascii="Times New Roman" w:hAnsi="Times New Roman"/>
            <w:sz w:val="24"/>
          </w:rPr>
          <w:t>f</w:t>
        </w:r>
      </w:ins>
      <w:del w:id="60" w:author="Autor">
        <w:r w:rsidR="000F7391" w:rsidDel="0019291C">
          <w:rPr>
            <w:rFonts w:ascii="Times New Roman" w:hAnsi="Times New Roman"/>
            <w:sz w:val="24"/>
          </w:rPr>
          <w:delText>F</w:delText>
        </w:r>
      </w:del>
      <w:r w:rsidR="000F7391">
        <w:rPr>
          <w:rFonts w:ascii="Times New Roman" w:hAnsi="Times New Roman"/>
          <w:sz w:val="24"/>
        </w:rPr>
        <w:t xml:space="preserve">órum constante da </w:t>
      </w:r>
      <w:r w:rsidR="009479F3">
        <w:rPr>
          <w:rFonts w:ascii="Times New Roman" w:hAnsi="Times New Roman"/>
          <w:sz w:val="24"/>
        </w:rPr>
        <w:t xml:space="preserve">sua </w:t>
      </w:r>
      <w:r w:rsidR="000F7391">
        <w:rPr>
          <w:rFonts w:ascii="Times New Roman" w:hAnsi="Times New Roman"/>
          <w:sz w:val="24"/>
        </w:rPr>
        <w:t xml:space="preserve">página </w:t>
      </w:r>
      <w:r w:rsidR="000F7391" w:rsidRPr="00EC1484">
        <w:rPr>
          <w:rFonts w:ascii="Times New Roman" w:hAnsi="Times New Roman"/>
          <w:i/>
          <w:sz w:val="24"/>
        </w:rPr>
        <w:t>web</w:t>
      </w:r>
      <w:r w:rsidR="000F7391">
        <w:rPr>
          <w:rFonts w:ascii="Times New Roman" w:hAnsi="Times New Roman"/>
          <w:sz w:val="24"/>
        </w:rPr>
        <w:t xml:space="preserve">, rede social </w:t>
      </w:r>
      <w:r w:rsidR="000F7391" w:rsidRPr="00EC1484">
        <w:rPr>
          <w:rFonts w:ascii="Times New Roman" w:hAnsi="Times New Roman"/>
          <w:i/>
          <w:sz w:val="24"/>
        </w:rPr>
        <w:t>Facebook</w:t>
      </w:r>
      <w:r w:rsidR="000F7391">
        <w:rPr>
          <w:rFonts w:ascii="Times New Roman" w:hAnsi="Times New Roman"/>
          <w:sz w:val="24"/>
        </w:rPr>
        <w:t xml:space="preserve"> e </w:t>
      </w:r>
      <w:r w:rsidR="000F7391" w:rsidRPr="00EC1484">
        <w:rPr>
          <w:rFonts w:ascii="Times New Roman" w:hAnsi="Times New Roman"/>
          <w:i/>
          <w:sz w:val="24"/>
        </w:rPr>
        <w:t>newsletter</w:t>
      </w:r>
      <w:r w:rsidR="000F7391">
        <w:rPr>
          <w:rFonts w:ascii="Times New Roman" w:hAnsi="Times New Roman"/>
          <w:sz w:val="24"/>
        </w:rPr>
        <w:t xml:space="preserve"> enviada aos associados.</w:t>
      </w:r>
    </w:p>
    <w:p w14:paraId="328A76CE" w14:textId="617DEE1B" w:rsidR="000F7391" w:rsidRDefault="00B24640" w:rsidP="000F7391">
      <w:pPr>
        <w:spacing w:after="0" w:line="360" w:lineRule="auto"/>
        <w:ind w:firstLine="426"/>
        <w:contextualSpacing/>
        <w:jc w:val="both"/>
        <w:rPr>
          <w:rFonts w:ascii="Times New Roman" w:hAnsi="Times New Roman"/>
          <w:sz w:val="24"/>
        </w:rPr>
      </w:pPr>
      <w:r>
        <w:rPr>
          <w:rFonts w:ascii="Times New Roman" w:hAnsi="Times New Roman"/>
          <w:sz w:val="24"/>
        </w:rPr>
        <w:t>Nesta</w:t>
      </w:r>
      <w:r w:rsidR="000F7391">
        <w:rPr>
          <w:rFonts w:ascii="Times New Roman" w:hAnsi="Times New Roman"/>
          <w:sz w:val="24"/>
        </w:rPr>
        <w:t xml:space="preserve"> </w:t>
      </w:r>
      <w:r>
        <w:rPr>
          <w:rFonts w:ascii="Times New Roman" w:hAnsi="Times New Roman"/>
          <w:sz w:val="24"/>
        </w:rPr>
        <w:t>sequência</w:t>
      </w:r>
      <w:r w:rsidR="000F7391">
        <w:rPr>
          <w:rFonts w:ascii="Times New Roman" w:hAnsi="Times New Roman"/>
          <w:sz w:val="24"/>
        </w:rPr>
        <w:t>, o</w:t>
      </w:r>
      <w:r w:rsidR="000F7391" w:rsidRPr="00EC1484">
        <w:rPr>
          <w:rFonts w:ascii="Times New Roman" w:hAnsi="Times New Roman"/>
          <w:sz w:val="24"/>
        </w:rPr>
        <w:t xml:space="preserve">s participantes </w:t>
      </w:r>
      <w:r>
        <w:rPr>
          <w:rFonts w:ascii="Times New Roman" w:hAnsi="Times New Roman"/>
          <w:sz w:val="24"/>
        </w:rPr>
        <w:t>tiveram conhecimento do</w:t>
      </w:r>
      <w:r w:rsidR="000F7391" w:rsidRPr="00EC1484">
        <w:rPr>
          <w:rFonts w:ascii="Times New Roman" w:hAnsi="Times New Roman"/>
          <w:sz w:val="24"/>
        </w:rPr>
        <w:t xml:space="preserve"> estudo </w:t>
      </w:r>
      <w:r>
        <w:rPr>
          <w:rFonts w:ascii="Times New Roman" w:hAnsi="Times New Roman"/>
          <w:sz w:val="24"/>
        </w:rPr>
        <w:t>através da divulgação realizada pela</w:t>
      </w:r>
      <w:r w:rsidR="000F7391" w:rsidRPr="00EC1484">
        <w:rPr>
          <w:rFonts w:ascii="Times New Roman" w:hAnsi="Times New Roman"/>
          <w:sz w:val="24"/>
        </w:rPr>
        <w:t xml:space="preserve"> </w:t>
      </w:r>
      <w:r w:rsidR="000F7391">
        <w:rPr>
          <w:rFonts w:ascii="Times New Roman" w:hAnsi="Times New Roman"/>
          <w:sz w:val="24"/>
        </w:rPr>
        <w:t xml:space="preserve">APFertilidade, na qual era apresentado o </w:t>
      </w:r>
      <w:r>
        <w:rPr>
          <w:rFonts w:ascii="Times New Roman" w:hAnsi="Times New Roman"/>
          <w:sz w:val="24"/>
        </w:rPr>
        <w:t xml:space="preserve">âmbito e </w:t>
      </w:r>
      <w:ins w:id="61" w:author="Autor">
        <w:r w:rsidR="0019291C">
          <w:rPr>
            <w:rFonts w:ascii="Times New Roman" w:hAnsi="Times New Roman"/>
            <w:sz w:val="24"/>
          </w:rPr>
          <w:t xml:space="preserve">os </w:t>
        </w:r>
      </w:ins>
      <w:r>
        <w:rPr>
          <w:rFonts w:ascii="Times New Roman" w:hAnsi="Times New Roman"/>
          <w:sz w:val="24"/>
        </w:rPr>
        <w:t xml:space="preserve">objetivos do </w:t>
      </w:r>
      <w:r w:rsidR="000F7391">
        <w:rPr>
          <w:rFonts w:ascii="Times New Roman" w:hAnsi="Times New Roman"/>
          <w:sz w:val="24"/>
        </w:rPr>
        <w:t xml:space="preserve">estudo e disponibilizado um </w:t>
      </w:r>
      <w:r w:rsidR="000F7391" w:rsidRPr="00EC1484">
        <w:rPr>
          <w:rFonts w:ascii="Times New Roman" w:hAnsi="Times New Roman"/>
          <w:i/>
          <w:sz w:val="24"/>
        </w:rPr>
        <w:t>link</w:t>
      </w:r>
      <w:r w:rsidR="000F7391">
        <w:rPr>
          <w:rFonts w:ascii="Times New Roman" w:hAnsi="Times New Roman"/>
          <w:sz w:val="24"/>
        </w:rPr>
        <w:t xml:space="preserve"> de acesso a</w:t>
      </w:r>
      <w:r w:rsidR="000F7391" w:rsidRPr="00EC1484">
        <w:rPr>
          <w:rFonts w:ascii="Times New Roman" w:hAnsi="Times New Roman"/>
          <w:sz w:val="24"/>
        </w:rPr>
        <w:t xml:space="preserve"> uma plataforma </w:t>
      </w:r>
      <w:r w:rsidR="000F7391" w:rsidRPr="00EC1484">
        <w:rPr>
          <w:rFonts w:ascii="Times New Roman" w:hAnsi="Times New Roman"/>
          <w:i/>
          <w:sz w:val="24"/>
        </w:rPr>
        <w:t>online</w:t>
      </w:r>
      <w:r w:rsidR="000F7391" w:rsidRPr="00EC1484">
        <w:rPr>
          <w:rFonts w:ascii="Times New Roman" w:hAnsi="Times New Roman"/>
          <w:sz w:val="24"/>
        </w:rPr>
        <w:t>.</w:t>
      </w:r>
      <w:r w:rsidR="000F7391">
        <w:rPr>
          <w:rFonts w:ascii="Times New Roman" w:hAnsi="Times New Roman"/>
          <w:sz w:val="24"/>
        </w:rPr>
        <w:t xml:space="preserve"> Uma vez acedida a plataforma era solicitado o consentimento informado, condição obrigatória para </w:t>
      </w:r>
      <w:r>
        <w:rPr>
          <w:rFonts w:ascii="Times New Roman" w:hAnsi="Times New Roman"/>
          <w:sz w:val="24"/>
        </w:rPr>
        <w:t>prosseguir</w:t>
      </w:r>
      <w:r w:rsidR="000F7391">
        <w:rPr>
          <w:rFonts w:ascii="Times New Roman" w:hAnsi="Times New Roman"/>
          <w:sz w:val="24"/>
        </w:rPr>
        <w:t xml:space="preserve"> com o preenchimento d</w:t>
      </w:r>
      <w:r>
        <w:rPr>
          <w:rFonts w:ascii="Times New Roman" w:hAnsi="Times New Roman"/>
          <w:sz w:val="24"/>
        </w:rPr>
        <w:t xml:space="preserve">os instrumentos de </w:t>
      </w:r>
      <w:commentRangeStart w:id="62"/>
      <w:commentRangeStart w:id="63"/>
      <w:r>
        <w:rPr>
          <w:rFonts w:ascii="Times New Roman" w:hAnsi="Times New Roman"/>
          <w:sz w:val="24"/>
        </w:rPr>
        <w:t>autorresposta</w:t>
      </w:r>
      <w:commentRangeEnd w:id="62"/>
      <w:r w:rsidR="0019291C">
        <w:rPr>
          <w:rStyle w:val="Refdecomentrio"/>
        </w:rPr>
        <w:commentReference w:id="62"/>
      </w:r>
      <w:commentRangeEnd w:id="63"/>
      <w:r w:rsidR="0019291C">
        <w:rPr>
          <w:rStyle w:val="Refdecomentrio"/>
        </w:rPr>
        <w:commentReference w:id="63"/>
      </w:r>
      <w:r w:rsidR="000F7391">
        <w:rPr>
          <w:rFonts w:ascii="Times New Roman" w:hAnsi="Times New Roman"/>
          <w:sz w:val="24"/>
        </w:rPr>
        <w:t xml:space="preserve">. </w:t>
      </w:r>
    </w:p>
    <w:p w14:paraId="04FC96E7" w14:textId="2589FACB" w:rsidR="000F7391" w:rsidRDefault="000F7391" w:rsidP="000F7391">
      <w:pPr>
        <w:spacing w:after="0" w:line="360" w:lineRule="auto"/>
        <w:ind w:firstLine="426"/>
        <w:contextualSpacing/>
        <w:jc w:val="both"/>
        <w:rPr>
          <w:rFonts w:ascii="Times New Roman" w:hAnsi="Times New Roman"/>
          <w:sz w:val="24"/>
        </w:rPr>
      </w:pPr>
      <w:r>
        <w:rPr>
          <w:rFonts w:ascii="Times New Roman" w:hAnsi="Times New Roman"/>
          <w:sz w:val="24"/>
        </w:rPr>
        <w:t xml:space="preserve">O presente estudo teve como critério de inclusão </w:t>
      </w:r>
      <w:r w:rsidR="00B24640">
        <w:rPr>
          <w:rFonts w:ascii="Times New Roman" w:hAnsi="Times New Roman"/>
          <w:sz w:val="24"/>
        </w:rPr>
        <w:t xml:space="preserve">idade superior a 18 anos e </w:t>
      </w:r>
      <w:r>
        <w:rPr>
          <w:rFonts w:ascii="Times New Roman" w:hAnsi="Times New Roman"/>
          <w:sz w:val="24"/>
        </w:rPr>
        <w:t xml:space="preserve">a realização </w:t>
      </w:r>
      <w:r w:rsidR="002D438D">
        <w:rPr>
          <w:rFonts w:ascii="Times New Roman" w:hAnsi="Times New Roman"/>
          <w:sz w:val="24"/>
        </w:rPr>
        <w:t xml:space="preserve">prévia </w:t>
      </w:r>
      <w:r>
        <w:rPr>
          <w:rFonts w:ascii="Times New Roman" w:hAnsi="Times New Roman"/>
          <w:sz w:val="24"/>
        </w:rPr>
        <w:t xml:space="preserve">de tratamentos de </w:t>
      </w:r>
      <w:r w:rsidR="00E94B32">
        <w:rPr>
          <w:rFonts w:ascii="Times New Roman" w:hAnsi="Times New Roman"/>
          <w:sz w:val="24"/>
        </w:rPr>
        <w:t>in</w:t>
      </w:r>
      <w:r>
        <w:rPr>
          <w:rFonts w:ascii="Times New Roman" w:hAnsi="Times New Roman"/>
          <w:sz w:val="24"/>
        </w:rPr>
        <w:t>fertilidade com recurso a doação de gâmetas dos qu</w:t>
      </w:r>
      <w:r w:rsidR="00B24640">
        <w:rPr>
          <w:rFonts w:ascii="Times New Roman" w:hAnsi="Times New Roman"/>
          <w:sz w:val="24"/>
        </w:rPr>
        <w:t>ais tivesse nascido uma criança.</w:t>
      </w:r>
    </w:p>
    <w:p w14:paraId="6445BAC1" w14:textId="77777777" w:rsidR="00A61DAC" w:rsidRPr="00D503BC" w:rsidRDefault="00A61DAC" w:rsidP="0054197C">
      <w:pPr>
        <w:spacing w:after="0" w:line="360" w:lineRule="auto"/>
        <w:contextualSpacing/>
        <w:jc w:val="both"/>
        <w:rPr>
          <w:rFonts w:ascii="Times New Roman" w:hAnsi="Times New Roman"/>
          <w:i/>
          <w:sz w:val="24"/>
        </w:rPr>
      </w:pPr>
    </w:p>
    <w:p w14:paraId="65D7FE62" w14:textId="77777777" w:rsidR="00560DF4" w:rsidRDefault="00374A9E" w:rsidP="008F1012">
      <w:pPr>
        <w:spacing w:after="0" w:line="360" w:lineRule="auto"/>
        <w:ind w:firstLine="426"/>
        <w:contextualSpacing/>
        <w:jc w:val="both"/>
        <w:rPr>
          <w:rFonts w:ascii="Times New Roman" w:hAnsi="Times New Roman"/>
          <w:i/>
          <w:sz w:val="24"/>
        </w:rPr>
      </w:pPr>
      <w:r w:rsidRPr="00062432">
        <w:rPr>
          <w:rFonts w:ascii="Times New Roman" w:hAnsi="Times New Roman"/>
          <w:i/>
          <w:sz w:val="24"/>
        </w:rPr>
        <w:t>Análise estatística</w:t>
      </w:r>
    </w:p>
    <w:p w14:paraId="786EB7CD" w14:textId="134FB948" w:rsidR="009379E1" w:rsidRDefault="009379E1" w:rsidP="008F1012">
      <w:pPr>
        <w:spacing w:after="0" w:line="360" w:lineRule="auto"/>
        <w:ind w:firstLine="426"/>
        <w:contextualSpacing/>
        <w:jc w:val="both"/>
        <w:rPr>
          <w:rFonts w:ascii="Times New Roman" w:hAnsi="Times New Roman"/>
          <w:sz w:val="24"/>
        </w:rPr>
      </w:pPr>
      <w:commentRangeStart w:id="64"/>
      <w:r w:rsidRPr="003C1394">
        <w:rPr>
          <w:rFonts w:ascii="Times New Roman" w:hAnsi="Times New Roman"/>
          <w:sz w:val="24"/>
          <w:szCs w:val="24"/>
        </w:rPr>
        <w:t>A anális</w:t>
      </w:r>
      <w:r>
        <w:rPr>
          <w:rFonts w:ascii="Times New Roman" w:hAnsi="Times New Roman"/>
          <w:sz w:val="24"/>
          <w:szCs w:val="24"/>
        </w:rPr>
        <w:t>e estatística dos dados foi realizada</w:t>
      </w:r>
      <w:r w:rsidRPr="003C1394">
        <w:rPr>
          <w:rFonts w:ascii="Times New Roman" w:hAnsi="Times New Roman"/>
          <w:sz w:val="24"/>
          <w:szCs w:val="24"/>
        </w:rPr>
        <w:t xml:space="preserve"> por recurso ao </w:t>
      </w:r>
      <w:ins w:id="65" w:author="Autor">
        <w:r w:rsidR="0019291C">
          <w:rPr>
            <w:rFonts w:ascii="Times New Roman" w:hAnsi="Times New Roman"/>
            <w:i/>
            <w:sz w:val="24"/>
            <w:szCs w:val="24"/>
          </w:rPr>
          <w:t>s</w:t>
        </w:r>
      </w:ins>
      <w:del w:id="66" w:author="Autor">
        <w:r w:rsidRPr="003C1394" w:rsidDel="0019291C">
          <w:rPr>
            <w:rFonts w:ascii="Times New Roman" w:hAnsi="Times New Roman"/>
            <w:i/>
            <w:sz w:val="24"/>
            <w:szCs w:val="24"/>
          </w:rPr>
          <w:delText>S</w:delText>
        </w:r>
      </w:del>
      <w:r w:rsidRPr="003C1394">
        <w:rPr>
          <w:rFonts w:ascii="Times New Roman" w:hAnsi="Times New Roman"/>
          <w:i/>
          <w:sz w:val="24"/>
          <w:szCs w:val="24"/>
        </w:rPr>
        <w:t>oftware SPSS Statistics</w:t>
      </w:r>
      <w:r w:rsidRPr="003C1394">
        <w:rPr>
          <w:rFonts w:ascii="Times New Roman" w:hAnsi="Times New Roman"/>
          <w:sz w:val="24"/>
          <w:szCs w:val="24"/>
        </w:rPr>
        <w:t xml:space="preserve"> (v.</w:t>
      </w:r>
      <w:r>
        <w:rPr>
          <w:rFonts w:ascii="Times New Roman" w:hAnsi="Times New Roman"/>
          <w:sz w:val="24"/>
          <w:szCs w:val="24"/>
        </w:rPr>
        <w:t>23</w:t>
      </w:r>
      <w:r w:rsidRPr="003C1394">
        <w:rPr>
          <w:rFonts w:ascii="Times New Roman" w:hAnsi="Times New Roman"/>
          <w:sz w:val="24"/>
          <w:szCs w:val="24"/>
        </w:rPr>
        <w:t xml:space="preserve">; IBM SPSS </w:t>
      </w:r>
      <w:r w:rsidRPr="003C1394">
        <w:rPr>
          <w:rFonts w:ascii="Times New Roman" w:hAnsi="Times New Roman"/>
          <w:i/>
          <w:sz w:val="24"/>
          <w:szCs w:val="24"/>
        </w:rPr>
        <w:t>Statistics</w:t>
      </w:r>
      <w:r w:rsidRPr="003C1394">
        <w:rPr>
          <w:rFonts w:ascii="Times New Roman" w:hAnsi="Times New Roman"/>
          <w:sz w:val="24"/>
          <w:szCs w:val="24"/>
        </w:rPr>
        <w:t>).</w:t>
      </w:r>
    </w:p>
    <w:p w14:paraId="2A46F415" w14:textId="74552848" w:rsidR="00374A9E" w:rsidRPr="00560DF4" w:rsidRDefault="0019228A" w:rsidP="008F1012">
      <w:pPr>
        <w:spacing w:after="0" w:line="360" w:lineRule="auto"/>
        <w:ind w:firstLine="426"/>
        <w:contextualSpacing/>
        <w:jc w:val="both"/>
        <w:rPr>
          <w:rFonts w:ascii="Times New Roman" w:hAnsi="Times New Roman"/>
          <w:i/>
          <w:sz w:val="24"/>
        </w:rPr>
      </w:pPr>
      <w:r>
        <w:rPr>
          <w:rFonts w:ascii="Times New Roman" w:hAnsi="Times New Roman"/>
          <w:sz w:val="24"/>
        </w:rPr>
        <w:t>Para efeitos de descrição da amostra recorreu-se ao cálculo de médias e desvios</w:t>
      </w:r>
      <w:r w:rsidR="008F7A4F">
        <w:rPr>
          <w:rFonts w:ascii="Times New Roman" w:hAnsi="Times New Roman"/>
          <w:sz w:val="24"/>
        </w:rPr>
        <w:t>-</w:t>
      </w:r>
      <w:r>
        <w:rPr>
          <w:rFonts w:ascii="Times New Roman" w:hAnsi="Times New Roman"/>
          <w:sz w:val="24"/>
        </w:rPr>
        <w:t xml:space="preserve">padrão para as variáveis contínuas e de frequências e respetivas percentagens para as </w:t>
      </w:r>
      <w:r w:rsidR="00EE10E7">
        <w:rPr>
          <w:rFonts w:ascii="Times New Roman" w:hAnsi="Times New Roman"/>
          <w:sz w:val="24"/>
        </w:rPr>
        <w:t xml:space="preserve">variáveis </w:t>
      </w:r>
      <w:r>
        <w:rPr>
          <w:rFonts w:ascii="Times New Roman" w:hAnsi="Times New Roman"/>
          <w:sz w:val="24"/>
        </w:rPr>
        <w:t xml:space="preserve">categoriais. </w:t>
      </w:r>
    </w:p>
    <w:p w14:paraId="7F0E947B" w14:textId="12D9443F" w:rsidR="0019228A" w:rsidRDefault="0019228A" w:rsidP="008F1012">
      <w:pPr>
        <w:spacing w:after="0" w:line="360" w:lineRule="auto"/>
        <w:ind w:firstLine="426"/>
        <w:contextualSpacing/>
        <w:jc w:val="both"/>
        <w:rPr>
          <w:rFonts w:ascii="Times New Roman" w:hAnsi="Times New Roman"/>
          <w:sz w:val="24"/>
        </w:rPr>
      </w:pPr>
      <w:r>
        <w:rPr>
          <w:rFonts w:ascii="Times New Roman" w:hAnsi="Times New Roman"/>
          <w:sz w:val="24"/>
        </w:rPr>
        <w:t>No que respeita às variáveis que compuseram o QMRDG</w:t>
      </w:r>
      <w:ins w:id="67" w:author="Autor">
        <w:r w:rsidR="0019291C">
          <w:rPr>
            <w:rFonts w:ascii="Times New Roman" w:hAnsi="Times New Roman"/>
            <w:sz w:val="24"/>
          </w:rPr>
          <w:t>,</w:t>
        </w:r>
      </w:ins>
      <w:r>
        <w:rPr>
          <w:rFonts w:ascii="Times New Roman" w:hAnsi="Times New Roman"/>
          <w:sz w:val="24"/>
        </w:rPr>
        <w:t xml:space="preserve"> foram também calculadas as frequências e respetivas percentagens. </w:t>
      </w:r>
      <w:commentRangeEnd w:id="64"/>
      <w:r w:rsidR="0019291C">
        <w:rPr>
          <w:rStyle w:val="Refdecomentrio"/>
        </w:rPr>
        <w:commentReference w:id="64"/>
      </w:r>
    </w:p>
    <w:p w14:paraId="097B4436" w14:textId="77777777" w:rsidR="00786611" w:rsidRPr="007632B1" w:rsidRDefault="00AE3BBE" w:rsidP="00321C67">
      <w:pPr>
        <w:pStyle w:val="Ttulo1"/>
        <w:spacing w:line="360" w:lineRule="auto"/>
        <w:rPr>
          <w:rFonts w:ascii="Times New Roman" w:hAnsi="Times New Roman"/>
          <w:color w:val="auto"/>
          <w:sz w:val="24"/>
        </w:rPr>
      </w:pPr>
      <w:bookmarkStart w:id="68" w:name="_Toc454396736"/>
      <w:bookmarkStart w:id="69" w:name="_Toc454868890"/>
      <w:r w:rsidRPr="007632B1">
        <w:rPr>
          <w:rFonts w:ascii="Times New Roman" w:hAnsi="Times New Roman"/>
          <w:color w:val="auto"/>
          <w:sz w:val="24"/>
        </w:rPr>
        <w:t>Resultados</w:t>
      </w:r>
      <w:bookmarkEnd w:id="68"/>
      <w:bookmarkEnd w:id="69"/>
    </w:p>
    <w:p w14:paraId="4E4F92F2" w14:textId="002262EF" w:rsidR="00AD0AF9" w:rsidRPr="00C76A33" w:rsidRDefault="00AD0AF9" w:rsidP="00AD0AF9">
      <w:pPr>
        <w:spacing w:after="0" w:line="360" w:lineRule="auto"/>
        <w:ind w:firstLine="426"/>
        <w:jc w:val="both"/>
        <w:rPr>
          <w:rFonts w:ascii="Times New Roman" w:hAnsi="Times New Roman"/>
          <w:i/>
          <w:sz w:val="24"/>
        </w:rPr>
      </w:pPr>
      <w:r w:rsidRPr="00C76A33">
        <w:rPr>
          <w:rFonts w:ascii="Times New Roman" w:hAnsi="Times New Roman"/>
          <w:i/>
          <w:sz w:val="24"/>
        </w:rPr>
        <w:t>Estudo da validade facial</w:t>
      </w:r>
      <w:r w:rsidR="00705BD3">
        <w:rPr>
          <w:rFonts w:ascii="Times New Roman" w:hAnsi="Times New Roman"/>
          <w:i/>
          <w:sz w:val="24"/>
        </w:rPr>
        <w:t xml:space="preserve"> e </w:t>
      </w:r>
      <w:r w:rsidR="00BD0DAF">
        <w:rPr>
          <w:rFonts w:ascii="Times New Roman" w:hAnsi="Times New Roman"/>
          <w:i/>
          <w:sz w:val="24"/>
        </w:rPr>
        <w:t xml:space="preserve">da </w:t>
      </w:r>
      <w:r w:rsidR="00705BD3">
        <w:rPr>
          <w:rFonts w:ascii="Times New Roman" w:hAnsi="Times New Roman"/>
          <w:i/>
          <w:sz w:val="24"/>
        </w:rPr>
        <w:t xml:space="preserve">confiabilidade </w:t>
      </w:r>
    </w:p>
    <w:p w14:paraId="5DC51F82" w14:textId="4DB419AE"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t>Para efeitos de avaliação da validade facial do QMRDG este foi a</w:t>
      </w:r>
      <w:r w:rsidR="00F80CD3">
        <w:rPr>
          <w:rFonts w:ascii="Times New Roman" w:hAnsi="Times New Roman"/>
          <w:sz w:val="24"/>
        </w:rPr>
        <w:t>n</w:t>
      </w:r>
      <w:r>
        <w:rPr>
          <w:rFonts w:ascii="Times New Roman" w:hAnsi="Times New Roman"/>
          <w:sz w:val="24"/>
        </w:rPr>
        <w:t xml:space="preserve">alisado por </w:t>
      </w:r>
      <w:commentRangeStart w:id="70"/>
      <w:r>
        <w:rPr>
          <w:rFonts w:ascii="Times New Roman" w:hAnsi="Times New Roman"/>
          <w:sz w:val="24"/>
        </w:rPr>
        <w:t>três investigadores com experiência na área do desenvolvimento de instrumentos de autorresposta</w:t>
      </w:r>
      <w:commentRangeEnd w:id="70"/>
      <w:r w:rsidR="00D91699">
        <w:rPr>
          <w:rStyle w:val="Refdecomentrio"/>
        </w:rPr>
        <w:commentReference w:id="70"/>
      </w:r>
      <w:r>
        <w:rPr>
          <w:rFonts w:ascii="Times New Roman" w:hAnsi="Times New Roman"/>
          <w:sz w:val="24"/>
        </w:rPr>
        <w:t xml:space="preserve">, os quais sugeriram ligeiras alterações no modo como se encontravam redigidos alguns dos itens. Para além disso, a validade facial foi também testada </w:t>
      </w:r>
      <w:r w:rsidR="002D438D">
        <w:rPr>
          <w:rFonts w:ascii="Times New Roman" w:hAnsi="Times New Roman"/>
          <w:sz w:val="24"/>
        </w:rPr>
        <w:t xml:space="preserve">na </w:t>
      </w:r>
      <w:r>
        <w:rPr>
          <w:rFonts w:ascii="Times New Roman" w:hAnsi="Times New Roman"/>
          <w:sz w:val="24"/>
        </w:rPr>
        <w:t xml:space="preserve">amostra de 21 participantes que preenchiam os critérios de inclusão no estudo. </w:t>
      </w:r>
    </w:p>
    <w:p w14:paraId="6E56B702" w14:textId="0772C8AB"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t>A estrutura do QMRDG, quer em termos de construção</w:t>
      </w:r>
      <w:del w:id="71" w:author="Autor">
        <w:r w:rsidDel="00D91699">
          <w:rPr>
            <w:rFonts w:ascii="Times New Roman" w:hAnsi="Times New Roman"/>
            <w:sz w:val="24"/>
          </w:rPr>
          <w:delText>,</w:delText>
        </w:r>
      </w:del>
      <w:r>
        <w:rPr>
          <w:rFonts w:ascii="Times New Roman" w:hAnsi="Times New Roman"/>
          <w:sz w:val="24"/>
        </w:rPr>
        <w:t xml:space="preserve"> quer em termos de formato, procurou elencar itens que traduzissem os principais motivos subjacentes à decisão de revelar/não revelar a parentalidade não-genética reportados na literatura (este procedimento encontra-se descrito no ponto relativo aos procedimentos do presente trabalho). Decorrente deste processo de desenvolvimento dos itens</w:t>
      </w:r>
      <w:ins w:id="72" w:author="Autor">
        <w:r w:rsidR="00DC5ED3">
          <w:rPr>
            <w:rFonts w:ascii="Times New Roman" w:hAnsi="Times New Roman"/>
            <w:sz w:val="24"/>
          </w:rPr>
          <w:t>,</w:t>
        </w:r>
      </w:ins>
      <w:r>
        <w:rPr>
          <w:rFonts w:ascii="Times New Roman" w:hAnsi="Times New Roman"/>
          <w:sz w:val="24"/>
        </w:rPr>
        <w:t xml:space="preserve"> considerou-se que estes </w:t>
      </w:r>
      <w:r w:rsidR="00E94B32">
        <w:rPr>
          <w:rFonts w:ascii="Times New Roman" w:hAnsi="Times New Roman"/>
          <w:sz w:val="24"/>
        </w:rPr>
        <w:t xml:space="preserve">se </w:t>
      </w:r>
      <w:r>
        <w:rPr>
          <w:rFonts w:ascii="Times New Roman" w:hAnsi="Times New Roman"/>
          <w:sz w:val="24"/>
        </w:rPr>
        <w:t xml:space="preserve">apresentavam em concordância com os objetivos do instrumento. </w:t>
      </w:r>
    </w:p>
    <w:p w14:paraId="0FB7C070" w14:textId="77777777" w:rsidR="00AD0AF9" w:rsidRDefault="00AD0AF9" w:rsidP="00AD0AF9">
      <w:pPr>
        <w:spacing w:after="0" w:line="360" w:lineRule="auto"/>
        <w:ind w:firstLine="426"/>
        <w:jc w:val="both"/>
        <w:rPr>
          <w:rFonts w:ascii="Times New Roman" w:hAnsi="Times New Roman"/>
          <w:sz w:val="24"/>
        </w:rPr>
      </w:pPr>
      <w:r>
        <w:rPr>
          <w:rFonts w:ascii="Times New Roman" w:hAnsi="Times New Roman"/>
          <w:sz w:val="24"/>
        </w:rPr>
        <w:lastRenderedPageBreak/>
        <w:t xml:space="preserve">Nenhum dos participantes reportou a existência de ambiguidade nos itens, falta de clareza ou dificuldade em responder. No mesmo sentido, não se verificaram indicações de que as instruções para o preenchimento suscitassem </w:t>
      </w:r>
      <w:commentRangeStart w:id="73"/>
      <w:r>
        <w:rPr>
          <w:rFonts w:ascii="Times New Roman" w:hAnsi="Times New Roman"/>
          <w:sz w:val="24"/>
        </w:rPr>
        <w:t>dúvidas</w:t>
      </w:r>
      <w:commentRangeEnd w:id="73"/>
      <w:r w:rsidR="00DC5ED3">
        <w:rPr>
          <w:rStyle w:val="Refdecomentrio"/>
        </w:rPr>
        <w:commentReference w:id="73"/>
      </w:r>
      <w:r>
        <w:rPr>
          <w:rFonts w:ascii="Times New Roman" w:hAnsi="Times New Roman"/>
          <w:sz w:val="24"/>
        </w:rPr>
        <w:t xml:space="preserve">. </w:t>
      </w:r>
    </w:p>
    <w:p w14:paraId="14B0F5BB" w14:textId="68E2ED57" w:rsidR="00705BD3" w:rsidRDefault="00AD0AF9" w:rsidP="007721C1">
      <w:pPr>
        <w:spacing w:after="0" w:line="360" w:lineRule="auto"/>
        <w:ind w:firstLine="426"/>
        <w:jc w:val="both"/>
        <w:rPr>
          <w:rFonts w:ascii="Times New Roman" w:hAnsi="Times New Roman"/>
          <w:sz w:val="24"/>
        </w:rPr>
      </w:pPr>
      <w:r>
        <w:rPr>
          <w:rFonts w:ascii="Times New Roman" w:hAnsi="Times New Roman"/>
          <w:sz w:val="24"/>
        </w:rPr>
        <w:t>Ainda no que se refere à validade facial foram tidos em consideração a adequação do português usado na formulação dos itens, bem como elementos relativos à apresentação gráfica destes na plataforma da recolha de dados (</w:t>
      </w:r>
      <w:r w:rsidRPr="0011447D">
        <w:rPr>
          <w:rFonts w:ascii="Times New Roman" w:hAnsi="Times New Roman"/>
          <w:i/>
          <w:sz w:val="24"/>
        </w:rPr>
        <w:t>e.g.</w:t>
      </w:r>
      <w:r>
        <w:rPr>
          <w:rFonts w:ascii="Times New Roman" w:hAnsi="Times New Roman"/>
          <w:sz w:val="24"/>
        </w:rPr>
        <w:t xml:space="preserve"> espaçamento entre as linhas, formato de resposta de fácil compreensão e atratividade da plataforma).  </w:t>
      </w:r>
    </w:p>
    <w:p w14:paraId="0C87746A" w14:textId="77C44F28" w:rsidR="00705BD3" w:rsidRDefault="00705BD3" w:rsidP="00BD0DAF">
      <w:pPr>
        <w:tabs>
          <w:tab w:val="left" w:pos="993"/>
          <w:tab w:val="left" w:pos="1134"/>
        </w:tabs>
        <w:spacing w:after="0" w:line="360" w:lineRule="auto"/>
        <w:ind w:firstLine="426"/>
        <w:jc w:val="both"/>
        <w:rPr>
          <w:rFonts w:ascii="Times New Roman" w:hAnsi="Times New Roman"/>
          <w:sz w:val="24"/>
        </w:rPr>
      </w:pPr>
      <w:commentRangeStart w:id="74"/>
      <w:r>
        <w:rPr>
          <w:rFonts w:ascii="Times New Roman" w:hAnsi="Times New Roman"/>
          <w:sz w:val="24"/>
        </w:rPr>
        <w:t xml:space="preserve">Com o objetivo de avaliar a confiabilidade do instrumento recorreu-se ainda à análise da consistência interna através do alfa de Cronbach. O </w:t>
      </w:r>
      <w:r w:rsidRPr="00EF60AB">
        <w:rPr>
          <w:rFonts w:ascii="Times New Roman" w:hAnsi="Times New Roman"/>
          <w:sz w:val="24"/>
        </w:rPr>
        <w:t>QMRDG</w:t>
      </w:r>
      <w:r>
        <w:rPr>
          <w:rFonts w:ascii="Times New Roman" w:hAnsi="Times New Roman"/>
          <w:sz w:val="24"/>
        </w:rPr>
        <w:t xml:space="preserve"> demonstrou uma consistência interna de 0,87 para a parte dirigida aos pais que contaram às crianças e 0,86 para a parte dirigida aos pais que decidiram não contar. </w:t>
      </w:r>
      <w:commentRangeEnd w:id="74"/>
      <w:r w:rsidR="00DC5ED3">
        <w:rPr>
          <w:rStyle w:val="Refdecomentrio"/>
        </w:rPr>
        <w:commentReference w:id="74"/>
      </w:r>
    </w:p>
    <w:p w14:paraId="615ECA65" w14:textId="77777777" w:rsidR="00705BD3" w:rsidRDefault="00705BD3" w:rsidP="00F74592">
      <w:pPr>
        <w:tabs>
          <w:tab w:val="left" w:pos="993"/>
          <w:tab w:val="left" w:pos="1134"/>
        </w:tabs>
        <w:spacing w:after="0" w:line="360" w:lineRule="auto"/>
        <w:ind w:firstLine="426"/>
        <w:jc w:val="both"/>
        <w:rPr>
          <w:rFonts w:ascii="Times New Roman" w:hAnsi="Times New Roman"/>
          <w:sz w:val="24"/>
        </w:rPr>
      </w:pPr>
    </w:p>
    <w:p w14:paraId="276A11B7" w14:textId="2C353FAA" w:rsidR="00F74592" w:rsidRDefault="009479F3" w:rsidP="00F74592">
      <w:pPr>
        <w:tabs>
          <w:tab w:val="left" w:pos="993"/>
          <w:tab w:val="left" w:pos="1134"/>
        </w:tabs>
        <w:spacing w:after="0" w:line="360" w:lineRule="auto"/>
        <w:ind w:firstLine="426"/>
        <w:jc w:val="both"/>
        <w:rPr>
          <w:rFonts w:ascii="Times New Roman" w:hAnsi="Times New Roman"/>
          <w:sz w:val="24"/>
        </w:rPr>
      </w:pPr>
      <w:r>
        <w:rPr>
          <w:rFonts w:ascii="Times New Roman" w:hAnsi="Times New Roman"/>
          <w:i/>
          <w:sz w:val="24"/>
        </w:rPr>
        <w:t>Estudo exploratório das motivações subjacentes ao p</w:t>
      </w:r>
      <w:r w:rsidR="00F74592" w:rsidRPr="009479F3">
        <w:rPr>
          <w:rFonts w:ascii="Times New Roman" w:hAnsi="Times New Roman"/>
          <w:i/>
          <w:sz w:val="24"/>
        </w:rPr>
        <w:t>rocesso de tomada de decisão</w:t>
      </w:r>
    </w:p>
    <w:p w14:paraId="58F47D85" w14:textId="4ADB2EB3" w:rsidR="00C83C2F" w:rsidRDefault="00C83C2F" w:rsidP="008F1012">
      <w:pPr>
        <w:tabs>
          <w:tab w:val="left" w:pos="993"/>
          <w:tab w:val="left" w:pos="1134"/>
        </w:tabs>
        <w:spacing w:after="0" w:line="360" w:lineRule="auto"/>
        <w:ind w:firstLine="426"/>
        <w:jc w:val="both"/>
        <w:rPr>
          <w:rFonts w:ascii="Times New Roman" w:hAnsi="Times New Roman"/>
          <w:sz w:val="24"/>
        </w:rPr>
      </w:pPr>
      <w:commentRangeStart w:id="75"/>
      <w:r>
        <w:rPr>
          <w:rFonts w:ascii="Times New Roman" w:hAnsi="Times New Roman"/>
          <w:sz w:val="24"/>
        </w:rPr>
        <w:t xml:space="preserve">Face à decisão dos pais de contar ou não contar às crianças a origem da sua </w:t>
      </w:r>
      <w:r w:rsidR="00705CE0">
        <w:rPr>
          <w:rFonts w:ascii="Times New Roman" w:hAnsi="Times New Roman"/>
          <w:sz w:val="24"/>
        </w:rPr>
        <w:t>conceção</w:t>
      </w:r>
      <w:r w:rsidR="00A81304">
        <w:rPr>
          <w:rFonts w:ascii="Times New Roman" w:hAnsi="Times New Roman"/>
          <w:sz w:val="24"/>
        </w:rPr>
        <w:t>,</w:t>
      </w:r>
      <w:r>
        <w:rPr>
          <w:rFonts w:ascii="Times New Roman" w:hAnsi="Times New Roman"/>
          <w:sz w:val="24"/>
        </w:rPr>
        <w:t xml:space="preserve"> </w:t>
      </w:r>
      <w:ins w:id="76" w:author="Autor">
        <w:r w:rsidR="00DC5ED3">
          <w:rPr>
            <w:rFonts w:ascii="Times New Roman" w:hAnsi="Times New Roman"/>
            <w:sz w:val="24"/>
          </w:rPr>
          <w:t>quatro</w:t>
        </w:r>
      </w:ins>
      <w:del w:id="77" w:author="Autor">
        <w:r w:rsidRPr="00625976" w:rsidDel="00DC5ED3">
          <w:rPr>
            <w:rFonts w:ascii="Times New Roman" w:hAnsi="Times New Roman"/>
            <w:sz w:val="24"/>
          </w:rPr>
          <w:delText>4</w:delText>
        </w:r>
      </w:del>
      <w:r w:rsidRPr="00625976">
        <w:rPr>
          <w:rFonts w:ascii="Times New Roman" w:hAnsi="Times New Roman"/>
          <w:sz w:val="24"/>
        </w:rPr>
        <w:t xml:space="preserve"> pais referiram que contaram, </w:t>
      </w:r>
      <w:ins w:id="78" w:author="Autor">
        <w:r w:rsidR="00DC5ED3">
          <w:rPr>
            <w:rFonts w:ascii="Times New Roman" w:hAnsi="Times New Roman"/>
            <w:sz w:val="24"/>
          </w:rPr>
          <w:t>cinco</w:t>
        </w:r>
      </w:ins>
      <w:del w:id="79" w:author="Autor">
        <w:r w:rsidRPr="00625976" w:rsidDel="00DC5ED3">
          <w:rPr>
            <w:rFonts w:ascii="Times New Roman" w:hAnsi="Times New Roman"/>
            <w:sz w:val="24"/>
          </w:rPr>
          <w:delText>5</w:delText>
        </w:r>
      </w:del>
      <w:r w:rsidRPr="00625976">
        <w:rPr>
          <w:rFonts w:ascii="Times New Roman" w:hAnsi="Times New Roman"/>
          <w:sz w:val="24"/>
        </w:rPr>
        <w:t xml:space="preserve"> referiram a decisão de não contar à criança e 12 referiram ainda não ter contado à criança, </w:t>
      </w:r>
      <w:r>
        <w:rPr>
          <w:rFonts w:ascii="Times New Roman" w:hAnsi="Times New Roman"/>
          <w:sz w:val="24"/>
        </w:rPr>
        <w:t xml:space="preserve">de entre os quais </w:t>
      </w:r>
      <w:ins w:id="80" w:author="Autor">
        <w:r w:rsidR="00DC5ED3">
          <w:rPr>
            <w:rFonts w:ascii="Times New Roman" w:hAnsi="Times New Roman"/>
            <w:sz w:val="24"/>
          </w:rPr>
          <w:t>sete</w:t>
        </w:r>
      </w:ins>
      <w:del w:id="81" w:author="Autor">
        <w:r w:rsidRPr="00625976" w:rsidDel="00DC5ED3">
          <w:rPr>
            <w:rFonts w:ascii="Times New Roman" w:hAnsi="Times New Roman"/>
            <w:sz w:val="24"/>
          </w:rPr>
          <w:delText>7</w:delText>
        </w:r>
      </w:del>
      <w:r>
        <w:rPr>
          <w:rFonts w:ascii="Times New Roman" w:hAnsi="Times New Roman"/>
          <w:sz w:val="24"/>
        </w:rPr>
        <w:t xml:space="preserve"> </w:t>
      </w:r>
      <w:r w:rsidR="00BF0D63">
        <w:rPr>
          <w:rFonts w:ascii="Times New Roman" w:hAnsi="Times New Roman"/>
          <w:sz w:val="24"/>
        </w:rPr>
        <w:t xml:space="preserve">(58%) </w:t>
      </w:r>
      <w:r w:rsidR="00C17448">
        <w:rPr>
          <w:rFonts w:ascii="Times New Roman" w:hAnsi="Times New Roman"/>
          <w:sz w:val="24"/>
        </w:rPr>
        <w:t>pelo facto de a</w:t>
      </w:r>
      <w:r>
        <w:rPr>
          <w:rFonts w:ascii="Times New Roman" w:hAnsi="Times New Roman"/>
          <w:sz w:val="24"/>
        </w:rPr>
        <w:t xml:space="preserve"> criança </w:t>
      </w:r>
      <w:r w:rsidR="00C17448">
        <w:rPr>
          <w:rFonts w:ascii="Times New Roman" w:hAnsi="Times New Roman"/>
          <w:sz w:val="24"/>
        </w:rPr>
        <w:t xml:space="preserve">ser </w:t>
      </w:r>
      <w:r>
        <w:rPr>
          <w:rFonts w:ascii="Times New Roman" w:hAnsi="Times New Roman"/>
          <w:sz w:val="24"/>
        </w:rPr>
        <w:t>muito pequena e</w:t>
      </w:r>
      <w:r w:rsidRPr="00625976">
        <w:rPr>
          <w:rFonts w:ascii="Times New Roman" w:hAnsi="Times New Roman"/>
          <w:sz w:val="24"/>
        </w:rPr>
        <w:t xml:space="preserve"> </w:t>
      </w:r>
      <w:ins w:id="82" w:author="Autor">
        <w:r w:rsidR="00DC5ED3">
          <w:rPr>
            <w:rFonts w:ascii="Times New Roman" w:hAnsi="Times New Roman"/>
            <w:sz w:val="24"/>
          </w:rPr>
          <w:t>cinco</w:t>
        </w:r>
      </w:ins>
      <w:del w:id="83" w:author="Autor">
        <w:r w:rsidRPr="00625976" w:rsidDel="00DC5ED3">
          <w:rPr>
            <w:rFonts w:ascii="Times New Roman" w:hAnsi="Times New Roman"/>
            <w:sz w:val="24"/>
          </w:rPr>
          <w:delText>5</w:delText>
        </w:r>
      </w:del>
      <w:r w:rsidRPr="00625976">
        <w:rPr>
          <w:rFonts w:ascii="Times New Roman" w:hAnsi="Times New Roman"/>
          <w:sz w:val="24"/>
        </w:rPr>
        <w:t xml:space="preserve"> </w:t>
      </w:r>
      <w:r w:rsidR="00BF0D63">
        <w:rPr>
          <w:rFonts w:ascii="Times New Roman" w:hAnsi="Times New Roman"/>
          <w:sz w:val="24"/>
        </w:rPr>
        <w:t xml:space="preserve">(42%) </w:t>
      </w:r>
      <w:r>
        <w:rPr>
          <w:rFonts w:ascii="Times New Roman" w:hAnsi="Times New Roman"/>
          <w:sz w:val="24"/>
        </w:rPr>
        <w:t xml:space="preserve">por não </w:t>
      </w:r>
      <w:r w:rsidR="00F80CD3">
        <w:rPr>
          <w:rFonts w:ascii="Times New Roman" w:hAnsi="Times New Roman"/>
          <w:sz w:val="24"/>
        </w:rPr>
        <w:t xml:space="preserve">terem ainda </w:t>
      </w:r>
      <w:r>
        <w:rPr>
          <w:rFonts w:ascii="Times New Roman" w:hAnsi="Times New Roman"/>
          <w:sz w:val="24"/>
        </w:rPr>
        <w:t>decidid</w:t>
      </w:r>
      <w:r w:rsidR="005A1000">
        <w:rPr>
          <w:rFonts w:ascii="Times New Roman" w:hAnsi="Times New Roman"/>
          <w:sz w:val="24"/>
        </w:rPr>
        <w:t>o se vão ou não contar (Tabela 3</w:t>
      </w:r>
      <w:r>
        <w:rPr>
          <w:rFonts w:ascii="Times New Roman" w:hAnsi="Times New Roman"/>
          <w:sz w:val="24"/>
        </w:rPr>
        <w:t xml:space="preserve">). </w:t>
      </w:r>
    </w:p>
    <w:p w14:paraId="110770DB" w14:textId="5D0BE6DC" w:rsidR="008F1012" w:rsidRDefault="00CB7ED9" w:rsidP="008F1012">
      <w:pPr>
        <w:tabs>
          <w:tab w:val="left" w:pos="993"/>
          <w:tab w:val="left" w:pos="1134"/>
        </w:tabs>
        <w:spacing w:after="0" w:line="360" w:lineRule="auto"/>
        <w:ind w:firstLine="426"/>
        <w:jc w:val="both"/>
        <w:rPr>
          <w:rFonts w:ascii="Times New Roman" w:hAnsi="Times New Roman"/>
          <w:sz w:val="24"/>
        </w:rPr>
      </w:pPr>
      <w:r>
        <w:rPr>
          <w:rFonts w:ascii="Times New Roman" w:hAnsi="Times New Roman"/>
          <w:sz w:val="24"/>
        </w:rPr>
        <w:t>Relativamente</w:t>
      </w:r>
      <w:r w:rsidR="00C83C2F">
        <w:rPr>
          <w:rFonts w:ascii="Times New Roman" w:hAnsi="Times New Roman"/>
          <w:sz w:val="24"/>
        </w:rPr>
        <w:t xml:space="preserve"> à decisão de contar à criança, a idade</w:t>
      </w:r>
      <w:r>
        <w:rPr>
          <w:rFonts w:ascii="Times New Roman" w:hAnsi="Times New Roman"/>
          <w:sz w:val="24"/>
        </w:rPr>
        <w:t xml:space="preserve"> da criança quando a divulgação ocorreu</w:t>
      </w:r>
      <w:r w:rsidR="00C83C2F">
        <w:rPr>
          <w:rFonts w:ascii="Times New Roman" w:hAnsi="Times New Roman"/>
          <w:sz w:val="24"/>
        </w:rPr>
        <w:t xml:space="preserve"> variou entre os 3 e os 5 anos, com </w:t>
      </w:r>
      <w:r w:rsidR="005A1000">
        <w:rPr>
          <w:rFonts w:ascii="Times New Roman" w:hAnsi="Times New Roman"/>
          <w:i/>
          <w:sz w:val="24"/>
        </w:rPr>
        <w:t xml:space="preserve">M </w:t>
      </w:r>
      <w:r w:rsidR="00C83C2F">
        <w:rPr>
          <w:rFonts w:ascii="Times New Roman" w:hAnsi="Times New Roman"/>
          <w:sz w:val="24"/>
        </w:rPr>
        <w:t xml:space="preserve">= 3,75 e </w:t>
      </w:r>
      <w:r w:rsidR="00C83C2F" w:rsidRPr="001711A4">
        <w:rPr>
          <w:rFonts w:ascii="Times New Roman" w:hAnsi="Times New Roman"/>
          <w:i/>
          <w:sz w:val="24"/>
        </w:rPr>
        <w:t>DP</w:t>
      </w:r>
      <w:r w:rsidR="00C83C2F">
        <w:rPr>
          <w:rFonts w:ascii="Times New Roman" w:hAnsi="Times New Roman"/>
          <w:sz w:val="24"/>
        </w:rPr>
        <w:t xml:space="preserve"> = 0,96. </w:t>
      </w:r>
      <w:commentRangeEnd w:id="75"/>
      <w:r w:rsidR="00DC5ED3">
        <w:rPr>
          <w:rStyle w:val="Refdecomentrio"/>
        </w:rPr>
        <w:commentReference w:id="75"/>
      </w:r>
    </w:p>
    <w:p w14:paraId="0DE27177" w14:textId="77777777" w:rsidR="00B102EF" w:rsidRDefault="00B102EF" w:rsidP="00B102EF">
      <w:pPr>
        <w:spacing w:after="0" w:line="360" w:lineRule="auto"/>
        <w:contextualSpacing/>
        <w:rPr>
          <w:rFonts w:ascii="Times New Roman" w:hAnsi="Times New Roman"/>
          <w:sz w:val="24"/>
        </w:rPr>
      </w:pPr>
    </w:p>
    <w:tbl>
      <w:tblPr>
        <w:tblStyle w:val="Tabelacomgrade"/>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2283"/>
        <w:gridCol w:w="2283"/>
      </w:tblGrid>
      <w:tr w:rsidR="00C83C2F" w:rsidRPr="002F1774" w14:paraId="0001983E" w14:textId="77777777" w:rsidTr="00C83C2F">
        <w:tc>
          <w:tcPr>
            <w:tcW w:w="4109" w:type="dxa"/>
          </w:tcPr>
          <w:p w14:paraId="31C3E2D0" w14:textId="77777777" w:rsidR="00C83C2F" w:rsidRPr="00C04510" w:rsidRDefault="005A1000" w:rsidP="0054197C">
            <w:pPr>
              <w:spacing w:after="0" w:line="360" w:lineRule="auto"/>
              <w:rPr>
                <w:rFonts w:ascii="Times New Roman" w:hAnsi="Times New Roman"/>
              </w:rPr>
            </w:pPr>
            <w:r w:rsidRPr="00C04510">
              <w:rPr>
                <w:rFonts w:ascii="Times New Roman" w:hAnsi="Times New Roman"/>
              </w:rPr>
              <w:t>Tabela 3</w:t>
            </w:r>
          </w:p>
        </w:tc>
        <w:tc>
          <w:tcPr>
            <w:tcW w:w="2283" w:type="dxa"/>
          </w:tcPr>
          <w:p w14:paraId="42E10E9E" w14:textId="77777777" w:rsidR="00C83C2F" w:rsidRPr="00C04510" w:rsidRDefault="00C83C2F" w:rsidP="0054197C">
            <w:pPr>
              <w:spacing w:after="0" w:line="360" w:lineRule="auto"/>
              <w:ind w:left="360"/>
              <w:jc w:val="center"/>
              <w:rPr>
                <w:rFonts w:ascii="Times New Roman" w:hAnsi="Times New Roman"/>
              </w:rPr>
            </w:pPr>
          </w:p>
        </w:tc>
        <w:tc>
          <w:tcPr>
            <w:tcW w:w="2283" w:type="dxa"/>
          </w:tcPr>
          <w:p w14:paraId="4EFAA10F" w14:textId="77777777" w:rsidR="00C83C2F" w:rsidRPr="00C04510" w:rsidRDefault="00C83C2F" w:rsidP="0054197C">
            <w:pPr>
              <w:spacing w:after="0" w:line="360" w:lineRule="auto"/>
              <w:ind w:left="360"/>
              <w:jc w:val="center"/>
              <w:rPr>
                <w:rFonts w:ascii="Times New Roman" w:hAnsi="Times New Roman"/>
              </w:rPr>
            </w:pPr>
          </w:p>
        </w:tc>
      </w:tr>
      <w:tr w:rsidR="00C83C2F" w:rsidRPr="002F1774" w14:paraId="4964F022" w14:textId="77777777" w:rsidTr="00C83C2F">
        <w:tc>
          <w:tcPr>
            <w:tcW w:w="8675" w:type="dxa"/>
            <w:gridSpan w:val="3"/>
            <w:tcBorders>
              <w:bottom w:val="single" w:sz="4" w:space="0" w:color="auto"/>
            </w:tcBorders>
          </w:tcPr>
          <w:p w14:paraId="583A2331" w14:textId="7D9CBDF4" w:rsidR="00C83C2F" w:rsidRPr="00C04510" w:rsidRDefault="00C83C2F" w:rsidP="0054197C">
            <w:pPr>
              <w:spacing w:after="0" w:line="360" w:lineRule="auto"/>
              <w:rPr>
                <w:rFonts w:ascii="Times New Roman" w:hAnsi="Times New Roman"/>
                <w:i/>
              </w:rPr>
            </w:pPr>
            <w:r w:rsidRPr="00C04510">
              <w:rPr>
                <w:rFonts w:ascii="Times New Roman" w:hAnsi="Times New Roman"/>
                <w:i/>
              </w:rPr>
              <w:t xml:space="preserve">Conhecimento da criança da origem da sua </w:t>
            </w:r>
            <w:commentRangeStart w:id="84"/>
            <w:r w:rsidR="00C9281B" w:rsidRPr="00C04510">
              <w:rPr>
                <w:rFonts w:ascii="Times New Roman" w:hAnsi="Times New Roman"/>
                <w:i/>
              </w:rPr>
              <w:t>conce</w:t>
            </w:r>
            <w:r w:rsidR="00705CE0" w:rsidRPr="00C04510">
              <w:rPr>
                <w:rFonts w:ascii="Times New Roman" w:hAnsi="Times New Roman"/>
                <w:i/>
              </w:rPr>
              <w:t>ção</w:t>
            </w:r>
            <w:commentRangeEnd w:id="84"/>
            <w:r w:rsidR="00DC5ED3">
              <w:rPr>
                <w:rStyle w:val="Refdecomentrio"/>
              </w:rPr>
              <w:commentReference w:id="84"/>
            </w:r>
          </w:p>
        </w:tc>
      </w:tr>
      <w:tr w:rsidR="00C83C2F" w:rsidRPr="002F1774" w14:paraId="64CA4EFF" w14:textId="77777777" w:rsidTr="00C83C2F">
        <w:tc>
          <w:tcPr>
            <w:tcW w:w="4109" w:type="dxa"/>
            <w:tcBorders>
              <w:bottom w:val="single" w:sz="4" w:space="0" w:color="auto"/>
            </w:tcBorders>
          </w:tcPr>
          <w:p w14:paraId="405D2E2E" w14:textId="77777777" w:rsidR="00C83C2F" w:rsidRPr="00C04510" w:rsidRDefault="00C83C2F" w:rsidP="0054197C">
            <w:pPr>
              <w:spacing w:after="0" w:line="360" w:lineRule="auto"/>
              <w:rPr>
                <w:rFonts w:ascii="Times New Roman" w:hAnsi="Times New Roman"/>
                <w:sz w:val="20"/>
              </w:rPr>
            </w:pPr>
          </w:p>
        </w:tc>
        <w:tc>
          <w:tcPr>
            <w:tcW w:w="2283" w:type="dxa"/>
            <w:tcBorders>
              <w:bottom w:val="single" w:sz="4" w:space="0" w:color="auto"/>
            </w:tcBorders>
          </w:tcPr>
          <w:p w14:paraId="51C16EC8" w14:textId="357F51D2" w:rsidR="00C83C2F" w:rsidRPr="00C04510" w:rsidRDefault="0054197C" w:rsidP="0054197C">
            <w:pPr>
              <w:spacing w:after="0" w:line="360" w:lineRule="auto"/>
              <w:ind w:left="360"/>
              <w:jc w:val="center"/>
              <w:rPr>
                <w:rFonts w:ascii="Times New Roman" w:hAnsi="Times New Roman"/>
                <w:i/>
                <w:sz w:val="20"/>
              </w:rPr>
            </w:pPr>
            <w:r w:rsidRPr="00C04510">
              <w:rPr>
                <w:rFonts w:ascii="Times New Roman" w:hAnsi="Times New Roman"/>
                <w:i/>
                <w:sz w:val="20"/>
              </w:rPr>
              <w:t>n</w:t>
            </w:r>
          </w:p>
        </w:tc>
        <w:tc>
          <w:tcPr>
            <w:tcW w:w="2283" w:type="dxa"/>
            <w:tcBorders>
              <w:bottom w:val="single" w:sz="4" w:space="0" w:color="auto"/>
            </w:tcBorders>
          </w:tcPr>
          <w:p w14:paraId="04C3C0DB"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w:t>
            </w:r>
          </w:p>
        </w:tc>
      </w:tr>
      <w:tr w:rsidR="00C83C2F" w:rsidRPr="002F1774" w14:paraId="45603958" w14:textId="77777777" w:rsidTr="00C83C2F">
        <w:tc>
          <w:tcPr>
            <w:tcW w:w="4109" w:type="dxa"/>
            <w:tcBorders>
              <w:bottom w:val="single" w:sz="4" w:space="0" w:color="auto"/>
            </w:tcBorders>
          </w:tcPr>
          <w:p w14:paraId="40458ABE" w14:textId="77777777" w:rsidR="00C83C2F" w:rsidRPr="00C04510" w:rsidRDefault="00C83C2F" w:rsidP="0054197C">
            <w:pPr>
              <w:spacing w:after="0" w:line="360" w:lineRule="auto"/>
              <w:rPr>
                <w:rFonts w:ascii="Times New Roman" w:hAnsi="Times New Roman"/>
                <w:sz w:val="20"/>
              </w:rPr>
            </w:pPr>
            <w:r w:rsidRPr="00C04510">
              <w:rPr>
                <w:rFonts w:ascii="Times New Roman" w:hAnsi="Times New Roman"/>
                <w:sz w:val="20"/>
              </w:rPr>
              <w:t>A criança sabe da origem da sua conceção</w:t>
            </w:r>
          </w:p>
          <w:p w14:paraId="46E86966" w14:textId="77777777" w:rsidR="00C83C2F" w:rsidRPr="00C04510" w:rsidRDefault="00C83C2F" w:rsidP="0054197C">
            <w:pPr>
              <w:spacing w:after="0" w:line="360" w:lineRule="auto"/>
              <w:ind w:firstLine="284"/>
              <w:rPr>
                <w:rFonts w:ascii="Times New Roman" w:hAnsi="Times New Roman"/>
                <w:sz w:val="20"/>
              </w:rPr>
            </w:pPr>
            <w:r w:rsidRPr="00C04510">
              <w:rPr>
                <w:rFonts w:ascii="Times New Roman" w:hAnsi="Times New Roman"/>
                <w:sz w:val="20"/>
              </w:rPr>
              <w:t>Sim</w:t>
            </w:r>
          </w:p>
          <w:p w14:paraId="5D2047BE" w14:textId="77777777" w:rsidR="00C17448" w:rsidRPr="00C04510" w:rsidRDefault="00C17448" w:rsidP="0054197C">
            <w:pPr>
              <w:spacing w:after="0" w:line="360" w:lineRule="auto"/>
              <w:ind w:firstLine="284"/>
              <w:rPr>
                <w:rFonts w:ascii="Times New Roman" w:hAnsi="Times New Roman"/>
                <w:sz w:val="20"/>
              </w:rPr>
            </w:pPr>
            <w:r w:rsidRPr="00C04510">
              <w:rPr>
                <w:rFonts w:ascii="Times New Roman" w:hAnsi="Times New Roman"/>
                <w:sz w:val="20"/>
              </w:rPr>
              <w:t>Não, decidimos não contar</w:t>
            </w:r>
          </w:p>
          <w:p w14:paraId="3A6D2E1F" w14:textId="77777777" w:rsidR="00C83C2F" w:rsidRPr="00C04510" w:rsidRDefault="00C83C2F" w:rsidP="0054197C">
            <w:pPr>
              <w:spacing w:after="0" w:line="360" w:lineRule="auto"/>
              <w:ind w:firstLine="284"/>
              <w:rPr>
                <w:rFonts w:ascii="Times New Roman" w:hAnsi="Times New Roman"/>
                <w:sz w:val="20"/>
              </w:rPr>
            </w:pPr>
            <w:r w:rsidRPr="00C04510">
              <w:rPr>
                <w:rFonts w:ascii="Times New Roman" w:hAnsi="Times New Roman"/>
                <w:sz w:val="20"/>
              </w:rPr>
              <w:t xml:space="preserve">Não, ainda não </w:t>
            </w:r>
            <w:r w:rsidR="00C17448" w:rsidRPr="00C04510">
              <w:rPr>
                <w:rFonts w:ascii="Times New Roman" w:hAnsi="Times New Roman"/>
                <w:sz w:val="20"/>
              </w:rPr>
              <w:t>lhe contamos</w:t>
            </w:r>
          </w:p>
        </w:tc>
        <w:tc>
          <w:tcPr>
            <w:tcW w:w="2283" w:type="dxa"/>
            <w:tcBorders>
              <w:bottom w:val="single" w:sz="4" w:space="0" w:color="auto"/>
            </w:tcBorders>
          </w:tcPr>
          <w:p w14:paraId="098F3CE6" w14:textId="77777777" w:rsidR="00C83C2F" w:rsidRPr="00C04510" w:rsidRDefault="00C83C2F" w:rsidP="0054197C">
            <w:pPr>
              <w:spacing w:after="0" w:line="360" w:lineRule="auto"/>
              <w:ind w:left="360"/>
              <w:jc w:val="center"/>
              <w:rPr>
                <w:rFonts w:ascii="Times New Roman" w:hAnsi="Times New Roman"/>
                <w:sz w:val="20"/>
              </w:rPr>
            </w:pPr>
          </w:p>
          <w:p w14:paraId="571FEAAB" w14:textId="77777777" w:rsidR="00C83C2F" w:rsidRPr="00C04510" w:rsidRDefault="00C83C2F" w:rsidP="0054197C">
            <w:pPr>
              <w:spacing w:after="0" w:line="360" w:lineRule="auto"/>
              <w:jc w:val="center"/>
              <w:rPr>
                <w:rFonts w:ascii="Times New Roman" w:hAnsi="Times New Roman"/>
                <w:sz w:val="20"/>
              </w:rPr>
            </w:pPr>
          </w:p>
          <w:p w14:paraId="7E7A74EA"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4</w:t>
            </w:r>
          </w:p>
          <w:p w14:paraId="3AE42A32" w14:textId="77777777" w:rsidR="00C17448"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5</w:t>
            </w:r>
          </w:p>
          <w:p w14:paraId="5E339D4C" w14:textId="77777777" w:rsidR="00C83C2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12</w:t>
            </w:r>
          </w:p>
        </w:tc>
        <w:tc>
          <w:tcPr>
            <w:tcW w:w="2283" w:type="dxa"/>
            <w:tcBorders>
              <w:bottom w:val="single" w:sz="4" w:space="0" w:color="auto"/>
            </w:tcBorders>
          </w:tcPr>
          <w:p w14:paraId="7D266457" w14:textId="77777777" w:rsidR="00C83C2F" w:rsidRPr="00C04510" w:rsidRDefault="00C83C2F" w:rsidP="0054197C">
            <w:pPr>
              <w:spacing w:after="0" w:line="360" w:lineRule="auto"/>
              <w:ind w:left="360"/>
              <w:jc w:val="center"/>
              <w:rPr>
                <w:rFonts w:ascii="Times New Roman" w:hAnsi="Times New Roman"/>
                <w:sz w:val="20"/>
              </w:rPr>
            </w:pPr>
          </w:p>
          <w:p w14:paraId="44E467D9" w14:textId="77777777" w:rsidR="00C83C2F" w:rsidRPr="00C04510" w:rsidRDefault="00C83C2F" w:rsidP="0054197C">
            <w:pPr>
              <w:spacing w:after="0" w:line="360" w:lineRule="auto"/>
              <w:ind w:left="360"/>
              <w:jc w:val="center"/>
              <w:rPr>
                <w:rFonts w:ascii="Times New Roman" w:hAnsi="Times New Roman"/>
                <w:sz w:val="20"/>
              </w:rPr>
            </w:pPr>
          </w:p>
          <w:p w14:paraId="0970CE9F" w14:textId="77777777" w:rsidR="00C83C2F" w:rsidRPr="00C04510" w:rsidRDefault="00C83C2F" w:rsidP="0054197C">
            <w:pPr>
              <w:spacing w:after="0" w:line="360" w:lineRule="auto"/>
              <w:ind w:left="360"/>
              <w:jc w:val="center"/>
              <w:rPr>
                <w:rFonts w:ascii="Times New Roman" w:hAnsi="Times New Roman"/>
                <w:sz w:val="20"/>
              </w:rPr>
            </w:pPr>
            <w:r w:rsidRPr="00C04510">
              <w:rPr>
                <w:rFonts w:ascii="Times New Roman" w:hAnsi="Times New Roman"/>
                <w:sz w:val="20"/>
              </w:rPr>
              <w:t>19,0</w:t>
            </w:r>
          </w:p>
          <w:p w14:paraId="47B3549F" w14:textId="77777777" w:rsidR="00C17448"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23,8</w:t>
            </w:r>
          </w:p>
          <w:p w14:paraId="45C22DB4" w14:textId="77777777" w:rsidR="00C83C2F" w:rsidRPr="00C04510" w:rsidRDefault="00C17448" w:rsidP="0054197C">
            <w:pPr>
              <w:spacing w:after="0" w:line="360" w:lineRule="auto"/>
              <w:ind w:left="360"/>
              <w:jc w:val="center"/>
              <w:rPr>
                <w:rFonts w:ascii="Times New Roman" w:hAnsi="Times New Roman"/>
                <w:sz w:val="20"/>
              </w:rPr>
            </w:pPr>
            <w:r w:rsidRPr="00C04510">
              <w:rPr>
                <w:rFonts w:ascii="Times New Roman" w:hAnsi="Times New Roman"/>
                <w:sz w:val="20"/>
              </w:rPr>
              <w:t>57,1</w:t>
            </w:r>
          </w:p>
        </w:tc>
      </w:tr>
    </w:tbl>
    <w:p w14:paraId="14CDD1F6" w14:textId="77777777" w:rsidR="00AF5697" w:rsidRDefault="00AF5697" w:rsidP="00BD0DAF">
      <w:pPr>
        <w:tabs>
          <w:tab w:val="center" w:pos="4606"/>
        </w:tabs>
        <w:spacing w:after="0" w:line="360" w:lineRule="auto"/>
        <w:ind w:firstLine="426"/>
        <w:contextualSpacing/>
        <w:jc w:val="right"/>
        <w:rPr>
          <w:rFonts w:ascii="Times New Roman" w:hAnsi="Times New Roman"/>
          <w:sz w:val="24"/>
        </w:rPr>
      </w:pPr>
    </w:p>
    <w:p w14:paraId="58263910" w14:textId="79668E77" w:rsidR="00C83C2F" w:rsidRDefault="004838AF"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Face à decisão de contar à criança, c</w:t>
      </w:r>
      <w:r w:rsidR="00C17448">
        <w:rPr>
          <w:rFonts w:ascii="Times New Roman" w:hAnsi="Times New Roman"/>
          <w:sz w:val="24"/>
        </w:rPr>
        <w:t>onsiderando uma escala</w:t>
      </w:r>
      <w:r>
        <w:rPr>
          <w:rFonts w:ascii="Times New Roman" w:hAnsi="Times New Roman"/>
          <w:sz w:val="24"/>
        </w:rPr>
        <w:t xml:space="preserve"> de </w:t>
      </w:r>
      <w:ins w:id="85" w:author="Autor">
        <w:r w:rsidR="00DC5ED3">
          <w:rPr>
            <w:rFonts w:ascii="Times New Roman" w:hAnsi="Times New Roman"/>
            <w:sz w:val="24"/>
          </w:rPr>
          <w:t>cinco</w:t>
        </w:r>
      </w:ins>
      <w:del w:id="86" w:author="Autor">
        <w:r w:rsidDel="00DC5ED3">
          <w:rPr>
            <w:rFonts w:ascii="Times New Roman" w:hAnsi="Times New Roman"/>
            <w:sz w:val="24"/>
          </w:rPr>
          <w:delText>5</w:delText>
        </w:r>
      </w:del>
      <w:r>
        <w:rPr>
          <w:rFonts w:ascii="Times New Roman" w:hAnsi="Times New Roman"/>
          <w:sz w:val="24"/>
        </w:rPr>
        <w:t xml:space="preserve"> pontos, em que </w:t>
      </w:r>
      <w:r w:rsidRPr="009B5EBA">
        <w:rPr>
          <w:rFonts w:ascii="Times New Roman" w:hAnsi="Times New Roman"/>
          <w:sz w:val="24"/>
        </w:rPr>
        <w:t xml:space="preserve">1 = Discordo totalmente e 5 = Concordo totalmente, </w:t>
      </w:r>
      <w:r w:rsidR="008C1E36">
        <w:rPr>
          <w:rFonts w:ascii="Times New Roman" w:hAnsi="Times New Roman"/>
          <w:sz w:val="24"/>
        </w:rPr>
        <w:t>os pais que decidiram contar revelam</w:t>
      </w:r>
      <w:r w:rsidR="00E94B32">
        <w:rPr>
          <w:rFonts w:ascii="Times New Roman" w:hAnsi="Times New Roman"/>
          <w:sz w:val="24"/>
        </w:rPr>
        <w:t xml:space="preserve"> </w:t>
      </w:r>
      <w:r w:rsidR="008C1E36">
        <w:rPr>
          <w:rFonts w:ascii="Times New Roman" w:hAnsi="Times New Roman"/>
          <w:sz w:val="24"/>
        </w:rPr>
        <w:t xml:space="preserve">uma média de acordo entre o casal </w:t>
      </w:r>
      <w:r w:rsidR="00C17448">
        <w:rPr>
          <w:rFonts w:ascii="Times New Roman" w:hAnsi="Times New Roman"/>
          <w:sz w:val="24"/>
        </w:rPr>
        <w:t>de 3 associada a um desvio</w:t>
      </w:r>
      <w:r w:rsidR="00B0045D">
        <w:rPr>
          <w:rFonts w:ascii="Times New Roman" w:hAnsi="Times New Roman"/>
          <w:sz w:val="24"/>
        </w:rPr>
        <w:t>-padrão de 2,31, enquanto</w:t>
      </w:r>
      <w:r w:rsidR="00E94B32">
        <w:rPr>
          <w:rFonts w:ascii="Times New Roman" w:hAnsi="Times New Roman"/>
          <w:sz w:val="24"/>
        </w:rPr>
        <w:t xml:space="preserve"> </w:t>
      </w:r>
      <w:r w:rsidR="00B0045D">
        <w:rPr>
          <w:rFonts w:ascii="Times New Roman" w:hAnsi="Times New Roman"/>
          <w:sz w:val="24"/>
        </w:rPr>
        <w:t>os pais que decidiram não contar revelam uma média de acordo entre o casal de 4,20 assoc</w:t>
      </w:r>
      <w:r w:rsidR="00CB7ED9">
        <w:rPr>
          <w:rFonts w:ascii="Times New Roman" w:hAnsi="Times New Roman"/>
          <w:sz w:val="24"/>
        </w:rPr>
        <w:t>iada a um desvio-padrão de 1,10</w:t>
      </w:r>
      <w:r w:rsidR="00B0045D">
        <w:rPr>
          <w:rFonts w:ascii="Times New Roman" w:hAnsi="Times New Roman"/>
          <w:sz w:val="24"/>
        </w:rPr>
        <w:t xml:space="preserve">. Relativamente à dificuldade do processo de </w:t>
      </w:r>
      <w:r w:rsidR="00B0045D">
        <w:rPr>
          <w:rFonts w:ascii="Times New Roman" w:hAnsi="Times New Roman"/>
          <w:sz w:val="24"/>
        </w:rPr>
        <w:lastRenderedPageBreak/>
        <w:t>tomada de decisão, os pais que contaram apresentam uma média de 2,75 com um desvio-padrão de 1,26 e</w:t>
      </w:r>
      <w:r w:rsidR="0098415E">
        <w:rPr>
          <w:rFonts w:ascii="Times New Roman" w:hAnsi="Times New Roman"/>
          <w:sz w:val="24"/>
        </w:rPr>
        <w:t xml:space="preserve">nquanto </w:t>
      </w:r>
      <w:r w:rsidR="00B0045D">
        <w:rPr>
          <w:rFonts w:ascii="Times New Roman" w:hAnsi="Times New Roman"/>
          <w:sz w:val="24"/>
        </w:rPr>
        <w:t xml:space="preserve">os pais que não contaram </w:t>
      </w:r>
      <w:r w:rsidR="0098415E">
        <w:rPr>
          <w:rFonts w:ascii="Times New Roman" w:hAnsi="Times New Roman"/>
          <w:sz w:val="24"/>
        </w:rPr>
        <w:t xml:space="preserve">apresentam </w:t>
      </w:r>
      <w:r w:rsidR="00B0045D">
        <w:rPr>
          <w:rFonts w:ascii="Times New Roman" w:hAnsi="Times New Roman"/>
          <w:sz w:val="24"/>
        </w:rPr>
        <w:t>uma média de 4,20 e um desvio-padrão de 1,79</w:t>
      </w:r>
      <w:r w:rsidR="00A76F66">
        <w:rPr>
          <w:rFonts w:ascii="Times New Roman" w:hAnsi="Times New Roman"/>
          <w:sz w:val="24"/>
        </w:rPr>
        <w:t xml:space="preserve"> (Tabela 4)</w:t>
      </w:r>
      <w:r w:rsidR="00B0045D">
        <w:rPr>
          <w:rFonts w:ascii="Times New Roman" w:hAnsi="Times New Roman"/>
          <w:sz w:val="24"/>
        </w:rPr>
        <w:t>.</w:t>
      </w:r>
    </w:p>
    <w:p w14:paraId="3996D6A6" w14:textId="77777777" w:rsidR="00AD0AF9" w:rsidRDefault="00AD0AF9" w:rsidP="004838AF">
      <w:pPr>
        <w:tabs>
          <w:tab w:val="center" w:pos="4606"/>
        </w:tabs>
        <w:spacing w:after="0" w:line="360" w:lineRule="auto"/>
        <w:ind w:firstLine="709"/>
        <w:contextualSpacing/>
        <w:rPr>
          <w:rFonts w:ascii="Times New Roman" w:hAnsi="Times New Roman"/>
          <w:sz w:val="24"/>
        </w:rPr>
      </w:pPr>
    </w:p>
    <w:tbl>
      <w:tblPr>
        <w:tblStyle w:val="Tabelacomgrade"/>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40"/>
        <w:gridCol w:w="2128"/>
        <w:gridCol w:w="155"/>
        <w:gridCol w:w="2113"/>
      </w:tblGrid>
      <w:tr w:rsidR="004838AF" w:rsidRPr="002F1774" w14:paraId="18B138CB" w14:textId="77777777" w:rsidTr="00111167">
        <w:tc>
          <w:tcPr>
            <w:tcW w:w="4109" w:type="dxa"/>
            <w:gridSpan w:val="2"/>
          </w:tcPr>
          <w:p w14:paraId="2A776171" w14:textId="77777777" w:rsidR="004838AF" w:rsidRPr="00C04510" w:rsidRDefault="005A1000" w:rsidP="0054197C">
            <w:pPr>
              <w:spacing w:after="0" w:line="360" w:lineRule="auto"/>
              <w:rPr>
                <w:rFonts w:ascii="Times New Roman" w:hAnsi="Times New Roman"/>
              </w:rPr>
            </w:pPr>
            <w:r w:rsidRPr="00C04510">
              <w:rPr>
                <w:rFonts w:ascii="Times New Roman" w:hAnsi="Times New Roman"/>
              </w:rPr>
              <w:t>Tabela 4</w:t>
            </w:r>
          </w:p>
        </w:tc>
        <w:tc>
          <w:tcPr>
            <w:tcW w:w="2283" w:type="dxa"/>
            <w:gridSpan w:val="2"/>
          </w:tcPr>
          <w:p w14:paraId="40E1F841" w14:textId="77777777" w:rsidR="004838AF" w:rsidRPr="00C04510" w:rsidRDefault="004838AF" w:rsidP="0054197C">
            <w:pPr>
              <w:spacing w:after="0" w:line="360" w:lineRule="auto"/>
              <w:ind w:left="360"/>
              <w:jc w:val="center"/>
              <w:rPr>
                <w:rFonts w:ascii="Times New Roman" w:hAnsi="Times New Roman"/>
              </w:rPr>
            </w:pPr>
          </w:p>
        </w:tc>
        <w:tc>
          <w:tcPr>
            <w:tcW w:w="2113" w:type="dxa"/>
          </w:tcPr>
          <w:p w14:paraId="37FDA50A" w14:textId="77777777" w:rsidR="004838AF" w:rsidRPr="00C04510" w:rsidRDefault="004838AF" w:rsidP="0054197C">
            <w:pPr>
              <w:spacing w:after="0" w:line="360" w:lineRule="auto"/>
              <w:ind w:left="360"/>
              <w:jc w:val="center"/>
              <w:rPr>
                <w:rFonts w:ascii="Times New Roman" w:hAnsi="Times New Roman"/>
              </w:rPr>
            </w:pPr>
          </w:p>
        </w:tc>
      </w:tr>
      <w:tr w:rsidR="004838AF" w:rsidRPr="002F1774" w14:paraId="6160BCAE" w14:textId="77777777" w:rsidTr="00111167">
        <w:tc>
          <w:tcPr>
            <w:tcW w:w="8505" w:type="dxa"/>
            <w:gridSpan w:val="5"/>
            <w:tcBorders>
              <w:bottom w:val="single" w:sz="4" w:space="0" w:color="auto"/>
            </w:tcBorders>
          </w:tcPr>
          <w:p w14:paraId="61DC7426" w14:textId="77777777" w:rsidR="004838AF" w:rsidRPr="00C04510" w:rsidRDefault="004838AF" w:rsidP="0054197C">
            <w:pPr>
              <w:spacing w:after="0" w:line="360" w:lineRule="auto"/>
              <w:rPr>
                <w:rFonts w:ascii="Times New Roman" w:hAnsi="Times New Roman"/>
                <w:i/>
              </w:rPr>
            </w:pPr>
            <w:r w:rsidRPr="00C04510">
              <w:rPr>
                <w:rFonts w:ascii="Times New Roman" w:hAnsi="Times New Roman"/>
                <w:i/>
              </w:rPr>
              <w:t>Processo da tomada de decisão</w:t>
            </w:r>
          </w:p>
        </w:tc>
      </w:tr>
      <w:tr w:rsidR="004838AF" w:rsidRPr="002F1774" w14:paraId="4761799C" w14:textId="77777777" w:rsidTr="0054197C">
        <w:tc>
          <w:tcPr>
            <w:tcW w:w="3969" w:type="dxa"/>
            <w:tcBorders>
              <w:bottom w:val="single" w:sz="4" w:space="0" w:color="auto"/>
            </w:tcBorders>
          </w:tcPr>
          <w:p w14:paraId="5733481C" w14:textId="77777777" w:rsidR="004838AF" w:rsidRPr="00C04510" w:rsidRDefault="004838AF" w:rsidP="0054197C">
            <w:pPr>
              <w:spacing w:after="0" w:line="360" w:lineRule="auto"/>
              <w:rPr>
                <w:rFonts w:ascii="Times New Roman" w:hAnsi="Times New Roman"/>
                <w:sz w:val="20"/>
              </w:rPr>
            </w:pPr>
          </w:p>
        </w:tc>
        <w:tc>
          <w:tcPr>
            <w:tcW w:w="2268" w:type="dxa"/>
            <w:gridSpan w:val="2"/>
            <w:tcBorders>
              <w:bottom w:val="single" w:sz="4" w:space="0" w:color="auto"/>
            </w:tcBorders>
          </w:tcPr>
          <w:p w14:paraId="65623F66" w14:textId="77777777" w:rsidR="004838AF" w:rsidRPr="00C04510" w:rsidRDefault="004838AF" w:rsidP="0054197C">
            <w:pPr>
              <w:spacing w:after="0" w:line="360" w:lineRule="auto"/>
              <w:ind w:left="360"/>
              <w:jc w:val="center"/>
              <w:rPr>
                <w:rFonts w:ascii="Times New Roman" w:hAnsi="Times New Roman"/>
                <w:i/>
                <w:sz w:val="20"/>
              </w:rPr>
            </w:pPr>
            <w:r w:rsidRPr="00C04510">
              <w:rPr>
                <w:rFonts w:ascii="Times New Roman" w:hAnsi="Times New Roman"/>
                <w:i/>
                <w:sz w:val="20"/>
              </w:rPr>
              <w:t>M</w:t>
            </w:r>
          </w:p>
        </w:tc>
        <w:tc>
          <w:tcPr>
            <w:tcW w:w="2268" w:type="dxa"/>
            <w:gridSpan w:val="2"/>
            <w:tcBorders>
              <w:bottom w:val="single" w:sz="4" w:space="0" w:color="auto"/>
            </w:tcBorders>
          </w:tcPr>
          <w:p w14:paraId="0527151C" w14:textId="77777777" w:rsidR="004838AF" w:rsidRPr="00C04510" w:rsidRDefault="004838AF" w:rsidP="0054197C">
            <w:pPr>
              <w:spacing w:after="0" w:line="360" w:lineRule="auto"/>
              <w:ind w:left="34"/>
              <w:jc w:val="center"/>
              <w:rPr>
                <w:rFonts w:ascii="Times New Roman" w:hAnsi="Times New Roman"/>
                <w:i/>
                <w:sz w:val="20"/>
              </w:rPr>
            </w:pPr>
            <w:r w:rsidRPr="00C04510">
              <w:rPr>
                <w:rFonts w:ascii="Times New Roman" w:hAnsi="Times New Roman"/>
                <w:i/>
                <w:sz w:val="20"/>
              </w:rPr>
              <w:t>DP</w:t>
            </w:r>
          </w:p>
        </w:tc>
      </w:tr>
      <w:tr w:rsidR="004838AF" w:rsidRPr="002F1774" w14:paraId="1AD9B8C7" w14:textId="77777777" w:rsidTr="00F74592">
        <w:trPr>
          <w:trHeight w:val="836"/>
        </w:trPr>
        <w:tc>
          <w:tcPr>
            <w:tcW w:w="3969" w:type="dxa"/>
            <w:tcBorders>
              <w:top w:val="single" w:sz="4" w:space="0" w:color="auto"/>
            </w:tcBorders>
          </w:tcPr>
          <w:p w14:paraId="0183367C" w14:textId="3FFA606E" w:rsidR="004838AF" w:rsidRPr="00C04510" w:rsidRDefault="004838AF" w:rsidP="0054197C">
            <w:pPr>
              <w:spacing w:after="0" w:line="360" w:lineRule="auto"/>
              <w:rPr>
                <w:rFonts w:ascii="Times New Roman" w:hAnsi="Times New Roman"/>
                <w:sz w:val="20"/>
              </w:rPr>
            </w:pPr>
            <w:r w:rsidRPr="00C04510">
              <w:rPr>
                <w:rFonts w:ascii="Times New Roman" w:hAnsi="Times New Roman"/>
                <w:sz w:val="20"/>
              </w:rPr>
              <w:t>Sim (</w:t>
            </w:r>
            <w:r w:rsidRPr="00C04510">
              <w:rPr>
                <w:rFonts w:ascii="Times New Roman" w:hAnsi="Times New Roman"/>
                <w:i/>
                <w:sz w:val="20"/>
              </w:rPr>
              <w:t>N</w:t>
            </w:r>
            <w:r w:rsidR="00D1586C" w:rsidRPr="00C04510">
              <w:rPr>
                <w:rFonts w:ascii="Times New Roman" w:hAnsi="Times New Roman"/>
                <w:i/>
                <w:sz w:val="20"/>
              </w:rPr>
              <w:t xml:space="preserve"> </w:t>
            </w:r>
            <w:r w:rsidRPr="00C04510">
              <w:rPr>
                <w:rFonts w:ascii="Times New Roman" w:hAnsi="Times New Roman"/>
                <w:sz w:val="20"/>
              </w:rPr>
              <w:t>=</w:t>
            </w:r>
            <w:r w:rsidR="00D1586C" w:rsidRPr="00C04510">
              <w:rPr>
                <w:rFonts w:ascii="Times New Roman" w:hAnsi="Times New Roman"/>
                <w:sz w:val="20"/>
              </w:rPr>
              <w:t xml:space="preserve"> </w:t>
            </w:r>
            <w:r w:rsidRPr="00C04510">
              <w:rPr>
                <w:rFonts w:ascii="Times New Roman" w:hAnsi="Times New Roman"/>
                <w:sz w:val="20"/>
              </w:rPr>
              <w:t>4)</w:t>
            </w:r>
            <w:r w:rsidR="004525C2" w:rsidRPr="00C04510">
              <w:rPr>
                <w:rFonts w:ascii="Times New Roman" w:hAnsi="Times New Roman"/>
                <w:sz w:val="20"/>
              </w:rPr>
              <w:t xml:space="preserve"> </w:t>
            </w:r>
          </w:p>
          <w:p w14:paraId="21CDDA3D" w14:textId="77777777" w:rsidR="004838AF" w:rsidRPr="00C04510" w:rsidRDefault="00F93F31" w:rsidP="0054197C">
            <w:pPr>
              <w:spacing w:after="0" w:line="360" w:lineRule="auto"/>
              <w:ind w:firstLine="284"/>
              <w:rPr>
                <w:rFonts w:ascii="Times New Roman" w:hAnsi="Times New Roman"/>
                <w:sz w:val="20"/>
              </w:rPr>
            </w:pPr>
            <w:r w:rsidRPr="00C04510">
              <w:rPr>
                <w:rFonts w:ascii="Times New Roman" w:hAnsi="Times New Roman"/>
                <w:sz w:val="20"/>
              </w:rPr>
              <w:t xml:space="preserve">1. </w:t>
            </w:r>
            <w:r w:rsidR="004838AF" w:rsidRPr="00C04510">
              <w:rPr>
                <w:rFonts w:ascii="Times New Roman" w:hAnsi="Times New Roman"/>
                <w:sz w:val="20"/>
              </w:rPr>
              <w:t>Houve acordo entre o casal</w:t>
            </w:r>
          </w:p>
          <w:p w14:paraId="713A098F" w14:textId="77777777" w:rsidR="004838AF" w:rsidRPr="00C04510" w:rsidRDefault="0098415E" w:rsidP="0054197C">
            <w:pPr>
              <w:spacing w:after="0" w:line="360" w:lineRule="auto"/>
              <w:ind w:firstLine="284"/>
              <w:rPr>
                <w:rFonts w:ascii="Times New Roman" w:hAnsi="Times New Roman"/>
                <w:sz w:val="20"/>
              </w:rPr>
            </w:pPr>
            <w:r w:rsidRPr="00C04510">
              <w:rPr>
                <w:rFonts w:ascii="Times New Roman" w:hAnsi="Times New Roman"/>
                <w:sz w:val="20"/>
              </w:rPr>
              <w:t xml:space="preserve">2. </w:t>
            </w:r>
            <w:r w:rsidR="004838AF" w:rsidRPr="00C04510">
              <w:rPr>
                <w:rFonts w:ascii="Times New Roman" w:hAnsi="Times New Roman"/>
                <w:sz w:val="20"/>
              </w:rPr>
              <w:t>Tratou-se de um ass</w:t>
            </w:r>
            <w:r w:rsidR="00F93F31" w:rsidRPr="00C04510">
              <w:rPr>
                <w:rFonts w:ascii="Times New Roman" w:hAnsi="Times New Roman"/>
                <w:sz w:val="20"/>
              </w:rPr>
              <w:t>unto sobre o qual o casal refle</w:t>
            </w:r>
            <w:r w:rsidR="004838AF" w:rsidRPr="00C04510">
              <w:rPr>
                <w:rFonts w:ascii="Times New Roman" w:hAnsi="Times New Roman"/>
                <w:sz w:val="20"/>
              </w:rPr>
              <w:t>tiu em conjunto</w:t>
            </w:r>
          </w:p>
          <w:p w14:paraId="5A8DAF84" w14:textId="77777777" w:rsidR="004838AF" w:rsidRPr="00C04510" w:rsidRDefault="0098415E" w:rsidP="0054197C">
            <w:pPr>
              <w:spacing w:after="0" w:line="360" w:lineRule="auto"/>
              <w:ind w:firstLine="284"/>
              <w:rPr>
                <w:rFonts w:ascii="Times New Roman" w:hAnsi="Times New Roman"/>
                <w:sz w:val="20"/>
              </w:rPr>
            </w:pPr>
            <w:r w:rsidRPr="00C04510">
              <w:rPr>
                <w:rFonts w:ascii="Times New Roman" w:hAnsi="Times New Roman"/>
                <w:sz w:val="20"/>
              </w:rPr>
              <w:t>3</w:t>
            </w:r>
            <w:r w:rsidR="00F93F31" w:rsidRPr="00C04510">
              <w:rPr>
                <w:rFonts w:ascii="Times New Roman" w:hAnsi="Times New Roman"/>
                <w:sz w:val="20"/>
              </w:rPr>
              <w:t xml:space="preserve">. </w:t>
            </w:r>
            <w:r w:rsidR="004838AF" w:rsidRPr="00C04510">
              <w:rPr>
                <w:rFonts w:ascii="Times New Roman" w:hAnsi="Times New Roman"/>
                <w:sz w:val="20"/>
              </w:rPr>
              <w:t>Tratou-se de uma decisão difícil</w:t>
            </w:r>
          </w:p>
          <w:p w14:paraId="0893473A" w14:textId="2E0E2D7C" w:rsidR="004838AF" w:rsidRPr="00C04510" w:rsidRDefault="0098415E" w:rsidP="00F80CD3">
            <w:pPr>
              <w:spacing w:line="360" w:lineRule="auto"/>
              <w:ind w:firstLine="284"/>
              <w:rPr>
                <w:rFonts w:ascii="Times New Roman" w:hAnsi="Times New Roman"/>
                <w:sz w:val="20"/>
              </w:rPr>
            </w:pPr>
            <w:r w:rsidRPr="00C04510">
              <w:rPr>
                <w:rFonts w:ascii="Times New Roman" w:hAnsi="Times New Roman"/>
                <w:sz w:val="20"/>
              </w:rPr>
              <w:t>4</w:t>
            </w:r>
            <w:r w:rsidR="00F93F31" w:rsidRPr="00C04510">
              <w:rPr>
                <w:rFonts w:ascii="Times New Roman" w:hAnsi="Times New Roman"/>
                <w:sz w:val="20"/>
              </w:rPr>
              <w:t xml:space="preserve">. </w:t>
            </w:r>
            <w:r w:rsidR="004838AF" w:rsidRPr="00C04510">
              <w:rPr>
                <w:rFonts w:ascii="Times New Roman" w:hAnsi="Times New Roman"/>
                <w:sz w:val="20"/>
              </w:rPr>
              <w:t xml:space="preserve">Contar ao vosso filho foi um processo gradual, ou seja, foram reveladas diferentes partes em diferentes momentos </w:t>
            </w:r>
          </w:p>
        </w:tc>
        <w:tc>
          <w:tcPr>
            <w:tcW w:w="2268" w:type="dxa"/>
            <w:gridSpan w:val="2"/>
            <w:tcBorders>
              <w:top w:val="single" w:sz="4" w:space="0" w:color="auto"/>
            </w:tcBorders>
          </w:tcPr>
          <w:p w14:paraId="1520419B" w14:textId="77777777" w:rsidR="004838AF" w:rsidRPr="00C04510" w:rsidRDefault="004838AF" w:rsidP="0054197C">
            <w:pPr>
              <w:spacing w:after="0" w:line="360" w:lineRule="auto"/>
              <w:ind w:left="360"/>
              <w:jc w:val="center"/>
              <w:rPr>
                <w:rFonts w:ascii="Times New Roman" w:hAnsi="Times New Roman"/>
                <w:sz w:val="20"/>
              </w:rPr>
            </w:pPr>
          </w:p>
          <w:p w14:paraId="1181A05E"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34F1ED72"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3</w:t>
            </w:r>
          </w:p>
          <w:p w14:paraId="402F0A34" w14:textId="77777777" w:rsidR="004838AF" w:rsidRPr="00C04510" w:rsidRDefault="004838AF" w:rsidP="0054197C">
            <w:pPr>
              <w:spacing w:after="0" w:line="360" w:lineRule="auto"/>
              <w:ind w:left="360"/>
              <w:jc w:val="center"/>
              <w:rPr>
                <w:rFonts w:ascii="Times New Roman" w:hAnsi="Times New Roman"/>
                <w:sz w:val="20"/>
              </w:rPr>
            </w:pPr>
          </w:p>
          <w:p w14:paraId="67A733EC"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2,75</w:t>
            </w:r>
          </w:p>
          <w:p w14:paraId="147FC612" w14:textId="77777777" w:rsidR="004838AF" w:rsidRPr="00C04510" w:rsidRDefault="004838AF" w:rsidP="0054197C">
            <w:pPr>
              <w:spacing w:after="0" w:line="360" w:lineRule="auto"/>
              <w:ind w:left="360"/>
              <w:jc w:val="center"/>
              <w:rPr>
                <w:rFonts w:ascii="Times New Roman" w:hAnsi="Times New Roman"/>
                <w:sz w:val="20"/>
              </w:rPr>
            </w:pPr>
            <w:r w:rsidRPr="00C04510">
              <w:rPr>
                <w:rFonts w:ascii="Times New Roman" w:hAnsi="Times New Roman"/>
                <w:sz w:val="20"/>
              </w:rPr>
              <w:t>5</w:t>
            </w:r>
          </w:p>
        </w:tc>
        <w:tc>
          <w:tcPr>
            <w:tcW w:w="2268" w:type="dxa"/>
            <w:gridSpan w:val="2"/>
            <w:tcBorders>
              <w:top w:val="single" w:sz="4" w:space="0" w:color="auto"/>
            </w:tcBorders>
          </w:tcPr>
          <w:p w14:paraId="04DE5225" w14:textId="77777777" w:rsidR="004838AF" w:rsidRPr="00C04510" w:rsidRDefault="004838AF" w:rsidP="0054197C">
            <w:pPr>
              <w:spacing w:after="0" w:line="360" w:lineRule="auto"/>
              <w:ind w:left="360"/>
              <w:jc w:val="center"/>
              <w:rPr>
                <w:rFonts w:ascii="Times New Roman" w:hAnsi="Times New Roman"/>
                <w:sz w:val="20"/>
              </w:rPr>
            </w:pPr>
          </w:p>
          <w:p w14:paraId="6002125B"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2,31</w:t>
            </w:r>
          </w:p>
          <w:p w14:paraId="4A8720BF"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2,31</w:t>
            </w:r>
          </w:p>
          <w:p w14:paraId="3D002A9C" w14:textId="77777777" w:rsidR="004838AF" w:rsidRPr="00C04510" w:rsidRDefault="004838AF" w:rsidP="0054197C">
            <w:pPr>
              <w:spacing w:after="0" w:line="360" w:lineRule="auto"/>
              <w:jc w:val="center"/>
              <w:rPr>
                <w:rFonts w:ascii="Times New Roman" w:hAnsi="Times New Roman"/>
                <w:sz w:val="20"/>
              </w:rPr>
            </w:pPr>
          </w:p>
          <w:p w14:paraId="4A6F79BD"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1,26</w:t>
            </w:r>
          </w:p>
          <w:p w14:paraId="319E240C" w14:textId="77777777" w:rsidR="004838AF" w:rsidRPr="00C04510" w:rsidRDefault="004838AF" w:rsidP="0054197C">
            <w:pPr>
              <w:spacing w:after="0" w:line="360" w:lineRule="auto"/>
              <w:jc w:val="center"/>
              <w:rPr>
                <w:rFonts w:ascii="Times New Roman" w:hAnsi="Times New Roman"/>
                <w:sz w:val="20"/>
              </w:rPr>
            </w:pPr>
            <w:r w:rsidRPr="00C04510">
              <w:rPr>
                <w:rFonts w:ascii="Times New Roman" w:hAnsi="Times New Roman"/>
                <w:sz w:val="20"/>
              </w:rPr>
              <w:t>0,00</w:t>
            </w:r>
          </w:p>
        </w:tc>
      </w:tr>
      <w:tr w:rsidR="00B371F7" w:rsidRPr="00C04510" w14:paraId="2565E17A" w14:textId="77777777" w:rsidTr="00C3371F">
        <w:trPr>
          <w:trHeight w:val="2001"/>
        </w:trPr>
        <w:tc>
          <w:tcPr>
            <w:tcW w:w="3969" w:type="dxa"/>
            <w:tcBorders>
              <w:bottom w:val="single" w:sz="4" w:space="0" w:color="auto"/>
            </w:tcBorders>
          </w:tcPr>
          <w:p w14:paraId="2D926AA8" w14:textId="77777777" w:rsidR="00B371F7" w:rsidRPr="00C04510" w:rsidRDefault="00B371F7" w:rsidP="0054197C">
            <w:pPr>
              <w:spacing w:after="0" w:line="360" w:lineRule="auto"/>
              <w:rPr>
                <w:rFonts w:ascii="Times New Roman" w:hAnsi="Times New Roman"/>
              </w:rPr>
            </w:pPr>
            <w:r w:rsidRPr="00C04510">
              <w:rPr>
                <w:rFonts w:ascii="Times New Roman" w:hAnsi="Times New Roman"/>
              </w:rPr>
              <w:t>Não, decidimos não lhe contar (</w:t>
            </w:r>
            <w:r w:rsidRPr="00C04510">
              <w:rPr>
                <w:rFonts w:ascii="Times New Roman" w:hAnsi="Times New Roman"/>
                <w:i/>
              </w:rPr>
              <w:t>N</w:t>
            </w:r>
            <w:r w:rsidR="00D1586C" w:rsidRPr="00C04510">
              <w:rPr>
                <w:rFonts w:ascii="Times New Roman" w:hAnsi="Times New Roman"/>
                <w:i/>
              </w:rPr>
              <w:t xml:space="preserve"> </w:t>
            </w:r>
            <w:r w:rsidRPr="00C04510">
              <w:rPr>
                <w:rFonts w:ascii="Times New Roman" w:hAnsi="Times New Roman"/>
              </w:rPr>
              <w:t>=</w:t>
            </w:r>
            <w:r w:rsidR="00D1586C" w:rsidRPr="00C04510">
              <w:rPr>
                <w:rFonts w:ascii="Times New Roman" w:hAnsi="Times New Roman"/>
              </w:rPr>
              <w:t xml:space="preserve"> </w:t>
            </w:r>
            <w:r w:rsidRPr="00C04510">
              <w:rPr>
                <w:rFonts w:ascii="Times New Roman" w:hAnsi="Times New Roman"/>
              </w:rPr>
              <w:t>5)</w:t>
            </w:r>
          </w:p>
          <w:p w14:paraId="651289FE"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1. </w:t>
            </w:r>
            <w:r w:rsidR="00B371F7" w:rsidRPr="00C04510">
              <w:rPr>
                <w:rFonts w:ascii="Times New Roman" w:hAnsi="Times New Roman"/>
              </w:rPr>
              <w:t>Houve acordo entre o casal</w:t>
            </w:r>
          </w:p>
          <w:p w14:paraId="1344C2BF"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2. </w:t>
            </w:r>
            <w:r w:rsidR="00B371F7" w:rsidRPr="00C04510">
              <w:rPr>
                <w:rFonts w:ascii="Times New Roman" w:hAnsi="Times New Roman"/>
              </w:rPr>
              <w:t>Tratou-se de um ass</w:t>
            </w:r>
            <w:r w:rsidRPr="00C04510">
              <w:rPr>
                <w:rFonts w:ascii="Times New Roman" w:hAnsi="Times New Roman"/>
              </w:rPr>
              <w:t>unto sobre o qual o casal refle</w:t>
            </w:r>
            <w:r w:rsidR="00B371F7" w:rsidRPr="00C04510">
              <w:rPr>
                <w:rFonts w:ascii="Times New Roman" w:hAnsi="Times New Roman"/>
              </w:rPr>
              <w:t>tiu</w:t>
            </w:r>
          </w:p>
          <w:p w14:paraId="4FEFDB53" w14:textId="77777777" w:rsidR="00B371F7" w:rsidRPr="00C04510" w:rsidRDefault="00F93F31" w:rsidP="0054197C">
            <w:pPr>
              <w:spacing w:after="0" w:line="360" w:lineRule="auto"/>
              <w:ind w:firstLine="284"/>
              <w:rPr>
                <w:rFonts w:ascii="Times New Roman" w:hAnsi="Times New Roman"/>
              </w:rPr>
            </w:pPr>
            <w:r w:rsidRPr="00C04510">
              <w:rPr>
                <w:rFonts w:ascii="Times New Roman" w:hAnsi="Times New Roman"/>
              </w:rPr>
              <w:t xml:space="preserve">3. </w:t>
            </w:r>
            <w:r w:rsidR="00B371F7" w:rsidRPr="00C04510">
              <w:rPr>
                <w:rFonts w:ascii="Times New Roman" w:hAnsi="Times New Roman"/>
              </w:rPr>
              <w:t>T</w:t>
            </w:r>
            <w:r w:rsidR="00332FD0" w:rsidRPr="00C04510">
              <w:rPr>
                <w:rFonts w:ascii="Times New Roman" w:hAnsi="Times New Roman"/>
              </w:rPr>
              <w:t>ratou-se de uma decisão difícil</w:t>
            </w:r>
          </w:p>
        </w:tc>
        <w:tc>
          <w:tcPr>
            <w:tcW w:w="2268" w:type="dxa"/>
            <w:gridSpan w:val="2"/>
            <w:tcBorders>
              <w:bottom w:val="single" w:sz="4" w:space="0" w:color="auto"/>
            </w:tcBorders>
          </w:tcPr>
          <w:p w14:paraId="3FBDD2FF" w14:textId="77777777" w:rsidR="00B371F7" w:rsidRPr="00C04510" w:rsidRDefault="00B371F7" w:rsidP="0054197C">
            <w:pPr>
              <w:spacing w:after="0" w:line="360" w:lineRule="auto"/>
              <w:ind w:left="360"/>
              <w:jc w:val="center"/>
              <w:rPr>
                <w:rFonts w:ascii="Times New Roman" w:hAnsi="Times New Roman"/>
              </w:rPr>
            </w:pPr>
          </w:p>
          <w:p w14:paraId="7054644A"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4,20</w:t>
            </w:r>
          </w:p>
          <w:p w14:paraId="70985B0C"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3,60</w:t>
            </w:r>
          </w:p>
          <w:p w14:paraId="1FE9D86B" w14:textId="77777777" w:rsidR="00B371F7" w:rsidRPr="00C04510" w:rsidRDefault="00B371F7" w:rsidP="0054197C">
            <w:pPr>
              <w:spacing w:after="0" w:line="360" w:lineRule="auto"/>
              <w:ind w:left="360"/>
              <w:jc w:val="center"/>
              <w:rPr>
                <w:rFonts w:ascii="Times New Roman" w:hAnsi="Times New Roman"/>
              </w:rPr>
            </w:pPr>
          </w:p>
          <w:p w14:paraId="69203A7D"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4,20</w:t>
            </w:r>
          </w:p>
        </w:tc>
        <w:tc>
          <w:tcPr>
            <w:tcW w:w="2268" w:type="dxa"/>
            <w:gridSpan w:val="2"/>
            <w:tcBorders>
              <w:bottom w:val="single" w:sz="4" w:space="0" w:color="auto"/>
            </w:tcBorders>
          </w:tcPr>
          <w:p w14:paraId="1470C167" w14:textId="77777777" w:rsidR="00B371F7" w:rsidRPr="00C04510" w:rsidRDefault="00B371F7" w:rsidP="0054197C">
            <w:pPr>
              <w:spacing w:after="0" w:line="360" w:lineRule="auto"/>
              <w:ind w:left="360"/>
              <w:jc w:val="center"/>
              <w:rPr>
                <w:rFonts w:ascii="Times New Roman" w:hAnsi="Times New Roman"/>
              </w:rPr>
            </w:pPr>
          </w:p>
          <w:p w14:paraId="44B846CA" w14:textId="77777777" w:rsidR="00B371F7" w:rsidRPr="00C04510" w:rsidRDefault="0098415E" w:rsidP="0054197C">
            <w:pPr>
              <w:spacing w:after="0" w:line="360" w:lineRule="auto"/>
              <w:ind w:left="360"/>
              <w:jc w:val="center"/>
              <w:rPr>
                <w:rFonts w:ascii="Times New Roman" w:hAnsi="Times New Roman"/>
              </w:rPr>
            </w:pPr>
            <w:r w:rsidRPr="00C04510">
              <w:rPr>
                <w:rFonts w:ascii="Times New Roman" w:hAnsi="Times New Roman"/>
              </w:rPr>
              <w:t>1,10</w:t>
            </w:r>
          </w:p>
          <w:p w14:paraId="6C8079F6"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1,67</w:t>
            </w:r>
          </w:p>
          <w:p w14:paraId="17D3D69E" w14:textId="77777777" w:rsidR="00B371F7" w:rsidRPr="00C04510" w:rsidRDefault="00B371F7" w:rsidP="0054197C">
            <w:pPr>
              <w:spacing w:after="0" w:line="360" w:lineRule="auto"/>
              <w:ind w:left="360"/>
              <w:jc w:val="center"/>
              <w:rPr>
                <w:rFonts w:ascii="Times New Roman" w:hAnsi="Times New Roman"/>
              </w:rPr>
            </w:pPr>
          </w:p>
          <w:p w14:paraId="34DD35CE" w14:textId="77777777" w:rsidR="00B371F7" w:rsidRPr="00C04510" w:rsidRDefault="00B371F7" w:rsidP="0054197C">
            <w:pPr>
              <w:spacing w:after="0" w:line="360" w:lineRule="auto"/>
              <w:ind w:left="360"/>
              <w:jc w:val="center"/>
              <w:rPr>
                <w:rFonts w:ascii="Times New Roman" w:hAnsi="Times New Roman"/>
              </w:rPr>
            </w:pPr>
            <w:r w:rsidRPr="00C04510">
              <w:rPr>
                <w:rFonts w:ascii="Times New Roman" w:hAnsi="Times New Roman"/>
              </w:rPr>
              <w:t>1,79</w:t>
            </w:r>
          </w:p>
        </w:tc>
      </w:tr>
    </w:tbl>
    <w:p w14:paraId="5FC6FF69" w14:textId="77777777" w:rsidR="00F74592" w:rsidRDefault="00F74592" w:rsidP="004838AF">
      <w:pPr>
        <w:tabs>
          <w:tab w:val="center" w:pos="4606"/>
        </w:tabs>
        <w:spacing w:after="0" w:line="360" w:lineRule="auto"/>
        <w:ind w:firstLine="709"/>
        <w:contextualSpacing/>
        <w:rPr>
          <w:rFonts w:ascii="Times New Roman" w:hAnsi="Times New Roman"/>
          <w:sz w:val="24"/>
        </w:rPr>
      </w:pPr>
    </w:p>
    <w:p w14:paraId="0275B407" w14:textId="7E1A0E76" w:rsidR="002A3891" w:rsidRDefault="00160D86"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As frequências relativas ao processo de tomada de dec</w:t>
      </w:r>
      <w:r w:rsidR="00332FD0">
        <w:rPr>
          <w:rFonts w:ascii="Times New Roman" w:hAnsi="Times New Roman"/>
          <w:sz w:val="24"/>
        </w:rPr>
        <w:t xml:space="preserve">isão encontram-se na </w:t>
      </w:r>
      <w:r w:rsidR="00EE10E7">
        <w:rPr>
          <w:rFonts w:ascii="Times New Roman" w:hAnsi="Times New Roman"/>
          <w:sz w:val="24"/>
        </w:rPr>
        <w:t>T</w:t>
      </w:r>
      <w:r w:rsidR="00332FD0">
        <w:rPr>
          <w:rFonts w:ascii="Times New Roman" w:hAnsi="Times New Roman"/>
          <w:sz w:val="24"/>
        </w:rPr>
        <w:t xml:space="preserve">abela 5. </w:t>
      </w:r>
      <w:r w:rsidR="009B5EBA">
        <w:rPr>
          <w:rFonts w:ascii="Times New Roman" w:hAnsi="Times New Roman"/>
          <w:sz w:val="24"/>
        </w:rPr>
        <w:t>Tendo em conta a escala de resposta</w:t>
      </w:r>
      <w:del w:id="87" w:author="Autor">
        <w:r w:rsidR="009B5EBA" w:rsidDel="00DC5ED3">
          <w:rPr>
            <w:rFonts w:ascii="Times New Roman" w:hAnsi="Times New Roman"/>
            <w:sz w:val="24"/>
          </w:rPr>
          <w:delText>,</w:delText>
        </w:r>
      </w:del>
      <w:r w:rsidR="009B5EBA">
        <w:rPr>
          <w:rFonts w:ascii="Times New Roman" w:hAnsi="Times New Roman"/>
          <w:sz w:val="24"/>
        </w:rPr>
        <w:t xml:space="preserve"> </w:t>
      </w:r>
      <w:r w:rsidR="009479F3">
        <w:rPr>
          <w:rFonts w:ascii="Times New Roman" w:hAnsi="Times New Roman"/>
          <w:sz w:val="24"/>
        </w:rPr>
        <w:t xml:space="preserve">e </w:t>
      </w:r>
      <w:r w:rsidR="009B5EBA">
        <w:rPr>
          <w:rFonts w:ascii="Times New Roman" w:hAnsi="Times New Roman"/>
          <w:sz w:val="24"/>
        </w:rPr>
        <w:t xml:space="preserve">considerando as respostas “Concordo” e “Concordo totalmente” como sendo as respostas que indicam uma maior identificação dos participantes com a motivação, </w:t>
      </w:r>
      <w:r w:rsidR="0098415E">
        <w:rPr>
          <w:rFonts w:ascii="Times New Roman" w:hAnsi="Times New Roman"/>
          <w:sz w:val="24"/>
        </w:rPr>
        <w:t xml:space="preserve">relativamente </w:t>
      </w:r>
      <w:r w:rsidR="00F93F31">
        <w:rPr>
          <w:rFonts w:ascii="Times New Roman" w:hAnsi="Times New Roman"/>
          <w:sz w:val="24"/>
        </w:rPr>
        <w:t>ao acordo entre o casal n</w:t>
      </w:r>
      <w:r w:rsidR="0098415E">
        <w:rPr>
          <w:rFonts w:ascii="Times New Roman" w:hAnsi="Times New Roman"/>
          <w:sz w:val="24"/>
        </w:rPr>
        <w:t xml:space="preserve">o processo de </w:t>
      </w:r>
      <w:commentRangeStart w:id="88"/>
      <w:r w:rsidR="0098415E">
        <w:rPr>
          <w:rFonts w:ascii="Times New Roman" w:hAnsi="Times New Roman"/>
          <w:sz w:val="24"/>
        </w:rPr>
        <w:t>tomada de decisão</w:t>
      </w:r>
      <w:r w:rsidR="00F93F31">
        <w:rPr>
          <w:rFonts w:ascii="Times New Roman" w:hAnsi="Times New Roman"/>
          <w:sz w:val="24"/>
        </w:rPr>
        <w:t xml:space="preserve">, dos pais que já contaram 50% dos </w:t>
      </w:r>
      <w:r w:rsidR="009700FE">
        <w:rPr>
          <w:rFonts w:ascii="Times New Roman" w:hAnsi="Times New Roman"/>
          <w:sz w:val="24"/>
        </w:rPr>
        <w:t>participantes refere</w:t>
      </w:r>
      <w:r w:rsidR="009B5EBA">
        <w:rPr>
          <w:rFonts w:ascii="Times New Roman" w:hAnsi="Times New Roman"/>
          <w:sz w:val="24"/>
        </w:rPr>
        <w:t xml:space="preserve"> ter </w:t>
      </w:r>
      <w:r w:rsidR="00111167">
        <w:rPr>
          <w:rFonts w:ascii="Times New Roman" w:hAnsi="Times New Roman"/>
          <w:sz w:val="24"/>
        </w:rPr>
        <w:t xml:space="preserve">havido </w:t>
      </w:r>
      <w:r w:rsidR="009379E1">
        <w:rPr>
          <w:rFonts w:ascii="Times New Roman" w:hAnsi="Times New Roman"/>
          <w:sz w:val="24"/>
        </w:rPr>
        <w:t xml:space="preserve">concordância </w:t>
      </w:r>
      <w:r w:rsidR="008D6C90">
        <w:rPr>
          <w:rFonts w:ascii="Times New Roman" w:hAnsi="Times New Roman"/>
          <w:sz w:val="24"/>
        </w:rPr>
        <w:t xml:space="preserve">entre o casal </w:t>
      </w:r>
      <w:r w:rsidR="009379E1">
        <w:rPr>
          <w:rFonts w:ascii="Times New Roman" w:hAnsi="Times New Roman"/>
          <w:sz w:val="24"/>
        </w:rPr>
        <w:t xml:space="preserve">na </w:t>
      </w:r>
      <w:r w:rsidR="00111167">
        <w:rPr>
          <w:rFonts w:ascii="Times New Roman" w:hAnsi="Times New Roman"/>
          <w:sz w:val="24"/>
        </w:rPr>
        <w:t xml:space="preserve">decisão, </w:t>
      </w:r>
      <w:r w:rsidR="00F93F31">
        <w:rPr>
          <w:rFonts w:ascii="Times New Roman" w:hAnsi="Times New Roman"/>
          <w:sz w:val="24"/>
        </w:rPr>
        <w:t xml:space="preserve">contra 60% dos pais que decidiram não contar. </w:t>
      </w:r>
      <w:commentRangeEnd w:id="88"/>
      <w:r w:rsidR="00DC5ED3">
        <w:rPr>
          <w:rStyle w:val="Refdecomentrio"/>
        </w:rPr>
        <w:commentReference w:id="88"/>
      </w:r>
    </w:p>
    <w:p w14:paraId="7888127B" w14:textId="77777777" w:rsidR="002A3891" w:rsidRDefault="00F93F3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 xml:space="preserve">Relativamente a este ter sido um assunto sobre o qual o casal refletiu em conjunto, 50% dos pais que já contaram referem a existência de reflexão em conjunto, contra 60% dos pais que decidiram não contar. </w:t>
      </w:r>
    </w:p>
    <w:p w14:paraId="173A03C1" w14:textId="47289A29" w:rsidR="00160D86" w:rsidRDefault="00F93F3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Face à tomada de decisão como</w:t>
      </w:r>
      <w:r w:rsidR="009479F3">
        <w:rPr>
          <w:rFonts w:ascii="Times New Roman" w:hAnsi="Times New Roman"/>
          <w:sz w:val="24"/>
        </w:rPr>
        <w:t xml:space="preserve"> correspondendo a</w:t>
      </w:r>
      <w:r>
        <w:rPr>
          <w:rFonts w:ascii="Times New Roman" w:hAnsi="Times New Roman"/>
          <w:sz w:val="24"/>
        </w:rPr>
        <w:t xml:space="preserve"> um processo difícil, </w:t>
      </w:r>
      <w:r w:rsidR="00A70F19">
        <w:rPr>
          <w:rFonts w:ascii="Times New Roman" w:hAnsi="Times New Roman"/>
          <w:sz w:val="24"/>
        </w:rPr>
        <w:t>25% dos pais que decidiram contar indica</w:t>
      </w:r>
      <w:r w:rsidR="00D1586C">
        <w:rPr>
          <w:rFonts w:ascii="Times New Roman" w:hAnsi="Times New Roman"/>
          <w:sz w:val="24"/>
        </w:rPr>
        <w:t>m</w:t>
      </w:r>
      <w:r w:rsidR="00A70F19">
        <w:rPr>
          <w:rFonts w:ascii="Times New Roman" w:hAnsi="Times New Roman"/>
          <w:sz w:val="24"/>
        </w:rPr>
        <w:t xml:space="preserve">-na como tal, contra 80% dos pais que decidiram não contar. </w:t>
      </w:r>
    </w:p>
    <w:p w14:paraId="27AED277" w14:textId="4ED8B438" w:rsidR="002A3891" w:rsidRDefault="002A3891" w:rsidP="008F1012">
      <w:pPr>
        <w:tabs>
          <w:tab w:val="center" w:pos="4606"/>
        </w:tabs>
        <w:spacing w:after="0" w:line="360" w:lineRule="auto"/>
        <w:ind w:firstLine="426"/>
        <w:contextualSpacing/>
        <w:jc w:val="both"/>
        <w:rPr>
          <w:rFonts w:ascii="Times New Roman" w:hAnsi="Times New Roman"/>
          <w:sz w:val="24"/>
        </w:rPr>
      </w:pPr>
      <w:r>
        <w:rPr>
          <w:rFonts w:ascii="Times New Roman" w:hAnsi="Times New Roman"/>
          <w:sz w:val="24"/>
        </w:rPr>
        <w:t>Relativamente ao modo como os pais contaram às crianças</w:t>
      </w:r>
      <w:r w:rsidR="008D6C90">
        <w:rPr>
          <w:rFonts w:ascii="Times New Roman" w:hAnsi="Times New Roman"/>
          <w:sz w:val="24"/>
        </w:rPr>
        <w:t>,</w:t>
      </w:r>
      <w:r>
        <w:rPr>
          <w:rFonts w:ascii="Times New Roman" w:hAnsi="Times New Roman"/>
          <w:sz w:val="24"/>
        </w:rPr>
        <w:t xml:space="preserve"> 100% indicam “concordo plenamente” com a afirmação “Contar ao vosso filho foi um processo gradual, ou seja, foram reveladas diferentes partes em diferentes momentos”. </w:t>
      </w:r>
    </w:p>
    <w:p w14:paraId="78CCE06A" w14:textId="77777777" w:rsidR="00160D86" w:rsidRDefault="00160D86" w:rsidP="00111167">
      <w:pPr>
        <w:tabs>
          <w:tab w:val="center" w:pos="4606"/>
        </w:tabs>
        <w:spacing w:after="0" w:line="360" w:lineRule="auto"/>
        <w:ind w:firstLine="709"/>
        <w:contextualSpacing/>
        <w:jc w:val="both"/>
        <w:rPr>
          <w:rFonts w:ascii="Times New Roman" w:hAnsi="Times New Roman"/>
          <w:sz w:val="24"/>
        </w:rPr>
      </w:pPr>
    </w:p>
    <w:tbl>
      <w:tblPr>
        <w:tblStyle w:val="Tabelacomgrade"/>
        <w:tblW w:w="855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651"/>
        <w:gridCol w:w="648"/>
        <w:gridCol w:w="643"/>
        <w:gridCol w:w="647"/>
        <w:gridCol w:w="630"/>
        <w:gridCol w:w="639"/>
        <w:gridCol w:w="646"/>
        <w:gridCol w:w="649"/>
        <w:gridCol w:w="649"/>
        <w:gridCol w:w="716"/>
      </w:tblGrid>
      <w:tr w:rsidR="00F93F31" w14:paraId="7896500D" w14:textId="77777777" w:rsidTr="00F93F31">
        <w:tc>
          <w:tcPr>
            <w:tcW w:w="8554" w:type="dxa"/>
            <w:gridSpan w:val="11"/>
          </w:tcPr>
          <w:p w14:paraId="66CA43C2" w14:textId="77777777" w:rsidR="00F93F31" w:rsidRPr="00C04510" w:rsidRDefault="00F93F31" w:rsidP="00735899">
            <w:pPr>
              <w:spacing w:after="0" w:line="360" w:lineRule="auto"/>
              <w:rPr>
                <w:rFonts w:ascii="Times New Roman" w:hAnsi="Times New Roman"/>
                <w:szCs w:val="24"/>
              </w:rPr>
            </w:pPr>
            <w:r w:rsidRPr="00C04510">
              <w:rPr>
                <w:rFonts w:ascii="Times New Roman" w:hAnsi="Times New Roman"/>
                <w:szCs w:val="24"/>
              </w:rPr>
              <w:t>Tabela 5</w:t>
            </w:r>
          </w:p>
        </w:tc>
      </w:tr>
      <w:tr w:rsidR="00F93F31" w14:paraId="7CB385E1" w14:textId="77777777" w:rsidTr="00F93F31">
        <w:tc>
          <w:tcPr>
            <w:tcW w:w="8554" w:type="dxa"/>
            <w:gridSpan w:val="11"/>
            <w:tcBorders>
              <w:bottom w:val="single" w:sz="4" w:space="0" w:color="auto"/>
            </w:tcBorders>
          </w:tcPr>
          <w:p w14:paraId="3989F61D" w14:textId="77777777" w:rsidR="00F93F31" w:rsidRPr="00C04510" w:rsidRDefault="00F93F31" w:rsidP="00735899">
            <w:pPr>
              <w:spacing w:after="0" w:line="360" w:lineRule="auto"/>
              <w:rPr>
                <w:rFonts w:ascii="Times New Roman" w:hAnsi="Times New Roman"/>
                <w:szCs w:val="24"/>
              </w:rPr>
            </w:pPr>
            <w:r w:rsidRPr="00C04510">
              <w:rPr>
                <w:rFonts w:ascii="Times New Roman" w:hAnsi="Times New Roman"/>
                <w:i/>
                <w:szCs w:val="24"/>
              </w:rPr>
              <w:t>Frequências do processo de tomada de decisão</w:t>
            </w:r>
          </w:p>
        </w:tc>
      </w:tr>
      <w:tr w:rsidR="00F93F31" w14:paraId="127299DD" w14:textId="77777777" w:rsidTr="00F93F31">
        <w:tc>
          <w:tcPr>
            <w:tcW w:w="2036" w:type="dxa"/>
            <w:tcBorders>
              <w:top w:val="single" w:sz="4" w:space="0" w:color="auto"/>
              <w:bottom w:val="single" w:sz="4" w:space="0" w:color="auto"/>
            </w:tcBorders>
          </w:tcPr>
          <w:p w14:paraId="0E2416A8" w14:textId="77777777" w:rsidR="00F93F31" w:rsidRPr="00C04510" w:rsidRDefault="00F93F31" w:rsidP="00735899">
            <w:pPr>
              <w:spacing w:after="0" w:line="360" w:lineRule="auto"/>
              <w:rPr>
                <w:rFonts w:ascii="Times New Roman" w:hAnsi="Times New Roman"/>
                <w:sz w:val="20"/>
                <w:szCs w:val="20"/>
              </w:rPr>
            </w:pPr>
          </w:p>
        </w:tc>
        <w:tc>
          <w:tcPr>
            <w:tcW w:w="1299" w:type="dxa"/>
            <w:gridSpan w:val="2"/>
            <w:tcBorders>
              <w:top w:val="single" w:sz="4" w:space="0" w:color="auto"/>
              <w:bottom w:val="single" w:sz="4" w:space="0" w:color="auto"/>
            </w:tcBorders>
          </w:tcPr>
          <w:p w14:paraId="1985DFB5"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290" w:type="dxa"/>
            <w:gridSpan w:val="2"/>
            <w:tcBorders>
              <w:top w:val="single" w:sz="4" w:space="0" w:color="auto"/>
              <w:bottom w:val="single" w:sz="4" w:space="0" w:color="auto"/>
            </w:tcBorders>
          </w:tcPr>
          <w:p w14:paraId="3FE3F0D4"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269" w:type="dxa"/>
            <w:gridSpan w:val="2"/>
            <w:tcBorders>
              <w:top w:val="single" w:sz="4" w:space="0" w:color="auto"/>
              <w:bottom w:val="single" w:sz="4" w:space="0" w:color="auto"/>
            </w:tcBorders>
          </w:tcPr>
          <w:p w14:paraId="269AD932"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Nem conc. nem disc.</w:t>
            </w:r>
          </w:p>
        </w:tc>
        <w:tc>
          <w:tcPr>
            <w:tcW w:w="1295" w:type="dxa"/>
            <w:gridSpan w:val="2"/>
            <w:tcBorders>
              <w:top w:val="single" w:sz="4" w:space="0" w:color="auto"/>
              <w:bottom w:val="single" w:sz="4" w:space="0" w:color="auto"/>
            </w:tcBorders>
          </w:tcPr>
          <w:p w14:paraId="1D8B2763"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365" w:type="dxa"/>
            <w:gridSpan w:val="2"/>
            <w:tcBorders>
              <w:top w:val="single" w:sz="4" w:space="0" w:color="auto"/>
              <w:bottom w:val="single" w:sz="4" w:space="0" w:color="auto"/>
            </w:tcBorders>
          </w:tcPr>
          <w:p w14:paraId="7E72BABB" w14:textId="77777777" w:rsidR="00F93F31"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 plenamente</w:t>
            </w:r>
          </w:p>
        </w:tc>
      </w:tr>
      <w:tr w:rsidR="00F93F31" w14:paraId="40806745" w14:textId="77777777" w:rsidTr="00F93F31">
        <w:tc>
          <w:tcPr>
            <w:tcW w:w="2036" w:type="dxa"/>
            <w:tcBorders>
              <w:top w:val="single" w:sz="4" w:space="0" w:color="auto"/>
            </w:tcBorders>
          </w:tcPr>
          <w:p w14:paraId="51856590" w14:textId="77777777" w:rsidR="00111167" w:rsidRPr="00C04510" w:rsidRDefault="00111167" w:rsidP="00735899">
            <w:pPr>
              <w:spacing w:after="0" w:line="360" w:lineRule="auto"/>
              <w:rPr>
                <w:rFonts w:ascii="Times New Roman" w:hAnsi="Times New Roman"/>
                <w:sz w:val="20"/>
                <w:szCs w:val="20"/>
              </w:rPr>
            </w:pPr>
          </w:p>
        </w:tc>
        <w:tc>
          <w:tcPr>
            <w:tcW w:w="651" w:type="dxa"/>
            <w:tcBorders>
              <w:top w:val="single" w:sz="4" w:space="0" w:color="auto"/>
            </w:tcBorders>
          </w:tcPr>
          <w:p w14:paraId="05961A96" w14:textId="4683DCFC" w:rsidR="00111167" w:rsidRPr="00C04510" w:rsidRDefault="00735899"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48" w:type="dxa"/>
            <w:tcBorders>
              <w:top w:val="single" w:sz="4" w:space="0" w:color="auto"/>
            </w:tcBorders>
          </w:tcPr>
          <w:p w14:paraId="6A8694BA"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3" w:type="dxa"/>
            <w:tcBorders>
              <w:top w:val="single" w:sz="4" w:space="0" w:color="auto"/>
            </w:tcBorders>
          </w:tcPr>
          <w:p w14:paraId="4804922A"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47" w:type="dxa"/>
            <w:tcBorders>
              <w:top w:val="single" w:sz="4" w:space="0" w:color="auto"/>
            </w:tcBorders>
          </w:tcPr>
          <w:p w14:paraId="726832FE"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30" w:type="dxa"/>
            <w:tcBorders>
              <w:top w:val="single" w:sz="4" w:space="0" w:color="auto"/>
            </w:tcBorders>
          </w:tcPr>
          <w:p w14:paraId="22791D08" w14:textId="5B89A395" w:rsidR="00111167" w:rsidRPr="00C04510" w:rsidRDefault="00735899"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39" w:type="dxa"/>
            <w:tcBorders>
              <w:top w:val="single" w:sz="4" w:space="0" w:color="auto"/>
            </w:tcBorders>
          </w:tcPr>
          <w:p w14:paraId="1B5B7EF8"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6" w:type="dxa"/>
            <w:tcBorders>
              <w:top w:val="single" w:sz="4" w:space="0" w:color="auto"/>
            </w:tcBorders>
          </w:tcPr>
          <w:p w14:paraId="2022B960"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49" w:type="dxa"/>
            <w:tcBorders>
              <w:top w:val="single" w:sz="4" w:space="0" w:color="auto"/>
            </w:tcBorders>
          </w:tcPr>
          <w:p w14:paraId="6F2E6413"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49" w:type="dxa"/>
            <w:tcBorders>
              <w:top w:val="single" w:sz="4" w:space="0" w:color="auto"/>
            </w:tcBorders>
          </w:tcPr>
          <w:p w14:paraId="61C222B0"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6" w:type="dxa"/>
            <w:tcBorders>
              <w:top w:val="single" w:sz="4" w:space="0" w:color="auto"/>
            </w:tcBorders>
          </w:tcPr>
          <w:p w14:paraId="6FB9A874" w14:textId="77777777" w:rsidR="00111167" w:rsidRPr="00C04510" w:rsidRDefault="00F93F31"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F93F31" w14:paraId="784C21F0" w14:textId="77777777" w:rsidTr="00F93F31">
        <w:tc>
          <w:tcPr>
            <w:tcW w:w="2036" w:type="dxa"/>
          </w:tcPr>
          <w:p w14:paraId="1906A918" w14:textId="77777777" w:rsidR="00111167" w:rsidRPr="00C04510" w:rsidRDefault="00111167" w:rsidP="00735899">
            <w:pPr>
              <w:spacing w:after="0" w:line="360" w:lineRule="auto"/>
              <w:rPr>
                <w:rFonts w:ascii="Times New Roman" w:hAnsi="Times New Roman"/>
                <w:sz w:val="20"/>
                <w:szCs w:val="20"/>
              </w:rPr>
            </w:pPr>
            <w:r w:rsidRPr="00C04510">
              <w:rPr>
                <w:rFonts w:ascii="Times New Roman" w:hAnsi="Times New Roman"/>
                <w:sz w:val="20"/>
                <w:szCs w:val="20"/>
              </w:rPr>
              <w:t>Sim (</w:t>
            </w:r>
            <w:r w:rsidRPr="00C04510">
              <w:rPr>
                <w:rFonts w:ascii="Times New Roman" w:hAnsi="Times New Roman"/>
                <w:i/>
                <w:sz w:val="20"/>
                <w:szCs w:val="20"/>
              </w:rPr>
              <w:t>N</w:t>
            </w:r>
            <w:r w:rsidR="00D1586C" w:rsidRPr="00C04510">
              <w:rPr>
                <w:rFonts w:ascii="Times New Roman" w:hAnsi="Times New Roman"/>
                <w:i/>
                <w:sz w:val="20"/>
                <w:szCs w:val="20"/>
              </w:rPr>
              <w:t xml:space="preserve"> </w:t>
            </w:r>
            <w:r w:rsidRPr="00C04510">
              <w:rPr>
                <w:rFonts w:ascii="Times New Roman" w:hAnsi="Times New Roman"/>
                <w:sz w:val="20"/>
                <w:szCs w:val="20"/>
              </w:rPr>
              <w:t>=</w:t>
            </w:r>
            <w:r w:rsidR="00D1586C" w:rsidRPr="00C04510">
              <w:rPr>
                <w:rFonts w:ascii="Times New Roman" w:hAnsi="Times New Roman"/>
                <w:sz w:val="20"/>
                <w:szCs w:val="20"/>
              </w:rPr>
              <w:t xml:space="preserve"> </w:t>
            </w:r>
            <w:r w:rsidRPr="00C04510">
              <w:rPr>
                <w:rFonts w:ascii="Times New Roman" w:hAnsi="Times New Roman"/>
                <w:sz w:val="20"/>
                <w:szCs w:val="20"/>
              </w:rPr>
              <w:t>4)</w:t>
            </w:r>
          </w:p>
        </w:tc>
        <w:tc>
          <w:tcPr>
            <w:tcW w:w="651" w:type="dxa"/>
          </w:tcPr>
          <w:p w14:paraId="2F91CE31"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07A00ACA"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21CAAAD2"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7708000B"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8F6AA53"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79F0DD3C"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286431A5"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6D161AE"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499D28C7"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2D322898" w14:textId="77777777" w:rsidR="00111167" w:rsidRPr="00C04510" w:rsidRDefault="00111167" w:rsidP="00735899">
            <w:pPr>
              <w:spacing w:after="0" w:line="360" w:lineRule="auto"/>
              <w:jc w:val="center"/>
              <w:rPr>
                <w:rFonts w:ascii="Times New Roman" w:hAnsi="Times New Roman"/>
                <w:sz w:val="20"/>
                <w:szCs w:val="20"/>
              </w:rPr>
            </w:pPr>
          </w:p>
        </w:tc>
      </w:tr>
      <w:tr w:rsidR="00F93F31" w14:paraId="474860FC" w14:textId="77777777" w:rsidTr="00F93F31">
        <w:tc>
          <w:tcPr>
            <w:tcW w:w="2036" w:type="dxa"/>
          </w:tcPr>
          <w:p w14:paraId="1BBEE269" w14:textId="123CE57D" w:rsidR="00111167" w:rsidRPr="00C04510" w:rsidRDefault="00F93F31" w:rsidP="005F073A">
            <w:pPr>
              <w:spacing w:after="0" w:line="360" w:lineRule="auto"/>
              <w:ind w:firstLine="284"/>
              <w:rPr>
                <w:rFonts w:ascii="Times New Roman" w:hAnsi="Times New Roman"/>
                <w:sz w:val="20"/>
                <w:szCs w:val="20"/>
              </w:rPr>
            </w:pPr>
            <w:r w:rsidRPr="00C04510">
              <w:rPr>
                <w:rFonts w:ascii="Times New Roman" w:hAnsi="Times New Roman"/>
                <w:sz w:val="20"/>
                <w:szCs w:val="20"/>
              </w:rPr>
              <w:t xml:space="preserve">1. </w:t>
            </w:r>
          </w:p>
        </w:tc>
        <w:tc>
          <w:tcPr>
            <w:tcW w:w="651" w:type="dxa"/>
          </w:tcPr>
          <w:p w14:paraId="0500911E"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01CBDD81"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43" w:type="dxa"/>
          </w:tcPr>
          <w:p w14:paraId="04FD5AC9"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069077FD"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6F57DA66"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1862602A"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110FE76E"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A2E14F8"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44E735C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7507CCCA"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93F31" w14:paraId="3D50281F" w14:textId="77777777" w:rsidTr="00F93F31">
        <w:tc>
          <w:tcPr>
            <w:tcW w:w="2036" w:type="dxa"/>
          </w:tcPr>
          <w:p w14:paraId="3EBD8A46" w14:textId="30CF0D45" w:rsidR="00111167" w:rsidRPr="00C04510" w:rsidRDefault="00F93F31" w:rsidP="00C04510">
            <w:pPr>
              <w:spacing w:after="0" w:line="360" w:lineRule="auto"/>
              <w:ind w:firstLine="284"/>
              <w:rPr>
                <w:rFonts w:ascii="Times New Roman" w:hAnsi="Times New Roman"/>
                <w:sz w:val="20"/>
                <w:szCs w:val="20"/>
              </w:rPr>
            </w:pPr>
            <w:r w:rsidRPr="00C04510">
              <w:rPr>
                <w:rFonts w:ascii="Times New Roman" w:hAnsi="Times New Roman"/>
                <w:sz w:val="20"/>
                <w:szCs w:val="20"/>
              </w:rPr>
              <w:t>2.</w:t>
            </w:r>
          </w:p>
        </w:tc>
        <w:tc>
          <w:tcPr>
            <w:tcW w:w="651" w:type="dxa"/>
          </w:tcPr>
          <w:p w14:paraId="086E7A65"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115A3BC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43" w:type="dxa"/>
          </w:tcPr>
          <w:p w14:paraId="4DB4E969"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306B34FE"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1BDCB191"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7C94D17A"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7435324C"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37D78CEA"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345B7D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04AB5E5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93F31" w14:paraId="6DE3CBB2" w14:textId="77777777" w:rsidTr="00F93F31">
        <w:tc>
          <w:tcPr>
            <w:tcW w:w="2036" w:type="dxa"/>
          </w:tcPr>
          <w:p w14:paraId="471FFD49" w14:textId="0521D68F" w:rsidR="00111167" w:rsidRPr="00C04510" w:rsidRDefault="00F93F31" w:rsidP="005F073A">
            <w:pPr>
              <w:spacing w:after="0" w:line="360" w:lineRule="auto"/>
              <w:ind w:left="142" w:firstLine="142"/>
              <w:rPr>
                <w:rFonts w:ascii="Times New Roman" w:hAnsi="Times New Roman"/>
                <w:sz w:val="20"/>
                <w:szCs w:val="20"/>
              </w:rPr>
            </w:pPr>
            <w:r w:rsidRPr="00C04510">
              <w:rPr>
                <w:rFonts w:ascii="Times New Roman" w:hAnsi="Times New Roman"/>
                <w:sz w:val="20"/>
                <w:szCs w:val="20"/>
              </w:rPr>
              <w:t>3.</w:t>
            </w:r>
            <w:r w:rsidR="005F073A" w:rsidRPr="00C04510">
              <w:rPr>
                <w:rFonts w:ascii="Times New Roman" w:hAnsi="Times New Roman"/>
                <w:sz w:val="20"/>
                <w:szCs w:val="20"/>
              </w:rPr>
              <w:t xml:space="preserve"> </w:t>
            </w:r>
          </w:p>
        </w:tc>
        <w:tc>
          <w:tcPr>
            <w:tcW w:w="651" w:type="dxa"/>
          </w:tcPr>
          <w:p w14:paraId="3144B30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Pr>
          <w:p w14:paraId="3396229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43" w:type="dxa"/>
          </w:tcPr>
          <w:p w14:paraId="21BAA48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7" w:type="dxa"/>
          </w:tcPr>
          <w:p w14:paraId="10475B97"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30" w:type="dxa"/>
          </w:tcPr>
          <w:p w14:paraId="1C916355"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109C858E"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5FBC4B9C" w14:textId="77777777" w:rsidR="00111167" w:rsidRPr="00C04510" w:rsidRDefault="00A70F1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9" w:type="dxa"/>
          </w:tcPr>
          <w:p w14:paraId="55AD9442" w14:textId="77777777" w:rsidR="00111167" w:rsidRPr="00C04510" w:rsidRDefault="00A70F1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49" w:type="dxa"/>
          </w:tcPr>
          <w:p w14:paraId="7F1D9A17"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2DAD56B3" w14:textId="77777777" w:rsidR="00111167" w:rsidRPr="00C04510" w:rsidRDefault="00111167" w:rsidP="00735899">
            <w:pPr>
              <w:spacing w:after="0" w:line="360" w:lineRule="auto"/>
              <w:jc w:val="center"/>
              <w:rPr>
                <w:rFonts w:ascii="Times New Roman" w:hAnsi="Times New Roman"/>
                <w:sz w:val="20"/>
                <w:szCs w:val="20"/>
              </w:rPr>
            </w:pPr>
          </w:p>
        </w:tc>
      </w:tr>
      <w:tr w:rsidR="00F93F31" w14:paraId="72685B7E" w14:textId="77777777" w:rsidTr="00F93F31">
        <w:tc>
          <w:tcPr>
            <w:tcW w:w="2036" w:type="dxa"/>
          </w:tcPr>
          <w:p w14:paraId="570A4E1E" w14:textId="34D25C0B" w:rsidR="00111167" w:rsidRPr="00C04510" w:rsidRDefault="00F93F31" w:rsidP="005F073A">
            <w:pPr>
              <w:spacing w:line="360" w:lineRule="auto"/>
              <w:ind w:left="142" w:firstLine="142"/>
              <w:rPr>
                <w:rFonts w:ascii="Times New Roman" w:hAnsi="Times New Roman"/>
                <w:sz w:val="20"/>
                <w:szCs w:val="20"/>
              </w:rPr>
            </w:pPr>
            <w:r w:rsidRPr="00C04510">
              <w:rPr>
                <w:rFonts w:ascii="Times New Roman" w:hAnsi="Times New Roman"/>
                <w:sz w:val="20"/>
                <w:szCs w:val="20"/>
              </w:rPr>
              <w:t>4.</w:t>
            </w:r>
            <w:r w:rsidR="005F073A" w:rsidRPr="00C04510">
              <w:rPr>
                <w:rFonts w:ascii="Times New Roman" w:hAnsi="Times New Roman"/>
                <w:sz w:val="20"/>
                <w:szCs w:val="20"/>
              </w:rPr>
              <w:t xml:space="preserve"> </w:t>
            </w:r>
          </w:p>
        </w:tc>
        <w:tc>
          <w:tcPr>
            <w:tcW w:w="651" w:type="dxa"/>
          </w:tcPr>
          <w:p w14:paraId="4163C8D0"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2C1BAD54"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3CD53A38"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5B2753DA"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EC8C66A"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4770796B"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40EEDE74"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26D8E727"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A2882EE"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6" w:type="dxa"/>
          </w:tcPr>
          <w:p w14:paraId="2F33D46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100</w:t>
            </w:r>
          </w:p>
        </w:tc>
      </w:tr>
      <w:tr w:rsidR="00F93F31" w14:paraId="1C39982F" w14:textId="77777777" w:rsidTr="00F93F31">
        <w:tc>
          <w:tcPr>
            <w:tcW w:w="2036" w:type="dxa"/>
          </w:tcPr>
          <w:p w14:paraId="288AD614" w14:textId="77777777" w:rsidR="00111167" w:rsidRPr="00C04510" w:rsidRDefault="00111167" w:rsidP="00735899">
            <w:pPr>
              <w:spacing w:after="0" w:line="360" w:lineRule="auto"/>
              <w:rPr>
                <w:rFonts w:ascii="Times New Roman" w:hAnsi="Times New Roman"/>
                <w:sz w:val="20"/>
                <w:szCs w:val="20"/>
              </w:rPr>
            </w:pPr>
            <w:r w:rsidRPr="00C04510">
              <w:rPr>
                <w:rFonts w:ascii="Times New Roman" w:hAnsi="Times New Roman"/>
                <w:sz w:val="20"/>
                <w:szCs w:val="20"/>
              </w:rPr>
              <w:t>Não, decidimos não lhe contar (</w:t>
            </w:r>
            <w:r w:rsidRPr="00C04510">
              <w:rPr>
                <w:rFonts w:ascii="Times New Roman" w:hAnsi="Times New Roman"/>
                <w:i/>
                <w:sz w:val="20"/>
                <w:szCs w:val="20"/>
              </w:rPr>
              <w:t>N</w:t>
            </w:r>
            <w:r w:rsidR="00D1586C" w:rsidRPr="00C04510">
              <w:rPr>
                <w:rFonts w:ascii="Times New Roman" w:hAnsi="Times New Roman"/>
                <w:i/>
                <w:sz w:val="20"/>
                <w:szCs w:val="20"/>
              </w:rPr>
              <w:t xml:space="preserve"> </w:t>
            </w:r>
            <w:r w:rsidRPr="00C04510">
              <w:rPr>
                <w:rFonts w:ascii="Times New Roman" w:hAnsi="Times New Roman"/>
                <w:sz w:val="20"/>
                <w:szCs w:val="20"/>
              </w:rPr>
              <w:t>=</w:t>
            </w:r>
            <w:r w:rsidR="00D1586C" w:rsidRPr="00C04510">
              <w:rPr>
                <w:rFonts w:ascii="Times New Roman" w:hAnsi="Times New Roman"/>
                <w:sz w:val="20"/>
                <w:szCs w:val="20"/>
              </w:rPr>
              <w:t xml:space="preserve"> </w:t>
            </w:r>
            <w:r w:rsidRPr="00C04510">
              <w:rPr>
                <w:rFonts w:ascii="Times New Roman" w:hAnsi="Times New Roman"/>
                <w:sz w:val="20"/>
                <w:szCs w:val="20"/>
              </w:rPr>
              <w:t>5)</w:t>
            </w:r>
          </w:p>
        </w:tc>
        <w:tc>
          <w:tcPr>
            <w:tcW w:w="651" w:type="dxa"/>
          </w:tcPr>
          <w:p w14:paraId="714386EB" w14:textId="77777777" w:rsidR="00111167" w:rsidRPr="00C04510" w:rsidRDefault="00111167" w:rsidP="00735899">
            <w:pPr>
              <w:spacing w:after="0" w:line="360" w:lineRule="auto"/>
              <w:jc w:val="center"/>
              <w:rPr>
                <w:rFonts w:ascii="Times New Roman" w:hAnsi="Times New Roman"/>
                <w:sz w:val="20"/>
                <w:szCs w:val="20"/>
              </w:rPr>
            </w:pPr>
          </w:p>
        </w:tc>
        <w:tc>
          <w:tcPr>
            <w:tcW w:w="648" w:type="dxa"/>
          </w:tcPr>
          <w:p w14:paraId="469BD46A" w14:textId="77777777" w:rsidR="00111167" w:rsidRPr="00C04510" w:rsidRDefault="00111167" w:rsidP="00735899">
            <w:pPr>
              <w:spacing w:after="0" w:line="360" w:lineRule="auto"/>
              <w:jc w:val="center"/>
              <w:rPr>
                <w:rFonts w:ascii="Times New Roman" w:hAnsi="Times New Roman"/>
                <w:sz w:val="20"/>
                <w:szCs w:val="20"/>
              </w:rPr>
            </w:pPr>
          </w:p>
        </w:tc>
        <w:tc>
          <w:tcPr>
            <w:tcW w:w="643" w:type="dxa"/>
          </w:tcPr>
          <w:p w14:paraId="6330C7D6"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616F5B12"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805A4D3"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5B90D99D"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5EF94742"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1C2F860C"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6363061" w14:textId="77777777" w:rsidR="00111167" w:rsidRPr="00C04510" w:rsidRDefault="00111167" w:rsidP="00735899">
            <w:pPr>
              <w:spacing w:after="0" w:line="360" w:lineRule="auto"/>
              <w:jc w:val="center"/>
              <w:rPr>
                <w:rFonts w:ascii="Times New Roman" w:hAnsi="Times New Roman"/>
                <w:sz w:val="20"/>
                <w:szCs w:val="20"/>
              </w:rPr>
            </w:pPr>
          </w:p>
        </w:tc>
        <w:tc>
          <w:tcPr>
            <w:tcW w:w="716" w:type="dxa"/>
          </w:tcPr>
          <w:p w14:paraId="47EAF804" w14:textId="77777777" w:rsidR="00111167" w:rsidRPr="00C04510" w:rsidRDefault="00111167" w:rsidP="00735899">
            <w:pPr>
              <w:spacing w:after="0" w:line="360" w:lineRule="auto"/>
              <w:jc w:val="center"/>
              <w:rPr>
                <w:rFonts w:ascii="Times New Roman" w:hAnsi="Times New Roman"/>
                <w:sz w:val="20"/>
                <w:szCs w:val="20"/>
              </w:rPr>
            </w:pPr>
          </w:p>
        </w:tc>
      </w:tr>
      <w:tr w:rsidR="00F93F31" w14:paraId="0B1781E3" w14:textId="77777777" w:rsidTr="00F93F31">
        <w:tc>
          <w:tcPr>
            <w:tcW w:w="2036" w:type="dxa"/>
          </w:tcPr>
          <w:p w14:paraId="688FF7AC" w14:textId="4C759AD0"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Pr>
          <w:p w14:paraId="761D6EF4"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48" w:type="dxa"/>
          </w:tcPr>
          <w:p w14:paraId="62366EF0"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643" w:type="dxa"/>
          </w:tcPr>
          <w:p w14:paraId="5D4AE765"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1D9BF159"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0286AD24" w14:textId="77777777" w:rsidR="00111167" w:rsidRPr="00C04510" w:rsidRDefault="00111167" w:rsidP="00735899">
            <w:pPr>
              <w:spacing w:after="0" w:line="360" w:lineRule="auto"/>
              <w:jc w:val="center"/>
              <w:rPr>
                <w:rFonts w:ascii="Times New Roman" w:hAnsi="Times New Roman"/>
                <w:sz w:val="20"/>
                <w:szCs w:val="20"/>
              </w:rPr>
            </w:pPr>
          </w:p>
        </w:tc>
        <w:tc>
          <w:tcPr>
            <w:tcW w:w="639" w:type="dxa"/>
          </w:tcPr>
          <w:p w14:paraId="03ACEE56" w14:textId="77777777" w:rsidR="00111167" w:rsidRPr="00C04510" w:rsidRDefault="00111167" w:rsidP="00735899">
            <w:pPr>
              <w:spacing w:after="0" w:line="360" w:lineRule="auto"/>
              <w:jc w:val="center"/>
              <w:rPr>
                <w:rFonts w:ascii="Times New Roman" w:hAnsi="Times New Roman"/>
                <w:sz w:val="20"/>
                <w:szCs w:val="20"/>
              </w:rPr>
            </w:pPr>
          </w:p>
        </w:tc>
        <w:tc>
          <w:tcPr>
            <w:tcW w:w="646" w:type="dxa"/>
          </w:tcPr>
          <w:p w14:paraId="1C400BD3"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6012590F" w14:textId="77777777" w:rsidR="00111167" w:rsidRPr="00C04510" w:rsidRDefault="00111167" w:rsidP="00735899">
            <w:pPr>
              <w:spacing w:after="0" w:line="360" w:lineRule="auto"/>
              <w:jc w:val="center"/>
              <w:rPr>
                <w:rFonts w:ascii="Times New Roman" w:hAnsi="Times New Roman"/>
                <w:sz w:val="20"/>
                <w:szCs w:val="20"/>
              </w:rPr>
            </w:pPr>
          </w:p>
        </w:tc>
        <w:tc>
          <w:tcPr>
            <w:tcW w:w="649" w:type="dxa"/>
          </w:tcPr>
          <w:p w14:paraId="3AEF86FA"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6" w:type="dxa"/>
          </w:tcPr>
          <w:p w14:paraId="121A03FB"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F93F31" w14:paraId="3E70E40A" w14:textId="77777777" w:rsidTr="00F93F31">
        <w:tc>
          <w:tcPr>
            <w:tcW w:w="2036" w:type="dxa"/>
          </w:tcPr>
          <w:p w14:paraId="1FDEA2CE" w14:textId="42A3CA51"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Pr>
          <w:p w14:paraId="3B187B4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Pr>
          <w:p w14:paraId="353EF0D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3" w:type="dxa"/>
          </w:tcPr>
          <w:p w14:paraId="4AAB61D2" w14:textId="77777777" w:rsidR="00111167" w:rsidRPr="00C04510" w:rsidRDefault="00111167" w:rsidP="00735899">
            <w:pPr>
              <w:spacing w:after="0" w:line="360" w:lineRule="auto"/>
              <w:jc w:val="center"/>
              <w:rPr>
                <w:rFonts w:ascii="Times New Roman" w:hAnsi="Times New Roman"/>
                <w:sz w:val="20"/>
                <w:szCs w:val="20"/>
              </w:rPr>
            </w:pPr>
          </w:p>
        </w:tc>
        <w:tc>
          <w:tcPr>
            <w:tcW w:w="647" w:type="dxa"/>
          </w:tcPr>
          <w:p w14:paraId="2BD481B8" w14:textId="77777777" w:rsidR="00111167" w:rsidRPr="00C04510" w:rsidRDefault="00111167" w:rsidP="00735899">
            <w:pPr>
              <w:spacing w:after="0" w:line="360" w:lineRule="auto"/>
              <w:jc w:val="center"/>
              <w:rPr>
                <w:rFonts w:ascii="Times New Roman" w:hAnsi="Times New Roman"/>
                <w:sz w:val="20"/>
                <w:szCs w:val="20"/>
              </w:rPr>
            </w:pPr>
          </w:p>
        </w:tc>
        <w:tc>
          <w:tcPr>
            <w:tcW w:w="630" w:type="dxa"/>
          </w:tcPr>
          <w:p w14:paraId="12812DD0"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39" w:type="dxa"/>
          </w:tcPr>
          <w:p w14:paraId="00C7405C"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6" w:type="dxa"/>
          </w:tcPr>
          <w:p w14:paraId="76FCBAF2"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9" w:type="dxa"/>
          </w:tcPr>
          <w:p w14:paraId="589CD897"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9" w:type="dxa"/>
          </w:tcPr>
          <w:p w14:paraId="142DF5D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6" w:type="dxa"/>
          </w:tcPr>
          <w:p w14:paraId="423D22E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40</w:t>
            </w:r>
          </w:p>
        </w:tc>
      </w:tr>
      <w:tr w:rsidR="00F93F31" w14:paraId="3B73094A" w14:textId="77777777" w:rsidTr="00F93F31">
        <w:tc>
          <w:tcPr>
            <w:tcW w:w="2036" w:type="dxa"/>
            <w:tcBorders>
              <w:bottom w:val="single" w:sz="4" w:space="0" w:color="auto"/>
            </w:tcBorders>
          </w:tcPr>
          <w:p w14:paraId="0BE93199" w14:textId="1C55124F" w:rsidR="00111167" w:rsidRPr="00C04510" w:rsidRDefault="00111167" w:rsidP="00C04510">
            <w:pPr>
              <w:pStyle w:val="PargrafodaLista"/>
              <w:numPr>
                <w:ilvl w:val="0"/>
                <w:numId w:val="17"/>
              </w:numPr>
              <w:spacing w:after="0" w:line="360" w:lineRule="auto"/>
              <w:rPr>
                <w:rFonts w:ascii="Times New Roman" w:hAnsi="Times New Roman"/>
                <w:sz w:val="20"/>
                <w:szCs w:val="20"/>
              </w:rPr>
            </w:pPr>
          </w:p>
        </w:tc>
        <w:tc>
          <w:tcPr>
            <w:tcW w:w="651" w:type="dxa"/>
            <w:tcBorders>
              <w:bottom w:val="single" w:sz="4" w:space="0" w:color="auto"/>
            </w:tcBorders>
          </w:tcPr>
          <w:p w14:paraId="0C206585"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48" w:type="dxa"/>
            <w:tcBorders>
              <w:bottom w:val="single" w:sz="4" w:space="0" w:color="auto"/>
            </w:tcBorders>
          </w:tcPr>
          <w:p w14:paraId="51E355DD"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643" w:type="dxa"/>
            <w:tcBorders>
              <w:bottom w:val="single" w:sz="4" w:space="0" w:color="auto"/>
            </w:tcBorders>
          </w:tcPr>
          <w:p w14:paraId="1961E21E" w14:textId="77777777" w:rsidR="00111167" w:rsidRPr="00C04510" w:rsidRDefault="00111167" w:rsidP="00735899">
            <w:pPr>
              <w:spacing w:after="0" w:line="360" w:lineRule="auto"/>
              <w:jc w:val="center"/>
              <w:rPr>
                <w:rFonts w:ascii="Times New Roman" w:hAnsi="Times New Roman"/>
                <w:sz w:val="20"/>
                <w:szCs w:val="20"/>
              </w:rPr>
            </w:pPr>
          </w:p>
        </w:tc>
        <w:tc>
          <w:tcPr>
            <w:tcW w:w="647" w:type="dxa"/>
            <w:tcBorders>
              <w:bottom w:val="single" w:sz="4" w:space="0" w:color="auto"/>
            </w:tcBorders>
          </w:tcPr>
          <w:p w14:paraId="5B2C62C7" w14:textId="77777777" w:rsidR="00111167" w:rsidRPr="00C04510" w:rsidRDefault="00111167" w:rsidP="00735899">
            <w:pPr>
              <w:spacing w:after="0" w:line="360" w:lineRule="auto"/>
              <w:jc w:val="center"/>
              <w:rPr>
                <w:rFonts w:ascii="Times New Roman" w:hAnsi="Times New Roman"/>
                <w:sz w:val="20"/>
                <w:szCs w:val="20"/>
              </w:rPr>
            </w:pPr>
          </w:p>
        </w:tc>
        <w:tc>
          <w:tcPr>
            <w:tcW w:w="630" w:type="dxa"/>
            <w:tcBorders>
              <w:bottom w:val="single" w:sz="4" w:space="0" w:color="auto"/>
            </w:tcBorders>
          </w:tcPr>
          <w:p w14:paraId="50D649E1" w14:textId="77777777" w:rsidR="00111167" w:rsidRPr="00C04510" w:rsidRDefault="00111167" w:rsidP="00735899">
            <w:pPr>
              <w:spacing w:after="0" w:line="360" w:lineRule="auto"/>
              <w:jc w:val="center"/>
              <w:rPr>
                <w:rFonts w:ascii="Times New Roman" w:hAnsi="Times New Roman"/>
                <w:sz w:val="20"/>
                <w:szCs w:val="20"/>
              </w:rPr>
            </w:pPr>
          </w:p>
        </w:tc>
        <w:tc>
          <w:tcPr>
            <w:tcW w:w="639" w:type="dxa"/>
            <w:tcBorders>
              <w:bottom w:val="single" w:sz="4" w:space="0" w:color="auto"/>
            </w:tcBorders>
          </w:tcPr>
          <w:p w14:paraId="47DD118F" w14:textId="77777777" w:rsidR="00111167" w:rsidRPr="00C04510" w:rsidRDefault="00111167" w:rsidP="00735899">
            <w:pPr>
              <w:spacing w:after="0" w:line="360" w:lineRule="auto"/>
              <w:jc w:val="center"/>
              <w:rPr>
                <w:rFonts w:ascii="Times New Roman" w:hAnsi="Times New Roman"/>
                <w:sz w:val="20"/>
                <w:szCs w:val="20"/>
              </w:rPr>
            </w:pPr>
          </w:p>
        </w:tc>
        <w:tc>
          <w:tcPr>
            <w:tcW w:w="646" w:type="dxa"/>
            <w:tcBorders>
              <w:bottom w:val="single" w:sz="4" w:space="0" w:color="auto"/>
            </w:tcBorders>
          </w:tcPr>
          <w:p w14:paraId="06F7661B" w14:textId="77777777" w:rsidR="00111167" w:rsidRPr="00C04510" w:rsidRDefault="00111167" w:rsidP="00735899">
            <w:pPr>
              <w:spacing w:after="0" w:line="360" w:lineRule="auto"/>
              <w:jc w:val="center"/>
              <w:rPr>
                <w:rFonts w:ascii="Times New Roman" w:hAnsi="Times New Roman"/>
                <w:sz w:val="20"/>
                <w:szCs w:val="20"/>
              </w:rPr>
            </w:pPr>
          </w:p>
        </w:tc>
        <w:tc>
          <w:tcPr>
            <w:tcW w:w="649" w:type="dxa"/>
            <w:tcBorders>
              <w:bottom w:val="single" w:sz="4" w:space="0" w:color="auto"/>
            </w:tcBorders>
          </w:tcPr>
          <w:p w14:paraId="5C14D467" w14:textId="77777777" w:rsidR="00111167" w:rsidRPr="00C04510" w:rsidRDefault="00111167" w:rsidP="00735899">
            <w:pPr>
              <w:spacing w:after="0" w:line="360" w:lineRule="auto"/>
              <w:jc w:val="center"/>
              <w:rPr>
                <w:rFonts w:ascii="Times New Roman" w:hAnsi="Times New Roman"/>
                <w:sz w:val="20"/>
                <w:szCs w:val="20"/>
              </w:rPr>
            </w:pPr>
          </w:p>
        </w:tc>
        <w:tc>
          <w:tcPr>
            <w:tcW w:w="649" w:type="dxa"/>
            <w:tcBorders>
              <w:bottom w:val="single" w:sz="4" w:space="0" w:color="auto"/>
            </w:tcBorders>
          </w:tcPr>
          <w:p w14:paraId="26254EE8"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6" w:type="dxa"/>
            <w:tcBorders>
              <w:bottom w:val="single" w:sz="4" w:space="0" w:color="auto"/>
            </w:tcBorders>
          </w:tcPr>
          <w:p w14:paraId="0050EBCF" w14:textId="77777777" w:rsidR="00111167" w:rsidRPr="00C04510" w:rsidRDefault="00111167" w:rsidP="00735899">
            <w:pPr>
              <w:spacing w:after="0" w:line="360" w:lineRule="auto"/>
              <w:jc w:val="center"/>
              <w:rPr>
                <w:rFonts w:ascii="Times New Roman" w:hAnsi="Times New Roman"/>
                <w:sz w:val="20"/>
                <w:szCs w:val="20"/>
              </w:rPr>
            </w:pPr>
            <w:r w:rsidRPr="00C04510">
              <w:rPr>
                <w:rFonts w:ascii="Times New Roman" w:hAnsi="Times New Roman"/>
                <w:sz w:val="20"/>
                <w:szCs w:val="20"/>
              </w:rPr>
              <w:t>80</w:t>
            </w:r>
          </w:p>
        </w:tc>
      </w:tr>
    </w:tbl>
    <w:p w14:paraId="4738325A" w14:textId="31649237" w:rsidR="004838AF" w:rsidRPr="00C04510" w:rsidRDefault="005F073A" w:rsidP="00C04510">
      <w:pPr>
        <w:spacing w:after="0" w:line="360" w:lineRule="auto"/>
        <w:ind w:firstLine="284"/>
        <w:jc w:val="both"/>
        <w:rPr>
          <w:rFonts w:ascii="Times New Roman" w:hAnsi="Times New Roman"/>
          <w:sz w:val="18"/>
          <w:szCs w:val="18"/>
        </w:rPr>
      </w:pPr>
      <w:r w:rsidRPr="00C04510">
        <w:rPr>
          <w:rFonts w:ascii="Times New Roman" w:hAnsi="Times New Roman"/>
          <w:i/>
          <w:sz w:val="18"/>
          <w:szCs w:val="18"/>
        </w:rPr>
        <w:t>Notas:</w:t>
      </w:r>
      <w:r w:rsidRPr="00C04510">
        <w:rPr>
          <w:rFonts w:ascii="Times New Roman" w:hAnsi="Times New Roman"/>
          <w:sz w:val="18"/>
          <w:szCs w:val="18"/>
        </w:rPr>
        <w:t xml:space="preserve"> 1. Houve acordo entre o casal; 2. Tratou-se de um assunto sobre o qual o casal refletiu em conjunto; 3. Tratou-se de uma decisão difícil; 4. Contar ao vosso filho foi um processo gradual, ou seja, foram reveladas diferentes partes em diferentes momentos</w:t>
      </w:r>
    </w:p>
    <w:p w14:paraId="549EC8C8" w14:textId="77777777" w:rsidR="00F74592" w:rsidRDefault="00F74592" w:rsidP="00F74592">
      <w:pPr>
        <w:tabs>
          <w:tab w:val="left" w:pos="993"/>
          <w:tab w:val="left" w:pos="1134"/>
        </w:tabs>
        <w:spacing w:after="0" w:line="360" w:lineRule="auto"/>
        <w:ind w:firstLine="426"/>
        <w:jc w:val="both"/>
        <w:rPr>
          <w:rFonts w:ascii="Times New Roman" w:hAnsi="Times New Roman"/>
          <w:i/>
          <w:sz w:val="24"/>
        </w:rPr>
      </w:pPr>
    </w:p>
    <w:p w14:paraId="27C941DD" w14:textId="64B8249B" w:rsidR="0022328B" w:rsidRDefault="00160D86" w:rsidP="007721C1">
      <w:pPr>
        <w:spacing w:after="0" w:line="360" w:lineRule="auto"/>
        <w:ind w:firstLine="426"/>
        <w:contextualSpacing/>
        <w:jc w:val="both"/>
        <w:rPr>
          <w:rFonts w:ascii="Times New Roman" w:hAnsi="Times New Roman"/>
          <w:sz w:val="24"/>
        </w:rPr>
      </w:pPr>
      <w:r>
        <w:rPr>
          <w:rFonts w:ascii="Times New Roman" w:hAnsi="Times New Roman"/>
          <w:sz w:val="24"/>
        </w:rPr>
        <w:t xml:space="preserve">A </w:t>
      </w:r>
      <w:r w:rsidR="008D6C90">
        <w:rPr>
          <w:rFonts w:ascii="Times New Roman" w:hAnsi="Times New Roman"/>
          <w:sz w:val="24"/>
        </w:rPr>
        <w:t>T</w:t>
      </w:r>
      <w:r>
        <w:rPr>
          <w:rFonts w:ascii="Times New Roman" w:hAnsi="Times New Roman"/>
          <w:sz w:val="24"/>
        </w:rPr>
        <w:t>abela 6</w:t>
      </w:r>
      <w:r w:rsidR="00321C67">
        <w:rPr>
          <w:rFonts w:ascii="Times New Roman" w:hAnsi="Times New Roman"/>
          <w:sz w:val="24"/>
        </w:rPr>
        <w:t xml:space="preserve"> apresenta as </w:t>
      </w:r>
      <w:r w:rsidR="005428E9">
        <w:rPr>
          <w:rFonts w:ascii="Times New Roman" w:hAnsi="Times New Roman"/>
          <w:sz w:val="24"/>
        </w:rPr>
        <w:t xml:space="preserve">frequências </w:t>
      </w:r>
      <w:r w:rsidR="002A3891">
        <w:rPr>
          <w:rFonts w:ascii="Times New Roman" w:hAnsi="Times New Roman"/>
          <w:sz w:val="24"/>
        </w:rPr>
        <w:t xml:space="preserve">e respetivas percentagens </w:t>
      </w:r>
      <w:r w:rsidR="005428E9">
        <w:rPr>
          <w:rFonts w:ascii="Times New Roman" w:hAnsi="Times New Roman"/>
          <w:sz w:val="24"/>
        </w:rPr>
        <w:t xml:space="preserve">das </w:t>
      </w:r>
      <w:r w:rsidR="00321C67">
        <w:rPr>
          <w:rFonts w:ascii="Times New Roman" w:hAnsi="Times New Roman"/>
          <w:sz w:val="24"/>
        </w:rPr>
        <w:t xml:space="preserve">motivações dos pais para contarem às crianças a origem da sua </w:t>
      </w:r>
      <w:r w:rsidR="00C9281B">
        <w:rPr>
          <w:rFonts w:ascii="Times New Roman" w:hAnsi="Times New Roman"/>
          <w:sz w:val="24"/>
        </w:rPr>
        <w:t>conce</w:t>
      </w:r>
      <w:r w:rsidR="00705CE0">
        <w:rPr>
          <w:rFonts w:ascii="Times New Roman" w:hAnsi="Times New Roman"/>
          <w:sz w:val="24"/>
        </w:rPr>
        <w:t>ção</w:t>
      </w:r>
      <w:r w:rsidR="00321C67">
        <w:rPr>
          <w:rFonts w:ascii="Times New Roman" w:hAnsi="Times New Roman"/>
          <w:sz w:val="24"/>
        </w:rPr>
        <w:t xml:space="preserve"> com </w:t>
      </w:r>
      <w:r w:rsidR="002A3891">
        <w:rPr>
          <w:rFonts w:ascii="Times New Roman" w:hAnsi="Times New Roman"/>
          <w:sz w:val="24"/>
        </w:rPr>
        <w:t xml:space="preserve">recurso a </w:t>
      </w:r>
      <w:r w:rsidR="004D5A3B">
        <w:rPr>
          <w:rFonts w:ascii="Times New Roman" w:hAnsi="Times New Roman"/>
          <w:sz w:val="24"/>
        </w:rPr>
        <w:t xml:space="preserve">gâmetas de dador </w:t>
      </w:r>
      <w:r w:rsidR="005428E9">
        <w:rPr>
          <w:rFonts w:ascii="Times New Roman" w:hAnsi="Times New Roman"/>
          <w:sz w:val="24"/>
        </w:rPr>
        <w:t>(</w:t>
      </w:r>
      <w:r w:rsidR="00735899">
        <w:rPr>
          <w:rFonts w:ascii="Times New Roman" w:hAnsi="Times New Roman"/>
          <w:i/>
          <w:sz w:val="24"/>
        </w:rPr>
        <w:t>N</w:t>
      </w:r>
      <w:r w:rsidR="005428E9">
        <w:rPr>
          <w:rFonts w:ascii="Times New Roman" w:hAnsi="Times New Roman"/>
          <w:sz w:val="24"/>
        </w:rPr>
        <w:t xml:space="preserve"> = 4)</w:t>
      </w:r>
      <w:r w:rsidR="00321C67">
        <w:rPr>
          <w:rFonts w:ascii="Times New Roman" w:hAnsi="Times New Roman"/>
          <w:sz w:val="24"/>
        </w:rPr>
        <w:t xml:space="preserve">. </w:t>
      </w:r>
      <w:r w:rsidR="005B2741">
        <w:rPr>
          <w:rFonts w:ascii="Times New Roman" w:hAnsi="Times New Roman"/>
          <w:sz w:val="24"/>
        </w:rPr>
        <w:t xml:space="preserve">A partir da soma das frequências pelos itens “Concordo Totalmente” e “Concordo”, </w:t>
      </w:r>
      <w:r w:rsidR="00B06056">
        <w:rPr>
          <w:rFonts w:ascii="Times New Roman" w:hAnsi="Times New Roman"/>
          <w:sz w:val="24"/>
        </w:rPr>
        <w:t xml:space="preserve">os motivos que </w:t>
      </w:r>
      <w:r w:rsidR="00321C67">
        <w:rPr>
          <w:rFonts w:ascii="Times New Roman" w:hAnsi="Times New Roman"/>
          <w:sz w:val="24"/>
        </w:rPr>
        <w:t xml:space="preserve">mais influenciaram a tomada de decisão dos pais foram os motivos </w:t>
      </w:r>
      <w:r w:rsidR="00185647">
        <w:rPr>
          <w:rFonts w:ascii="Times New Roman" w:hAnsi="Times New Roman"/>
          <w:sz w:val="24"/>
        </w:rPr>
        <w:t>1</w:t>
      </w:r>
      <w:r w:rsidR="00B06056">
        <w:rPr>
          <w:rFonts w:ascii="Times New Roman" w:hAnsi="Times New Roman"/>
          <w:sz w:val="24"/>
        </w:rPr>
        <w:t xml:space="preserve">. </w:t>
      </w:r>
      <w:r w:rsidR="00B06056" w:rsidRPr="00B06056">
        <w:rPr>
          <w:rFonts w:ascii="Times New Roman" w:hAnsi="Times New Roman"/>
          <w:i/>
          <w:sz w:val="24"/>
          <w:szCs w:val="24"/>
        </w:rPr>
        <w:t>Não tínhamos razões para omitir, sempre foi claro contar ao(a) nosso(a) filho(a) como ele(a) tinha sido concebido(a),</w:t>
      </w:r>
      <w:r w:rsidR="00735899">
        <w:rPr>
          <w:rFonts w:ascii="Times New Roman" w:hAnsi="Times New Roman"/>
          <w:sz w:val="24"/>
        </w:rPr>
        <w:t xml:space="preserve"> (</w:t>
      </w:r>
      <w:r w:rsidR="00735899">
        <w:rPr>
          <w:rFonts w:ascii="Times New Roman" w:hAnsi="Times New Roman"/>
          <w:i/>
          <w:sz w:val="24"/>
        </w:rPr>
        <w:t>n</w:t>
      </w:r>
      <w:r w:rsidR="00185647">
        <w:rPr>
          <w:rFonts w:ascii="Times New Roman" w:hAnsi="Times New Roman"/>
          <w:sz w:val="24"/>
        </w:rPr>
        <w:t xml:space="preserve"> = 4), 3</w:t>
      </w:r>
      <w:r w:rsidR="00B06056">
        <w:rPr>
          <w:rFonts w:ascii="Times New Roman" w:hAnsi="Times New Roman"/>
          <w:sz w:val="24"/>
        </w:rPr>
        <w:t>.</w:t>
      </w:r>
      <w:r w:rsidR="00B06056" w:rsidRPr="00B06056">
        <w:rPr>
          <w:rFonts w:ascii="Times New Roman" w:hAnsi="Times New Roman"/>
          <w:i/>
          <w:sz w:val="24"/>
        </w:rPr>
        <w:t xml:space="preserve"> </w:t>
      </w:r>
      <w:r w:rsidR="00B06056" w:rsidRPr="00B06056">
        <w:rPr>
          <w:rFonts w:ascii="Times New Roman" w:hAnsi="Times New Roman"/>
          <w:i/>
          <w:sz w:val="24"/>
          <w:szCs w:val="24"/>
        </w:rPr>
        <w:t>Consideramos que devemos ser tão honestos quanto possível, valorizamos a abertura e a honestidade no seio familiar, ao não contar estaríamos a ser desone</w:t>
      </w:r>
      <w:r w:rsidR="00B06056">
        <w:rPr>
          <w:rFonts w:ascii="Times New Roman" w:hAnsi="Times New Roman"/>
          <w:i/>
          <w:sz w:val="24"/>
          <w:szCs w:val="24"/>
        </w:rPr>
        <w:t>stos com o(a) nosso(a) filho(a)</w:t>
      </w:r>
      <w:r w:rsidR="00185647">
        <w:rPr>
          <w:rFonts w:ascii="Times New Roman" w:hAnsi="Times New Roman"/>
          <w:sz w:val="24"/>
        </w:rPr>
        <w:t xml:space="preserve"> (</w:t>
      </w:r>
      <w:r w:rsidR="00735899">
        <w:rPr>
          <w:rFonts w:ascii="Times New Roman" w:hAnsi="Times New Roman"/>
          <w:i/>
          <w:sz w:val="24"/>
        </w:rPr>
        <w:t>n</w:t>
      </w:r>
      <w:r w:rsidR="00185647">
        <w:rPr>
          <w:rFonts w:ascii="Times New Roman" w:hAnsi="Times New Roman"/>
          <w:sz w:val="24"/>
        </w:rPr>
        <w:t xml:space="preserve"> = 4), 4</w:t>
      </w:r>
      <w:r w:rsidR="00B06056">
        <w:rPr>
          <w:rFonts w:ascii="Times New Roman" w:hAnsi="Times New Roman"/>
          <w:sz w:val="24"/>
        </w:rPr>
        <w:t>.</w:t>
      </w:r>
      <w:r w:rsidR="00185647">
        <w:rPr>
          <w:rFonts w:ascii="Times New Roman" w:hAnsi="Times New Roman"/>
          <w:sz w:val="24"/>
        </w:rPr>
        <w:t xml:space="preserve"> </w:t>
      </w:r>
      <w:r w:rsidR="00B06056" w:rsidRPr="00B06056">
        <w:rPr>
          <w:rFonts w:ascii="Times New Roman" w:hAnsi="Times New Roman"/>
          <w:i/>
          <w:sz w:val="24"/>
          <w:szCs w:val="24"/>
        </w:rPr>
        <w:t>Todos temos o direito de conhecer as nossas origens, esta informação faz parte da h</w:t>
      </w:r>
      <w:r w:rsidR="00B06056">
        <w:rPr>
          <w:rFonts w:ascii="Times New Roman" w:hAnsi="Times New Roman"/>
          <w:i/>
          <w:sz w:val="24"/>
          <w:szCs w:val="24"/>
        </w:rPr>
        <w:t>istória do(a) nosso(a) filho(a),</w:t>
      </w:r>
      <w:r w:rsidR="00B06056">
        <w:rPr>
          <w:rFonts w:ascii="Times New Roman" w:hAnsi="Times New Roman"/>
          <w:sz w:val="24"/>
        </w:rPr>
        <w:t xml:space="preserve"> </w:t>
      </w:r>
      <w:r w:rsidR="00185647">
        <w:rPr>
          <w:rFonts w:ascii="Times New Roman" w:hAnsi="Times New Roman"/>
          <w:sz w:val="24"/>
        </w:rPr>
        <w:t>(</w:t>
      </w:r>
      <w:r w:rsidR="00735899">
        <w:rPr>
          <w:rFonts w:ascii="Times New Roman" w:hAnsi="Times New Roman"/>
          <w:i/>
          <w:sz w:val="24"/>
        </w:rPr>
        <w:t>n</w:t>
      </w:r>
      <w:r w:rsidR="00185647">
        <w:rPr>
          <w:rFonts w:ascii="Times New Roman" w:hAnsi="Times New Roman"/>
          <w:sz w:val="24"/>
        </w:rPr>
        <w:t xml:space="preserve"> = 4) e 7</w:t>
      </w:r>
      <w:r w:rsidR="00B06056">
        <w:rPr>
          <w:rFonts w:ascii="Times New Roman" w:hAnsi="Times New Roman"/>
          <w:sz w:val="24"/>
        </w:rPr>
        <w:t xml:space="preserve">. </w:t>
      </w:r>
      <w:r w:rsidR="00B06056" w:rsidRPr="00B06056">
        <w:rPr>
          <w:rFonts w:ascii="Times New Roman" w:hAnsi="Times New Roman"/>
          <w:i/>
          <w:sz w:val="24"/>
          <w:szCs w:val="24"/>
        </w:rPr>
        <w:t xml:space="preserve">Consideramos que a transparência ajuda a que o(a) nosso(a) filho(a) se sinta seguro(a) e confiantes no seio familiar </w:t>
      </w:r>
      <w:r w:rsidR="00185647">
        <w:rPr>
          <w:rFonts w:ascii="Times New Roman" w:hAnsi="Times New Roman"/>
          <w:sz w:val="24"/>
        </w:rPr>
        <w:t>(</w:t>
      </w:r>
      <w:r w:rsidR="00735899">
        <w:rPr>
          <w:rFonts w:ascii="Times New Roman" w:hAnsi="Times New Roman"/>
          <w:i/>
          <w:sz w:val="24"/>
        </w:rPr>
        <w:t>n</w:t>
      </w:r>
      <w:r w:rsidR="00185647">
        <w:rPr>
          <w:rFonts w:ascii="Times New Roman" w:hAnsi="Times New Roman"/>
          <w:sz w:val="24"/>
        </w:rPr>
        <w:t xml:space="preserve"> = 4).</w:t>
      </w:r>
      <w:r w:rsidR="005B2741">
        <w:rPr>
          <w:rFonts w:ascii="Times New Roman" w:hAnsi="Times New Roman"/>
          <w:sz w:val="24"/>
        </w:rPr>
        <w:t xml:space="preserve"> De entre as motivações anteriormente mencionadas, denota-se a motivação 3 com uma menor variabilidade, sendo que </w:t>
      </w:r>
      <w:r w:rsidR="008D6C90">
        <w:rPr>
          <w:rFonts w:ascii="Times New Roman" w:hAnsi="Times New Roman"/>
          <w:sz w:val="24"/>
        </w:rPr>
        <w:t>todos os</w:t>
      </w:r>
      <w:r w:rsidR="005B2741">
        <w:rPr>
          <w:rFonts w:ascii="Times New Roman" w:hAnsi="Times New Roman"/>
          <w:sz w:val="24"/>
        </w:rPr>
        <w:t xml:space="preserve"> participantes refere</w:t>
      </w:r>
      <w:r w:rsidR="008D6C90">
        <w:rPr>
          <w:rFonts w:ascii="Times New Roman" w:hAnsi="Times New Roman"/>
          <w:sz w:val="24"/>
        </w:rPr>
        <w:t>m</w:t>
      </w:r>
      <w:r w:rsidR="005B2741">
        <w:rPr>
          <w:rFonts w:ascii="Times New Roman" w:hAnsi="Times New Roman"/>
          <w:sz w:val="24"/>
        </w:rPr>
        <w:t xml:space="preserve"> </w:t>
      </w:r>
      <w:r w:rsidR="002A3891">
        <w:rPr>
          <w:rFonts w:ascii="Times New Roman" w:hAnsi="Times New Roman"/>
          <w:sz w:val="24"/>
        </w:rPr>
        <w:t>“</w:t>
      </w:r>
      <w:r w:rsidR="005B2741">
        <w:rPr>
          <w:rFonts w:ascii="Times New Roman" w:hAnsi="Times New Roman"/>
          <w:sz w:val="24"/>
        </w:rPr>
        <w:t>concordar totalmente</w:t>
      </w:r>
      <w:r w:rsidR="002A3891">
        <w:rPr>
          <w:rFonts w:ascii="Times New Roman" w:hAnsi="Times New Roman"/>
          <w:sz w:val="24"/>
        </w:rPr>
        <w:t>”</w:t>
      </w:r>
      <w:r w:rsidR="005B2741">
        <w:rPr>
          <w:rFonts w:ascii="Times New Roman" w:hAnsi="Times New Roman"/>
          <w:sz w:val="24"/>
        </w:rPr>
        <w:t xml:space="preserve"> com esta afirmação. </w:t>
      </w:r>
    </w:p>
    <w:p w14:paraId="07612DC5" w14:textId="77777777" w:rsidR="007721C1" w:rsidRPr="00321C67" w:rsidRDefault="007721C1" w:rsidP="007721C1">
      <w:pPr>
        <w:spacing w:after="0" w:line="360" w:lineRule="auto"/>
        <w:ind w:firstLine="426"/>
        <w:contextualSpacing/>
        <w:jc w:val="both"/>
        <w:rPr>
          <w:rFonts w:ascii="Times New Roman" w:hAnsi="Times New Roman"/>
          <w:sz w:val="24"/>
        </w:rPr>
      </w:pPr>
    </w:p>
    <w:tbl>
      <w:tblPr>
        <w:tblStyle w:val="Tabelacomgrade"/>
        <w:tblW w:w="850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43"/>
        <w:gridCol w:w="743"/>
        <w:gridCol w:w="743"/>
        <w:gridCol w:w="743"/>
        <w:gridCol w:w="743"/>
        <w:gridCol w:w="743"/>
        <w:gridCol w:w="743"/>
        <w:gridCol w:w="743"/>
        <w:gridCol w:w="743"/>
        <w:gridCol w:w="687"/>
      </w:tblGrid>
      <w:tr w:rsidR="003B29CE" w14:paraId="1D6BE510" w14:textId="77777777" w:rsidTr="00B06056">
        <w:tc>
          <w:tcPr>
            <w:tcW w:w="8508" w:type="dxa"/>
            <w:gridSpan w:val="11"/>
          </w:tcPr>
          <w:p w14:paraId="381F2219" w14:textId="77777777" w:rsidR="003B29CE" w:rsidRPr="00C04510" w:rsidRDefault="003F3065" w:rsidP="00735899">
            <w:pPr>
              <w:spacing w:after="0" w:line="360" w:lineRule="auto"/>
              <w:rPr>
                <w:rFonts w:ascii="Times New Roman" w:hAnsi="Times New Roman"/>
                <w:szCs w:val="24"/>
              </w:rPr>
            </w:pPr>
            <w:r w:rsidRPr="00C04510">
              <w:rPr>
                <w:rFonts w:ascii="Times New Roman" w:hAnsi="Times New Roman"/>
                <w:szCs w:val="24"/>
              </w:rPr>
              <w:t>Tabela 6</w:t>
            </w:r>
          </w:p>
        </w:tc>
      </w:tr>
      <w:tr w:rsidR="003B29CE" w14:paraId="4B1FFE66" w14:textId="77777777" w:rsidTr="00B06056">
        <w:tc>
          <w:tcPr>
            <w:tcW w:w="8508" w:type="dxa"/>
            <w:gridSpan w:val="11"/>
            <w:tcBorders>
              <w:bottom w:val="single" w:sz="4" w:space="0" w:color="auto"/>
            </w:tcBorders>
          </w:tcPr>
          <w:p w14:paraId="4F3F5155" w14:textId="0443CD0F" w:rsidR="003B29CE" w:rsidRPr="00C04510" w:rsidRDefault="003B29CE" w:rsidP="00735899">
            <w:pPr>
              <w:spacing w:after="0" w:line="360" w:lineRule="auto"/>
              <w:rPr>
                <w:rFonts w:ascii="Times New Roman" w:hAnsi="Times New Roman"/>
                <w:szCs w:val="24"/>
              </w:rPr>
            </w:pPr>
            <w:r w:rsidRPr="00C04510">
              <w:rPr>
                <w:rFonts w:ascii="Times New Roman" w:hAnsi="Times New Roman"/>
                <w:i/>
                <w:szCs w:val="24"/>
              </w:rPr>
              <w:lastRenderedPageBreak/>
              <w:t xml:space="preserve">Frequências das </w:t>
            </w:r>
            <w:r w:rsidR="008D6C90" w:rsidRPr="00C04510">
              <w:rPr>
                <w:rFonts w:ascii="Times New Roman" w:hAnsi="Times New Roman"/>
                <w:i/>
                <w:szCs w:val="24"/>
              </w:rPr>
              <w:t>m</w:t>
            </w:r>
            <w:r w:rsidRPr="00C04510">
              <w:rPr>
                <w:rFonts w:ascii="Times New Roman" w:hAnsi="Times New Roman"/>
                <w:i/>
                <w:szCs w:val="24"/>
              </w:rPr>
              <w:t xml:space="preserve">otivações para contar à criança </w:t>
            </w:r>
            <w:r w:rsidRPr="00C04510">
              <w:rPr>
                <w:rFonts w:ascii="Times New Roman" w:hAnsi="Times New Roman"/>
                <w:szCs w:val="24"/>
              </w:rPr>
              <w:t>(</w:t>
            </w:r>
            <w:r w:rsidRPr="00C04510">
              <w:rPr>
                <w:rFonts w:ascii="Times New Roman" w:hAnsi="Times New Roman"/>
                <w:i/>
                <w:szCs w:val="24"/>
              </w:rPr>
              <w:t>N</w:t>
            </w:r>
            <w:r w:rsidRPr="00C04510">
              <w:rPr>
                <w:rFonts w:ascii="Times New Roman" w:hAnsi="Times New Roman"/>
                <w:szCs w:val="24"/>
              </w:rPr>
              <w:t xml:space="preserve"> = 4)</w:t>
            </w:r>
          </w:p>
        </w:tc>
      </w:tr>
      <w:tr w:rsidR="003B29CE" w:rsidRPr="00C04510" w14:paraId="675D4DF5" w14:textId="77777777" w:rsidTr="00B06056">
        <w:tc>
          <w:tcPr>
            <w:tcW w:w="1134" w:type="dxa"/>
            <w:tcBorders>
              <w:top w:val="single" w:sz="4" w:space="0" w:color="auto"/>
              <w:bottom w:val="single" w:sz="4" w:space="0" w:color="auto"/>
            </w:tcBorders>
          </w:tcPr>
          <w:p w14:paraId="256F64B3" w14:textId="77777777" w:rsidR="003B29CE" w:rsidRPr="00C04510" w:rsidRDefault="003B29CE" w:rsidP="00735899">
            <w:pPr>
              <w:spacing w:after="0" w:line="360" w:lineRule="auto"/>
              <w:rPr>
                <w:rFonts w:ascii="Times New Roman" w:hAnsi="Times New Roman"/>
                <w:sz w:val="20"/>
                <w:szCs w:val="20"/>
              </w:rPr>
            </w:pPr>
          </w:p>
        </w:tc>
        <w:tc>
          <w:tcPr>
            <w:tcW w:w="1486" w:type="dxa"/>
            <w:gridSpan w:val="2"/>
            <w:tcBorders>
              <w:top w:val="single" w:sz="4" w:space="0" w:color="auto"/>
              <w:bottom w:val="single" w:sz="4" w:space="0" w:color="auto"/>
            </w:tcBorders>
          </w:tcPr>
          <w:p w14:paraId="3D76F21B"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86" w:type="dxa"/>
            <w:gridSpan w:val="2"/>
            <w:tcBorders>
              <w:top w:val="single" w:sz="4" w:space="0" w:color="auto"/>
              <w:bottom w:val="single" w:sz="4" w:space="0" w:color="auto"/>
            </w:tcBorders>
          </w:tcPr>
          <w:p w14:paraId="1732CFCD"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86" w:type="dxa"/>
            <w:gridSpan w:val="2"/>
            <w:tcBorders>
              <w:top w:val="single" w:sz="4" w:space="0" w:color="auto"/>
              <w:bottom w:val="single" w:sz="4" w:space="0" w:color="auto"/>
            </w:tcBorders>
          </w:tcPr>
          <w:p w14:paraId="135AA4B9"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86" w:type="dxa"/>
            <w:gridSpan w:val="2"/>
            <w:tcBorders>
              <w:top w:val="single" w:sz="4" w:space="0" w:color="auto"/>
              <w:bottom w:val="single" w:sz="4" w:space="0" w:color="auto"/>
            </w:tcBorders>
          </w:tcPr>
          <w:p w14:paraId="176DF7FE"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430" w:type="dxa"/>
            <w:gridSpan w:val="2"/>
            <w:tcBorders>
              <w:top w:val="single" w:sz="4" w:space="0" w:color="auto"/>
              <w:bottom w:val="single" w:sz="4" w:space="0" w:color="auto"/>
            </w:tcBorders>
          </w:tcPr>
          <w:p w14:paraId="70CF9A3F" w14:textId="77777777" w:rsidR="003B29CE"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F26FE8" w:rsidRPr="00C04510" w14:paraId="6FF43CA4" w14:textId="77777777" w:rsidTr="00B06056">
        <w:tc>
          <w:tcPr>
            <w:tcW w:w="1134" w:type="dxa"/>
            <w:tcBorders>
              <w:top w:val="single" w:sz="4" w:space="0" w:color="auto"/>
              <w:bottom w:val="single" w:sz="4" w:space="0" w:color="auto"/>
            </w:tcBorders>
          </w:tcPr>
          <w:p w14:paraId="01849F94" w14:textId="77777777" w:rsidR="003B29CE" w:rsidRPr="00C04510" w:rsidRDefault="00EC4429" w:rsidP="00735899">
            <w:pPr>
              <w:spacing w:after="0" w:line="360" w:lineRule="auto"/>
              <w:rPr>
                <w:rFonts w:ascii="Times New Roman" w:hAnsi="Times New Roman"/>
                <w:sz w:val="20"/>
                <w:szCs w:val="20"/>
              </w:rPr>
            </w:pPr>
            <w:r w:rsidRPr="00C04510">
              <w:rPr>
                <w:rFonts w:ascii="Times New Roman" w:hAnsi="Times New Roman"/>
                <w:sz w:val="20"/>
                <w:szCs w:val="20"/>
              </w:rPr>
              <w:t>QMRDG</w:t>
            </w:r>
          </w:p>
        </w:tc>
        <w:tc>
          <w:tcPr>
            <w:tcW w:w="743" w:type="dxa"/>
            <w:tcBorders>
              <w:top w:val="single" w:sz="4" w:space="0" w:color="auto"/>
              <w:bottom w:val="single" w:sz="4" w:space="0" w:color="auto"/>
            </w:tcBorders>
          </w:tcPr>
          <w:p w14:paraId="57EA8FA3"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5C9533C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62EF9315"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1BEA8544"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0F07461E" w14:textId="616B8DC9" w:rsidR="00610C1C" w:rsidRPr="00C04510" w:rsidRDefault="00735899"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25199A2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623BBF47"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43" w:type="dxa"/>
            <w:tcBorders>
              <w:top w:val="single" w:sz="4" w:space="0" w:color="auto"/>
              <w:bottom w:val="single" w:sz="4" w:space="0" w:color="auto"/>
            </w:tcBorders>
          </w:tcPr>
          <w:p w14:paraId="2926035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43" w:type="dxa"/>
            <w:tcBorders>
              <w:top w:val="single" w:sz="4" w:space="0" w:color="auto"/>
              <w:bottom w:val="single" w:sz="4" w:space="0" w:color="auto"/>
            </w:tcBorders>
          </w:tcPr>
          <w:p w14:paraId="325A5CA6" w14:textId="77777777" w:rsidR="00610C1C" w:rsidRPr="00C04510" w:rsidRDefault="00610C1C" w:rsidP="00735899">
            <w:pPr>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87" w:type="dxa"/>
            <w:tcBorders>
              <w:top w:val="single" w:sz="4" w:space="0" w:color="auto"/>
              <w:bottom w:val="single" w:sz="4" w:space="0" w:color="auto"/>
            </w:tcBorders>
          </w:tcPr>
          <w:p w14:paraId="4FA1097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F26FE8" w:rsidRPr="00C04510" w14:paraId="5ADEBD86" w14:textId="77777777" w:rsidTr="00B06056">
        <w:tc>
          <w:tcPr>
            <w:tcW w:w="1134" w:type="dxa"/>
            <w:tcBorders>
              <w:top w:val="single" w:sz="4" w:space="0" w:color="auto"/>
            </w:tcBorders>
          </w:tcPr>
          <w:p w14:paraId="07C764CE" w14:textId="6656741A" w:rsidR="00610C1C" w:rsidRPr="00C04510" w:rsidRDefault="00F26FE8" w:rsidP="00735899">
            <w:pPr>
              <w:pStyle w:val="PargrafodaLista"/>
              <w:tabs>
                <w:tab w:val="left" w:pos="426"/>
              </w:tabs>
              <w:spacing w:after="0" w:line="360" w:lineRule="auto"/>
              <w:ind w:left="0"/>
              <w:contextualSpacing w:val="0"/>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1</w:t>
            </w:r>
          </w:p>
        </w:tc>
        <w:tc>
          <w:tcPr>
            <w:tcW w:w="743" w:type="dxa"/>
            <w:tcBorders>
              <w:top w:val="single" w:sz="4" w:space="0" w:color="auto"/>
            </w:tcBorders>
          </w:tcPr>
          <w:p w14:paraId="0772E4D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DC0DF52"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4B442BD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1153F71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D3BB2A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5640B2F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top w:val="single" w:sz="4" w:space="0" w:color="auto"/>
            </w:tcBorders>
          </w:tcPr>
          <w:p w14:paraId="0B1D82F9"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Borders>
              <w:top w:val="single" w:sz="4" w:space="0" w:color="auto"/>
            </w:tcBorders>
          </w:tcPr>
          <w:p w14:paraId="06363F83"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Borders>
              <w:top w:val="single" w:sz="4" w:space="0" w:color="auto"/>
            </w:tcBorders>
          </w:tcPr>
          <w:p w14:paraId="6A2F28C7"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Borders>
              <w:top w:val="single" w:sz="4" w:space="0" w:color="auto"/>
            </w:tcBorders>
          </w:tcPr>
          <w:p w14:paraId="2E3C503B"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6D677126" w14:textId="77777777" w:rsidTr="00B06056">
        <w:tc>
          <w:tcPr>
            <w:tcW w:w="1134" w:type="dxa"/>
          </w:tcPr>
          <w:p w14:paraId="2E19B292" w14:textId="1DB0F738"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2</w:t>
            </w:r>
          </w:p>
        </w:tc>
        <w:tc>
          <w:tcPr>
            <w:tcW w:w="743" w:type="dxa"/>
          </w:tcPr>
          <w:p w14:paraId="2AE44C4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35007D5"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0493267"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31F397E"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2FED405D"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BCAEA5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28DAEC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4076DC96"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2AF94DAC"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Pr>
          <w:p w14:paraId="3925778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F26FE8" w:rsidRPr="00C04510" w14:paraId="6D191A1C" w14:textId="77777777" w:rsidTr="00B06056">
        <w:tc>
          <w:tcPr>
            <w:tcW w:w="1134" w:type="dxa"/>
          </w:tcPr>
          <w:p w14:paraId="346CA95B" w14:textId="2908D6CB"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3</w:t>
            </w:r>
          </w:p>
        </w:tc>
        <w:tc>
          <w:tcPr>
            <w:tcW w:w="743" w:type="dxa"/>
          </w:tcPr>
          <w:p w14:paraId="47A9C6E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74134C8"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B92CFD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A3B8C1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97A68A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80CE89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244C01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28A82F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6CEBED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687" w:type="dxa"/>
          </w:tcPr>
          <w:p w14:paraId="747CA6D4"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100</w:t>
            </w:r>
          </w:p>
        </w:tc>
      </w:tr>
      <w:tr w:rsidR="00F26FE8" w:rsidRPr="00C04510" w14:paraId="3D9AF361" w14:textId="77777777" w:rsidTr="00B06056">
        <w:tc>
          <w:tcPr>
            <w:tcW w:w="1134" w:type="dxa"/>
          </w:tcPr>
          <w:p w14:paraId="770B9131" w14:textId="5324ED1B"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4</w:t>
            </w:r>
          </w:p>
        </w:tc>
        <w:tc>
          <w:tcPr>
            <w:tcW w:w="743" w:type="dxa"/>
          </w:tcPr>
          <w:p w14:paraId="11CDE9BB" w14:textId="6AB5784B" w:rsidR="00610C1C" w:rsidRPr="00C04510" w:rsidRDefault="00610C1C" w:rsidP="00735899">
            <w:pPr>
              <w:spacing w:after="0" w:line="360" w:lineRule="auto"/>
              <w:jc w:val="center"/>
              <w:rPr>
                <w:rFonts w:ascii="Times New Roman" w:hAnsi="Times New Roman"/>
                <w:sz w:val="20"/>
                <w:szCs w:val="20"/>
              </w:rPr>
            </w:pPr>
          </w:p>
        </w:tc>
        <w:tc>
          <w:tcPr>
            <w:tcW w:w="743" w:type="dxa"/>
          </w:tcPr>
          <w:p w14:paraId="238C783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EEB8754" w14:textId="4ED4B4DB" w:rsidR="00610C1C" w:rsidRPr="00C04510" w:rsidRDefault="00610C1C" w:rsidP="00735899">
            <w:pPr>
              <w:spacing w:after="0" w:line="360" w:lineRule="auto"/>
              <w:jc w:val="center"/>
              <w:rPr>
                <w:rFonts w:ascii="Times New Roman" w:hAnsi="Times New Roman"/>
                <w:sz w:val="20"/>
                <w:szCs w:val="20"/>
              </w:rPr>
            </w:pPr>
          </w:p>
        </w:tc>
        <w:tc>
          <w:tcPr>
            <w:tcW w:w="743" w:type="dxa"/>
          </w:tcPr>
          <w:p w14:paraId="0CB37CB5"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CC3E167" w14:textId="512B06B5" w:rsidR="00610C1C" w:rsidRPr="00C04510" w:rsidRDefault="00610C1C" w:rsidP="00735899">
            <w:pPr>
              <w:spacing w:after="0" w:line="360" w:lineRule="auto"/>
              <w:jc w:val="center"/>
              <w:rPr>
                <w:rFonts w:ascii="Times New Roman" w:hAnsi="Times New Roman"/>
                <w:sz w:val="20"/>
                <w:szCs w:val="20"/>
              </w:rPr>
            </w:pPr>
          </w:p>
        </w:tc>
        <w:tc>
          <w:tcPr>
            <w:tcW w:w="743" w:type="dxa"/>
          </w:tcPr>
          <w:p w14:paraId="61AB085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96C600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4DACC5A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826B0A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7F5366C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1E99D648" w14:textId="77777777" w:rsidTr="00B06056">
        <w:tc>
          <w:tcPr>
            <w:tcW w:w="1134" w:type="dxa"/>
          </w:tcPr>
          <w:p w14:paraId="7C77994A" w14:textId="4AA909F6"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5</w:t>
            </w:r>
          </w:p>
        </w:tc>
        <w:tc>
          <w:tcPr>
            <w:tcW w:w="743" w:type="dxa"/>
          </w:tcPr>
          <w:p w14:paraId="1340AFE9"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3A93338"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D1EC04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FC49628"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3C12EF5"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5335036"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C98EDF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1EE58CC"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FD1872B"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743B362A"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0D7B55F7" w14:textId="77777777" w:rsidTr="00B06056">
        <w:tc>
          <w:tcPr>
            <w:tcW w:w="1134" w:type="dxa"/>
          </w:tcPr>
          <w:p w14:paraId="0EBE46BA" w14:textId="51F00473"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6</w:t>
            </w:r>
          </w:p>
        </w:tc>
        <w:tc>
          <w:tcPr>
            <w:tcW w:w="743" w:type="dxa"/>
          </w:tcPr>
          <w:p w14:paraId="34ABF462" w14:textId="5E33F6A4" w:rsidR="00610C1C" w:rsidRPr="00C04510" w:rsidRDefault="00610C1C" w:rsidP="00735899">
            <w:pPr>
              <w:spacing w:after="0" w:line="360" w:lineRule="auto"/>
              <w:jc w:val="center"/>
              <w:rPr>
                <w:rFonts w:ascii="Times New Roman" w:hAnsi="Times New Roman"/>
                <w:sz w:val="20"/>
                <w:szCs w:val="20"/>
              </w:rPr>
            </w:pPr>
          </w:p>
        </w:tc>
        <w:tc>
          <w:tcPr>
            <w:tcW w:w="743" w:type="dxa"/>
          </w:tcPr>
          <w:p w14:paraId="43CB30E3"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51F53C6" w14:textId="7AAD1CBA" w:rsidR="00610C1C" w:rsidRPr="00C04510" w:rsidRDefault="00610C1C" w:rsidP="00735899">
            <w:pPr>
              <w:spacing w:after="0" w:line="360" w:lineRule="auto"/>
              <w:jc w:val="center"/>
              <w:rPr>
                <w:rFonts w:ascii="Times New Roman" w:hAnsi="Times New Roman"/>
                <w:sz w:val="20"/>
                <w:szCs w:val="20"/>
              </w:rPr>
            </w:pPr>
          </w:p>
        </w:tc>
        <w:tc>
          <w:tcPr>
            <w:tcW w:w="743" w:type="dxa"/>
          </w:tcPr>
          <w:p w14:paraId="7DDDAE9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C7ED02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68039213"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6C07C80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0192A32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718A799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Pr>
          <w:p w14:paraId="686889C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7AD5DD6B" w14:textId="77777777" w:rsidTr="00B06056">
        <w:tc>
          <w:tcPr>
            <w:tcW w:w="1134" w:type="dxa"/>
          </w:tcPr>
          <w:p w14:paraId="4F9DAC10" w14:textId="7FE780B2"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7</w:t>
            </w:r>
          </w:p>
        </w:tc>
        <w:tc>
          <w:tcPr>
            <w:tcW w:w="743" w:type="dxa"/>
          </w:tcPr>
          <w:p w14:paraId="6EDEB8A7"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15ECC83"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CD8A28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7DDF959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0579BFEF"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2AC4E8CD"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F23C40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7A254724"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3272C2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87" w:type="dxa"/>
          </w:tcPr>
          <w:p w14:paraId="10D5F2F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75</w:t>
            </w:r>
          </w:p>
        </w:tc>
      </w:tr>
      <w:tr w:rsidR="00F26FE8" w:rsidRPr="00C04510" w14:paraId="2902C959" w14:textId="77777777" w:rsidTr="00B06056">
        <w:tc>
          <w:tcPr>
            <w:tcW w:w="1134" w:type="dxa"/>
          </w:tcPr>
          <w:p w14:paraId="799C48DB" w14:textId="6F413375"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8</w:t>
            </w:r>
          </w:p>
        </w:tc>
        <w:tc>
          <w:tcPr>
            <w:tcW w:w="743" w:type="dxa"/>
          </w:tcPr>
          <w:p w14:paraId="7BA3E47A"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59812450"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4A5B04FA"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20DAC496"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3B47933"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Pr>
          <w:p w14:paraId="3D9A50AD"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Pr>
          <w:p w14:paraId="6415CAB2"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30E044D"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BC7DE8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Pr>
          <w:p w14:paraId="7DB1CC97"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F26FE8" w:rsidRPr="00C04510" w14:paraId="3B9E0322" w14:textId="77777777" w:rsidTr="00B06056">
        <w:tc>
          <w:tcPr>
            <w:tcW w:w="1134" w:type="dxa"/>
          </w:tcPr>
          <w:p w14:paraId="6AF324FC" w14:textId="33600704"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9</w:t>
            </w:r>
          </w:p>
        </w:tc>
        <w:tc>
          <w:tcPr>
            <w:tcW w:w="743" w:type="dxa"/>
          </w:tcPr>
          <w:p w14:paraId="0CDEC69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43" w:type="dxa"/>
          </w:tcPr>
          <w:p w14:paraId="59757030"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43" w:type="dxa"/>
          </w:tcPr>
          <w:p w14:paraId="095DB968"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6B9E87B2"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3BC8AB5B"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1C6286EC" w14:textId="77777777" w:rsidR="00610C1C" w:rsidRPr="00C04510" w:rsidRDefault="00F26FE8"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0ADEBC71"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DEFF114"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19003E52" w14:textId="77777777" w:rsidR="00610C1C" w:rsidRPr="00C04510" w:rsidRDefault="00610C1C" w:rsidP="00735899">
            <w:pPr>
              <w:spacing w:after="0" w:line="360" w:lineRule="auto"/>
              <w:jc w:val="center"/>
              <w:rPr>
                <w:rFonts w:ascii="Times New Roman" w:hAnsi="Times New Roman"/>
                <w:sz w:val="20"/>
                <w:szCs w:val="20"/>
              </w:rPr>
            </w:pPr>
          </w:p>
        </w:tc>
        <w:tc>
          <w:tcPr>
            <w:tcW w:w="687" w:type="dxa"/>
          </w:tcPr>
          <w:p w14:paraId="39639027" w14:textId="77777777" w:rsidR="00610C1C" w:rsidRPr="00C04510" w:rsidRDefault="00610C1C" w:rsidP="00735899">
            <w:pPr>
              <w:spacing w:after="0" w:line="360" w:lineRule="auto"/>
              <w:jc w:val="center"/>
              <w:rPr>
                <w:rFonts w:ascii="Times New Roman" w:hAnsi="Times New Roman"/>
                <w:sz w:val="20"/>
                <w:szCs w:val="20"/>
              </w:rPr>
            </w:pPr>
          </w:p>
        </w:tc>
      </w:tr>
      <w:tr w:rsidR="00F26FE8" w:rsidRPr="00C04510" w14:paraId="0F40D11E" w14:textId="77777777" w:rsidTr="00B06056">
        <w:tc>
          <w:tcPr>
            <w:tcW w:w="1134" w:type="dxa"/>
          </w:tcPr>
          <w:p w14:paraId="37EAF676" w14:textId="05F9F382"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 xml:space="preserve">Item </w:t>
            </w:r>
            <w:r w:rsidR="003B29CE" w:rsidRPr="00C04510">
              <w:rPr>
                <w:rFonts w:ascii="Times New Roman" w:hAnsi="Times New Roman"/>
                <w:sz w:val="20"/>
                <w:szCs w:val="20"/>
              </w:rPr>
              <w:t>1</w:t>
            </w:r>
            <w:r w:rsidR="00B06056" w:rsidRPr="00C04510">
              <w:rPr>
                <w:rFonts w:ascii="Times New Roman" w:hAnsi="Times New Roman"/>
                <w:sz w:val="20"/>
                <w:szCs w:val="20"/>
              </w:rPr>
              <w:t>0</w:t>
            </w:r>
          </w:p>
        </w:tc>
        <w:tc>
          <w:tcPr>
            <w:tcW w:w="743" w:type="dxa"/>
          </w:tcPr>
          <w:p w14:paraId="4BFDCEC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62F388AE"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3CF5EDE"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5773474"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39241CC2"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Pr>
          <w:p w14:paraId="3970176B"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Pr>
          <w:p w14:paraId="1C3F2EA7"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EED7AC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Pr>
          <w:p w14:paraId="378C3AC0"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87" w:type="dxa"/>
          </w:tcPr>
          <w:p w14:paraId="19B6A767"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F26FE8" w:rsidRPr="00C04510" w14:paraId="6118EF76" w14:textId="77777777" w:rsidTr="00B06056">
        <w:tc>
          <w:tcPr>
            <w:tcW w:w="1134" w:type="dxa"/>
            <w:tcBorders>
              <w:bottom w:val="single" w:sz="4" w:space="0" w:color="auto"/>
            </w:tcBorders>
          </w:tcPr>
          <w:p w14:paraId="44A3364D" w14:textId="60FF678A" w:rsidR="00610C1C" w:rsidRPr="00C04510" w:rsidRDefault="00F26FE8" w:rsidP="00735899">
            <w:pPr>
              <w:pStyle w:val="PargrafodaLista"/>
              <w:tabs>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w:t>
            </w:r>
            <w:r w:rsidR="00B06056" w:rsidRPr="00C04510">
              <w:rPr>
                <w:rFonts w:ascii="Times New Roman" w:hAnsi="Times New Roman"/>
                <w:sz w:val="20"/>
                <w:szCs w:val="20"/>
              </w:rPr>
              <w:t>1</w:t>
            </w:r>
          </w:p>
        </w:tc>
        <w:tc>
          <w:tcPr>
            <w:tcW w:w="743" w:type="dxa"/>
            <w:tcBorders>
              <w:bottom w:val="single" w:sz="4" w:space="0" w:color="auto"/>
            </w:tcBorders>
          </w:tcPr>
          <w:p w14:paraId="44670FF9"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bottom w:val="single" w:sz="4" w:space="0" w:color="auto"/>
            </w:tcBorders>
          </w:tcPr>
          <w:p w14:paraId="40DCA1CB" w14:textId="77777777" w:rsidR="00610C1C" w:rsidRPr="00C04510" w:rsidRDefault="00610C1C" w:rsidP="00735899">
            <w:pPr>
              <w:spacing w:after="0" w:line="360" w:lineRule="auto"/>
              <w:jc w:val="center"/>
              <w:rPr>
                <w:rFonts w:ascii="Times New Roman" w:hAnsi="Times New Roman"/>
                <w:sz w:val="20"/>
                <w:szCs w:val="20"/>
              </w:rPr>
            </w:pPr>
          </w:p>
        </w:tc>
        <w:tc>
          <w:tcPr>
            <w:tcW w:w="743" w:type="dxa"/>
            <w:tcBorders>
              <w:bottom w:val="single" w:sz="4" w:space="0" w:color="auto"/>
            </w:tcBorders>
          </w:tcPr>
          <w:p w14:paraId="6B37B685" w14:textId="77777777" w:rsidR="00610C1C" w:rsidRPr="00C04510" w:rsidRDefault="003B29CE"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5361FAFC"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70E67A53"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54EFA7C1"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09037CA5"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43" w:type="dxa"/>
            <w:tcBorders>
              <w:bottom w:val="single" w:sz="4" w:space="0" w:color="auto"/>
            </w:tcBorders>
          </w:tcPr>
          <w:p w14:paraId="65D17E23"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43" w:type="dxa"/>
            <w:tcBorders>
              <w:bottom w:val="single" w:sz="4" w:space="0" w:color="auto"/>
            </w:tcBorders>
          </w:tcPr>
          <w:p w14:paraId="30E0E766" w14:textId="77777777" w:rsidR="00610C1C" w:rsidRPr="00C04510" w:rsidRDefault="00610C1C" w:rsidP="00735899">
            <w:pPr>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87" w:type="dxa"/>
            <w:tcBorders>
              <w:bottom w:val="single" w:sz="4" w:space="0" w:color="auto"/>
            </w:tcBorders>
          </w:tcPr>
          <w:p w14:paraId="3F19EFFF" w14:textId="77777777" w:rsidR="00610C1C" w:rsidRPr="00C04510" w:rsidRDefault="00EC4429" w:rsidP="00735899">
            <w:pPr>
              <w:spacing w:after="0" w:line="360" w:lineRule="auto"/>
              <w:jc w:val="center"/>
              <w:rPr>
                <w:rFonts w:ascii="Times New Roman" w:hAnsi="Times New Roman"/>
                <w:sz w:val="20"/>
                <w:szCs w:val="20"/>
              </w:rPr>
            </w:pPr>
            <w:r w:rsidRPr="00C04510">
              <w:rPr>
                <w:rFonts w:ascii="Times New Roman" w:hAnsi="Times New Roman"/>
                <w:sz w:val="20"/>
                <w:szCs w:val="20"/>
              </w:rPr>
              <w:t>25</w:t>
            </w:r>
          </w:p>
        </w:tc>
      </w:tr>
    </w:tbl>
    <w:p w14:paraId="14A77C4E" w14:textId="77777777" w:rsidR="00F26FE8" w:rsidRPr="00C04510" w:rsidRDefault="00F26FE8" w:rsidP="00A76F66">
      <w:pPr>
        <w:spacing w:after="0" w:line="360" w:lineRule="auto"/>
        <w:jc w:val="both"/>
        <w:rPr>
          <w:rFonts w:ascii="Times New Roman" w:hAnsi="Times New Roman"/>
          <w:b/>
          <w:sz w:val="20"/>
          <w:szCs w:val="20"/>
        </w:rPr>
      </w:pPr>
      <w:bookmarkStart w:id="89" w:name="_Toc449794723"/>
    </w:p>
    <w:p w14:paraId="7858682A" w14:textId="36F1619B" w:rsidR="003B281D" w:rsidRDefault="00321C67" w:rsidP="008F1012">
      <w:pPr>
        <w:spacing w:after="0" w:line="360" w:lineRule="auto"/>
        <w:ind w:firstLine="426"/>
        <w:jc w:val="both"/>
        <w:rPr>
          <w:rFonts w:ascii="Times New Roman" w:hAnsi="Times New Roman"/>
          <w:sz w:val="24"/>
          <w:szCs w:val="24"/>
        </w:rPr>
      </w:pPr>
      <w:r w:rsidRPr="00B10B90">
        <w:rPr>
          <w:rFonts w:ascii="Times New Roman" w:hAnsi="Times New Roman"/>
          <w:sz w:val="24"/>
          <w:szCs w:val="24"/>
        </w:rPr>
        <w:t xml:space="preserve">Na </w:t>
      </w:r>
      <w:r w:rsidR="008D6C90">
        <w:rPr>
          <w:rFonts w:ascii="Times New Roman" w:hAnsi="Times New Roman"/>
          <w:sz w:val="24"/>
          <w:szCs w:val="24"/>
        </w:rPr>
        <w:t>T</w:t>
      </w:r>
      <w:r w:rsidRPr="00B10B90">
        <w:rPr>
          <w:rFonts w:ascii="Times New Roman" w:hAnsi="Times New Roman"/>
          <w:sz w:val="24"/>
          <w:szCs w:val="24"/>
        </w:rPr>
        <w:t>abela</w:t>
      </w:r>
      <w:r w:rsidR="00A76F66">
        <w:rPr>
          <w:rFonts w:ascii="Times New Roman" w:hAnsi="Times New Roman"/>
          <w:sz w:val="24"/>
          <w:szCs w:val="24"/>
        </w:rPr>
        <w:t xml:space="preserve"> </w:t>
      </w:r>
      <w:r w:rsidR="00B06056">
        <w:rPr>
          <w:rFonts w:ascii="Times New Roman" w:hAnsi="Times New Roman"/>
          <w:sz w:val="24"/>
          <w:szCs w:val="24"/>
        </w:rPr>
        <w:t>7</w:t>
      </w:r>
      <w:ins w:id="90" w:author="Autor">
        <w:r w:rsidR="00DC5ED3">
          <w:rPr>
            <w:rFonts w:ascii="Times New Roman" w:hAnsi="Times New Roman"/>
            <w:sz w:val="24"/>
            <w:szCs w:val="24"/>
          </w:rPr>
          <w:t>,</w:t>
        </w:r>
      </w:ins>
      <w:r w:rsidR="00B10B90" w:rsidRPr="00B10B90">
        <w:rPr>
          <w:rFonts w:ascii="Times New Roman" w:hAnsi="Times New Roman"/>
          <w:sz w:val="24"/>
          <w:szCs w:val="24"/>
        </w:rPr>
        <w:t xml:space="preserve"> encontram-se apresentadas as</w:t>
      </w:r>
      <w:r w:rsidR="00741C71">
        <w:rPr>
          <w:rFonts w:ascii="Times New Roman" w:hAnsi="Times New Roman"/>
          <w:sz w:val="24"/>
          <w:szCs w:val="24"/>
        </w:rPr>
        <w:t xml:space="preserve"> frequências</w:t>
      </w:r>
      <w:r w:rsidR="002A3891">
        <w:rPr>
          <w:rFonts w:ascii="Times New Roman" w:hAnsi="Times New Roman"/>
          <w:sz w:val="24"/>
          <w:szCs w:val="24"/>
        </w:rPr>
        <w:t xml:space="preserve"> e respetivas percentagens das</w:t>
      </w:r>
      <w:r w:rsidR="00B10B90" w:rsidRPr="00B10B90">
        <w:rPr>
          <w:rFonts w:ascii="Times New Roman" w:hAnsi="Times New Roman"/>
          <w:sz w:val="24"/>
          <w:szCs w:val="24"/>
        </w:rPr>
        <w:t xml:space="preserve"> motivações </w:t>
      </w:r>
      <w:r w:rsidR="00B10B90">
        <w:rPr>
          <w:rFonts w:ascii="Times New Roman" w:hAnsi="Times New Roman"/>
          <w:sz w:val="24"/>
          <w:szCs w:val="24"/>
        </w:rPr>
        <w:t>que</w:t>
      </w:r>
      <w:r w:rsidR="00B10B90" w:rsidRPr="00B10B90">
        <w:rPr>
          <w:rFonts w:ascii="Times New Roman" w:hAnsi="Times New Roman"/>
          <w:sz w:val="24"/>
          <w:szCs w:val="24"/>
        </w:rPr>
        <w:t xml:space="preserve"> estiveram na base da tomada de decisão dos pais (</w:t>
      </w:r>
      <w:r w:rsidR="00735899">
        <w:rPr>
          <w:rFonts w:ascii="Times New Roman" w:hAnsi="Times New Roman"/>
          <w:i/>
          <w:sz w:val="24"/>
        </w:rPr>
        <w:t>N</w:t>
      </w:r>
      <w:r w:rsidR="00B10B90" w:rsidRPr="00B10B90">
        <w:rPr>
          <w:rFonts w:ascii="Times New Roman" w:hAnsi="Times New Roman"/>
          <w:i/>
          <w:sz w:val="24"/>
          <w:szCs w:val="24"/>
        </w:rPr>
        <w:t xml:space="preserve"> </w:t>
      </w:r>
      <w:r w:rsidR="00B10B90" w:rsidRPr="00B10B90">
        <w:rPr>
          <w:rFonts w:ascii="Times New Roman" w:hAnsi="Times New Roman"/>
          <w:sz w:val="24"/>
          <w:szCs w:val="24"/>
        </w:rPr>
        <w:t>= 5) para não contarem às crianças a origem da sua conceção com gâmeta de dador. A</w:t>
      </w:r>
      <w:r w:rsidR="00741C71">
        <w:rPr>
          <w:rFonts w:ascii="Times New Roman" w:hAnsi="Times New Roman"/>
          <w:sz w:val="24"/>
          <w:szCs w:val="24"/>
        </w:rPr>
        <w:t xml:space="preserve"> motivação que mais influenciou o processo de tomada de dec</w:t>
      </w:r>
      <w:r w:rsidR="00B06056">
        <w:rPr>
          <w:rFonts w:ascii="Times New Roman" w:hAnsi="Times New Roman"/>
          <w:sz w:val="24"/>
          <w:szCs w:val="24"/>
        </w:rPr>
        <w:t xml:space="preserve">isão foi a motivação 2. </w:t>
      </w:r>
      <w:r w:rsidR="00B06056" w:rsidRPr="00B06056">
        <w:rPr>
          <w:rFonts w:ascii="Times New Roman" w:hAnsi="Times New Roman"/>
          <w:i/>
          <w:sz w:val="24"/>
        </w:rPr>
        <w:t>Esta informação diz respeito a algo puramente genético</w:t>
      </w:r>
      <w:r w:rsidR="00185647">
        <w:rPr>
          <w:rFonts w:ascii="Times New Roman" w:hAnsi="Times New Roman"/>
          <w:sz w:val="24"/>
          <w:szCs w:val="24"/>
        </w:rPr>
        <w:t xml:space="preserve"> (</w:t>
      </w:r>
      <w:r w:rsidR="00735899">
        <w:rPr>
          <w:rFonts w:ascii="Times New Roman" w:hAnsi="Times New Roman"/>
          <w:i/>
          <w:sz w:val="24"/>
        </w:rPr>
        <w:t>n</w:t>
      </w:r>
      <w:r w:rsidR="00185647">
        <w:rPr>
          <w:rFonts w:ascii="Times New Roman" w:hAnsi="Times New Roman"/>
          <w:sz w:val="24"/>
          <w:szCs w:val="24"/>
        </w:rPr>
        <w:t xml:space="preserve"> = 4), apresentando esta uma menor variabilidade nas respostas. Para além desta motivação</w:t>
      </w:r>
      <w:r w:rsidR="008D6C90">
        <w:rPr>
          <w:rFonts w:ascii="Times New Roman" w:hAnsi="Times New Roman"/>
          <w:sz w:val="24"/>
          <w:szCs w:val="24"/>
        </w:rPr>
        <w:t>,</w:t>
      </w:r>
      <w:r w:rsidR="00185647">
        <w:rPr>
          <w:rFonts w:ascii="Times New Roman" w:hAnsi="Times New Roman"/>
          <w:sz w:val="24"/>
          <w:szCs w:val="24"/>
        </w:rPr>
        <w:t xml:space="preserve"> as motivações 5</w:t>
      </w:r>
      <w:r w:rsidR="00B06056">
        <w:rPr>
          <w:rFonts w:ascii="Times New Roman" w:hAnsi="Times New Roman"/>
          <w:sz w:val="24"/>
          <w:szCs w:val="24"/>
        </w:rPr>
        <w:t xml:space="preserve">. </w:t>
      </w:r>
      <w:r w:rsidR="00B06056" w:rsidRPr="00B06056">
        <w:rPr>
          <w:rFonts w:ascii="Times New Roman" w:hAnsi="Times New Roman"/>
          <w:i/>
          <w:sz w:val="24"/>
        </w:rPr>
        <w:t>Contar poderia ser prejudicial para o(a) nosso(a) filho(a), ele(a) não iria compreender o processo de doação e poderia ficar confuso(a</w:t>
      </w:r>
      <w:r w:rsidR="00B06056">
        <w:rPr>
          <w:rFonts w:ascii="Times New Roman" w:hAnsi="Times New Roman"/>
          <w:i/>
          <w:sz w:val="24"/>
        </w:rPr>
        <w:t>)</w:t>
      </w:r>
      <w:r w:rsidR="00185647">
        <w:rPr>
          <w:rFonts w:ascii="Times New Roman" w:hAnsi="Times New Roman"/>
          <w:sz w:val="24"/>
          <w:szCs w:val="24"/>
        </w:rPr>
        <w:t xml:space="preserve"> (</w:t>
      </w:r>
      <w:r w:rsidR="00735899">
        <w:rPr>
          <w:rFonts w:ascii="Times New Roman" w:hAnsi="Times New Roman"/>
          <w:i/>
          <w:sz w:val="24"/>
        </w:rPr>
        <w:t>n</w:t>
      </w:r>
      <w:r w:rsidR="00185647">
        <w:rPr>
          <w:rFonts w:ascii="Times New Roman" w:hAnsi="Times New Roman"/>
          <w:sz w:val="24"/>
          <w:szCs w:val="24"/>
        </w:rPr>
        <w:t xml:space="preserve"> = 4), 6</w:t>
      </w:r>
      <w:r w:rsidR="00B06056">
        <w:rPr>
          <w:rFonts w:ascii="Times New Roman" w:hAnsi="Times New Roman"/>
          <w:sz w:val="24"/>
          <w:szCs w:val="24"/>
        </w:rPr>
        <w:t>.</w:t>
      </w:r>
      <w:r w:rsidR="00185647">
        <w:rPr>
          <w:rFonts w:ascii="Times New Roman" w:hAnsi="Times New Roman"/>
          <w:sz w:val="24"/>
          <w:szCs w:val="24"/>
        </w:rPr>
        <w:t xml:space="preserve"> </w:t>
      </w:r>
      <w:r w:rsidR="00B06056" w:rsidRPr="00B06056">
        <w:rPr>
          <w:rFonts w:ascii="Times New Roman" w:hAnsi="Times New Roman"/>
          <w:i/>
          <w:sz w:val="24"/>
        </w:rPr>
        <w:t>Não queremos que o(a) nosso(a) filho(a) sinta que eu/meu companheiro(a) não sou/é pai/mãe dele(a) e me/o rejeite</w:t>
      </w:r>
      <w:r w:rsidR="00B06056">
        <w:rPr>
          <w:rFonts w:ascii="Times New Roman" w:hAnsi="Times New Roman"/>
          <w:sz w:val="24"/>
        </w:rPr>
        <w:t xml:space="preserve"> </w:t>
      </w:r>
      <w:r w:rsidR="00185647">
        <w:rPr>
          <w:rFonts w:ascii="Times New Roman" w:hAnsi="Times New Roman"/>
          <w:sz w:val="24"/>
          <w:szCs w:val="24"/>
        </w:rPr>
        <w:t>(</w:t>
      </w:r>
      <w:r w:rsidR="00735899">
        <w:rPr>
          <w:rFonts w:ascii="Times New Roman" w:hAnsi="Times New Roman"/>
          <w:i/>
          <w:sz w:val="24"/>
        </w:rPr>
        <w:t>n</w:t>
      </w:r>
      <w:r w:rsidR="00185647">
        <w:rPr>
          <w:rFonts w:ascii="Times New Roman" w:hAnsi="Times New Roman"/>
          <w:sz w:val="24"/>
          <w:szCs w:val="24"/>
        </w:rPr>
        <w:t xml:space="preserve"> = 4) e 7</w:t>
      </w:r>
      <w:r w:rsidR="00B06056">
        <w:rPr>
          <w:rFonts w:ascii="Times New Roman" w:hAnsi="Times New Roman"/>
          <w:sz w:val="24"/>
          <w:szCs w:val="24"/>
        </w:rPr>
        <w:t>.</w:t>
      </w:r>
      <w:r w:rsidR="00185647">
        <w:rPr>
          <w:rFonts w:ascii="Times New Roman" w:hAnsi="Times New Roman"/>
          <w:sz w:val="24"/>
          <w:szCs w:val="24"/>
        </w:rPr>
        <w:t xml:space="preserve"> </w:t>
      </w:r>
      <w:r w:rsidR="00B06056" w:rsidRPr="00B06056">
        <w:rPr>
          <w:rFonts w:ascii="Times New Roman" w:hAnsi="Times New Roman"/>
          <w:i/>
          <w:sz w:val="24"/>
        </w:rPr>
        <w:t>Não queremos prejudicar a relação que o nosso filho tem connosco. Temos medo que contar possa ter um</w:t>
      </w:r>
      <w:r w:rsidR="00B06056">
        <w:rPr>
          <w:rFonts w:ascii="Times New Roman" w:hAnsi="Times New Roman"/>
          <w:i/>
          <w:sz w:val="24"/>
        </w:rPr>
        <w:t xml:space="preserve"> impacto negativo nessa relação, </w:t>
      </w:r>
      <w:r w:rsidR="00185647">
        <w:rPr>
          <w:rFonts w:ascii="Times New Roman" w:hAnsi="Times New Roman"/>
          <w:sz w:val="24"/>
          <w:szCs w:val="24"/>
        </w:rPr>
        <w:t>(</w:t>
      </w:r>
      <w:r w:rsidR="00735899">
        <w:rPr>
          <w:rFonts w:ascii="Times New Roman" w:hAnsi="Times New Roman"/>
          <w:i/>
          <w:sz w:val="24"/>
        </w:rPr>
        <w:t>n</w:t>
      </w:r>
      <w:r w:rsidR="00185647">
        <w:rPr>
          <w:rFonts w:ascii="Times New Roman" w:hAnsi="Times New Roman"/>
          <w:sz w:val="24"/>
          <w:szCs w:val="24"/>
        </w:rPr>
        <w:t xml:space="preserve"> = 4) foram também motivações que apresentaram frequências superiores </w:t>
      </w:r>
      <w:r w:rsidR="008D6C90">
        <w:rPr>
          <w:rFonts w:ascii="Times New Roman" w:hAnsi="Times New Roman"/>
          <w:sz w:val="24"/>
          <w:szCs w:val="24"/>
        </w:rPr>
        <w:t>nas possibilidades de resposta</w:t>
      </w:r>
      <w:r w:rsidR="00185647">
        <w:rPr>
          <w:rFonts w:ascii="Times New Roman" w:hAnsi="Times New Roman"/>
          <w:sz w:val="24"/>
          <w:szCs w:val="24"/>
        </w:rPr>
        <w:t xml:space="preserve"> “Concordo” e “Concordo Totalmente”. </w:t>
      </w:r>
    </w:p>
    <w:p w14:paraId="72A11D6C" w14:textId="77777777" w:rsidR="00160D86" w:rsidRDefault="00160D86" w:rsidP="00A76F66">
      <w:pPr>
        <w:spacing w:after="0" w:line="360" w:lineRule="auto"/>
        <w:jc w:val="both"/>
        <w:rPr>
          <w:rFonts w:ascii="Times New Roman" w:hAnsi="Times New Roman"/>
          <w:sz w:val="24"/>
          <w:szCs w:val="24"/>
        </w:rPr>
      </w:pPr>
    </w:p>
    <w:p w14:paraId="3625A1C7" w14:textId="77777777" w:rsidR="007721C1" w:rsidRDefault="007721C1" w:rsidP="00A76F66">
      <w:pPr>
        <w:spacing w:after="0" w:line="360" w:lineRule="auto"/>
        <w:jc w:val="both"/>
        <w:rPr>
          <w:rFonts w:ascii="Times New Roman" w:hAnsi="Times New Roman"/>
          <w:sz w:val="24"/>
          <w:szCs w:val="24"/>
        </w:rPr>
      </w:pPr>
    </w:p>
    <w:p w14:paraId="5CBC2682" w14:textId="77777777" w:rsidR="007721C1" w:rsidRPr="00A76F66" w:rsidRDefault="007721C1" w:rsidP="00A76F66">
      <w:pPr>
        <w:spacing w:after="0" w:line="360" w:lineRule="auto"/>
        <w:jc w:val="both"/>
        <w:rPr>
          <w:rFonts w:ascii="Times New Roman" w:hAnsi="Times New Roman"/>
          <w:sz w:val="24"/>
          <w:szCs w:val="24"/>
        </w:rPr>
      </w:pPr>
    </w:p>
    <w:tbl>
      <w:tblPr>
        <w:tblStyle w:val="Tabelacomgrade"/>
        <w:tblW w:w="85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6"/>
        <w:gridCol w:w="695"/>
        <w:gridCol w:w="706"/>
        <w:gridCol w:w="695"/>
        <w:gridCol w:w="706"/>
        <w:gridCol w:w="695"/>
        <w:gridCol w:w="706"/>
        <w:gridCol w:w="695"/>
        <w:gridCol w:w="706"/>
        <w:gridCol w:w="695"/>
      </w:tblGrid>
      <w:tr w:rsidR="00B06056" w14:paraId="5F49F60E" w14:textId="77777777" w:rsidTr="00B06056">
        <w:tc>
          <w:tcPr>
            <w:tcW w:w="8564" w:type="dxa"/>
            <w:gridSpan w:val="11"/>
          </w:tcPr>
          <w:p w14:paraId="29F2B657" w14:textId="77777777"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rPr>
              <w:t>Tabela 7</w:t>
            </w:r>
          </w:p>
        </w:tc>
      </w:tr>
      <w:tr w:rsidR="00B06056" w14:paraId="1E3FFA01" w14:textId="77777777" w:rsidTr="00B06056">
        <w:tc>
          <w:tcPr>
            <w:tcW w:w="8564" w:type="dxa"/>
            <w:gridSpan w:val="11"/>
            <w:tcBorders>
              <w:bottom w:val="single" w:sz="4" w:space="0" w:color="auto"/>
            </w:tcBorders>
          </w:tcPr>
          <w:p w14:paraId="337157BF" w14:textId="50F865DD"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i/>
              </w:rPr>
              <w:t xml:space="preserve">Frequências das </w:t>
            </w:r>
            <w:r w:rsidR="008D6C90" w:rsidRPr="00C04510">
              <w:rPr>
                <w:rFonts w:ascii="Times New Roman" w:hAnsi="Times New Roman"/>
                <w:i/>
              </w:rPr>
              <w:t>m</w:t>
            </w:r>
            <w:r w:rsidRPr="00C04510">
              <w:rPr>
                <w:rFonts w:ascii="Times New Roman" w:hAnsi="Times New Roman"/>
                <w:i/>
              </w:rPr>
              <w:t>otivações para não contar à criança (N = 5)</w:t>
            </w:r>
          </w:p>
        </w:tc>
      </w:tr>
      <w:tr w:rsidR="00B06056" w:rsidRPr="00C04510" w14:paraId="63015127" w14:textId="77777777" w:rsidTr="003F3065">
        <w:tc>
          <w:tcPr>
            <w:tcW w:w="1559" w:type="dxa"/>
            <w:tcBorders>
              <w:top w:val="single" w:sz="4" w:space="0" w:color="auto"/>
              <w:bottom w:val="single" w:sz="4" w:space="0" w:color="auto"/>
            </w:tcBorders>
          </w:tcPr>
          <w:p w14:paraId="1766B402" w14:textId="77777777" w:rsidR="00B06056" w:rsidRPr="00C04510" w:rsidRDefault="00B06056" w:rsidP="00735899">
            <w:pPr>
              <w:pStyle w:val="PargrafodaLista"/>
              <w:tabs>
                <w:tab w:val="left" w:pos="426"/>
                <w:tab w:val="left" w:pos="993"/>
              </w:tabs>
              <w:spacing w:after="0" w:line="360" w:lineRule="auto"/>
              <w:ind w:left="142"/>
              <w:jc w:val="both"/>
              <w:rPr>
                <w:rFonts w:ascii="Times New Roman" w:hAnsi="Times New Roman"/>
                <w:sz w:val="20"/>
                <w:szCs w:val="20"/>
              </w:rPr>
            </w:pPr>
          </w:p>
        </w:tc>
        <w:tc>
          <w:tcPr>
            <w:tcW w:w="1401" w:type="dxa"/>
            <w:gridSpan w:val="2"/>
            <w:tcBorders>
              <w:top w:val="single" w:sz="4" w:space="0" w:color="auto"/>
              <w:bottom w:val="single" w:sz="4" w:space="0" w:color="auto"/>
            </w:tcBorders>
          </w:tcPr>
          <w:p w14:paraId="5A147AAE"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01" w:type="dxa"/>
            <w:gridSpan w:val="2"/>
            <w:tcBorders>
              <w:top w:val="single" w:sz="4" w:space="0" w:color="auto"/>
              <w:bottom w:val="single" w:sz="4" w:space="0" w:color="auto"/>
            </w:tcBorders>
          </w:tcPr>
          <w:p w14:paraId="5EB349C3"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01" w:type="dxa"/>
            <w:gridSpan w:val="2"/>
            <w:tcBorders>
              <w:top w:val="single" w:sz="4" w:space="0" w:color="auto"/>
              <w:bottom w:val="single" w:sz="4" w:space="0" w:color="auto"/>
            </w:tcBorders>
          </w:tcPr>
          <w:p w14:paraId="1F21B4E7"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01" w:type="dxa"/>
            <w:gridSpan w:val="2"/>
            <w:tcBorders>
              <w:top w:val="single" w:sz="4" w:space="0" w:color="auto"/>
              <w:bottom w:val="single" w:sz="4" w:space="0" w:color="auto"/>
            </w:tcBorders>
          </w:tcPr>
          <w:p w14:paraId="6B25CD72"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401" w:type="dxa"/>
            <w:gridSpan w:val="2"/>
            <w:tcBorders>
              <w:top w:val="single" w:sz="4" w:space="0" w:color="auto"/>
              <w:bottom w:val="single" w:sz="4" w:space="0" w:color="auto"/>
            </w:tcBorders>
          </w:tcPr>
          <w:p w14:paraId="24476BDA" w14:textId="77777777" w:rsidR="00B06056"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B06056" w:rsidRPr="00C04510" w14:paraId="593ED227" w14:textId="77777777" w:rsidTr="003F3065">
        <w:tc>
          <w:tcPr>
            <w:tcW w:w="1559" w:type="dxa"/>
            <w:tcBorders>
              <w:top w:val="single" w:sz="4" w:space="0" w:color="auto"/>
              <w:bottom w:val="single" w:sz="4" w:space="0" w:color="auto"/>
            </w:tcBorders>
          </w:tcPr>
          <w:p w14:paraId="44931F88" w14:textId="77777777" w:rsidR="00B06056" w:rsidRPr="00C04510" w:rsidRDefault="00B06056" w:rsidP="00735899">
            <w:pPr>
              <w:pStyle w:val="PargrafodaLista"/>
              <w:tabs>
                <w:tab w:val="left" w:pos="426"/>
                <w:tab w:val="left" w:pos="993"/>
              </w:tabs>
              <w:spacing w:after="0" w:line="360" w:lineRule="auto"/>
              <w:ind w:left="142"/>
              <w:jc w:val="both"/>
              <w:rPr>
                <w:rFonts w:ascii="Times New Roman" w:hAnsi="Times New Roman"/>
                <w:sz w:val="20"/>
                <w:szCs w:val="20"/>
              </w:rPr>
            </w:pPr>
          </w:p>
        </w:tc>
        <w:tc>
          <w:tcPr>
            <w:tcW w:w="706" w:type="dxa"/>
            <w:tcBorders>
              <w:top w:val="single" w:sz="4" w:space="0" w:color="auto"/>
              <w:bottom w:val="single" w:sz="4" w:space="0" w:color="auto"/>
            </w:tcBorders>
          </w:tcPr>
          <w:p w14:paraId="5B2D807E" w14:textId="06FAAF1F" w:rsidR="00B06056" w:rsidRPr="00C04510" w:rsidRDefault="00735899" w:rsidP="00735899">
            <w:pPr>
              <w:tabs>
                <w:tab w:val="left" w:pos="1134"/>
              </w:tabs>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7BA744A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5B02980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0D9050F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747FD612" w14:textId="205BFC8E"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67445A6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444D614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679AF48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06" w:type="dxa"/>
            <w:tcBorders>
              <w:top w:val="single" w:sz="4" w:space="0" w:color="auto"/>
              <w:bottom w:val="single" w:sz="4" w:space="0" w:color="auto"/>
            </w:tcBorders>
          </w:tcPr>
          <w:p w14:paraId="3EA2ECC7" w14:textId="568F66C0"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695" w:type="dxa"/>
            <w:tcBorders>
              <w:top w:val="single" w:sz="4" w:space="0" w:color="auto"/>
              <w:bottom w:val="single" w:sz="4" w:space="0" w:color="auto"/>
            </w:tcBorders>
          </w:tcPr>
          <w:p w14:paraId="0B62681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B06056" w:rsidRPr="00C04510" w14:paraId="4B165918" w14:textId="77777777" w:rsidTr="003F3065">
        <w:tc>
          <w:tcPr>
            <w:tcW w:w="1559" w:type="dxa"/>
            <w:tcBorders>
              <w:top w:val="single" w:sz="4" w:space="0" w:color="auto"/>
            </w:tcBorders>
          </w:tcPr>
          <w:p w14:paraId="5A10FFAD" w14:textId="41340481" w:rsidR="00B06056" w:rsidRPr="00C04510" w:rsidRDefault="00B06056" w:rsidP="00735899">
            <w:pPr>
              <w:tabs>
                <w:tab w:val="left" w:pos="426"/>
                <w:tab w:val="left" w:pos="709"/>
              </w:tabs>
              <w:spacing w:after="0" w:line="360" w:lineRule="auto"/>
              <w:jc w:val="both"/>
              <w:rPr>
                <w:rFonts w:ascii="Times New Roman" w:hAnsi="Times New Roman"/>
                <w:sz w:val="20"/>
                <w:szCs w:val="20"/>
              </w:rPr>
            </w:pPr>
            <w:r w:rsidRPr="00C04510">
              <w:rPr>
                <w:rFonts w:ascii="Times New Roman" w:hAnsi="Times New Roman"/>
                <w:sz w:val="20"/>
                <w:szCs w:val="20"/>
              </w:rPr>
              <w:t>Item 1</w:t>
            </w:r>
          </w:p>
        </w:tc>
        <w:tc>
          <w:tcPr>
            <w:tcW w:w="706" w:type="dxa"/>
            <w:tcBorders>
              <w:top w:val="single" w:sz="4" w:space="0" w:color="auto"/>
            </w:tcBorders>
          </w:tcPr>
          <w:p w14:paraId="592D840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top w:val="single" w:sz="4" w:space="0" w:color="auto"/>
            </w:tcBorders>
          </w:tcPr>
          <w:p w14:paraId="4230291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top w:val="single" w:sz="4" w:space="0" w:color="auto"/>
            </w:tcBorders>
          </w:tcPr>
          <w:p w14:paraId="4CA5119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top w:val="single" w:sz="4" w:space="0" w:color="auto"/>
            </w:tcBorders>
          </w:tcPr>
          <w:p w14:paraId="73A0136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top w:val="single" w:sz="4" w:space="0" w:color="auto"/>
            </w:tcBorders>
          </w:tcPr>
          <w:p w14:paraId="5F15894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top w:val="single" w:sz="4" w:space="0" w:color="auto"/>
            </w:tcBorders>
          </w:tcPr>
          <w:p w14:paraId="58400C1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top w:val="single" w:sz="4" w:space="0" w:color="auto"/>
            </w:tcBorders>
          </w:tcPr>
          <w:p w14:paraId="2C1C70AD" w14:textId="58BF6710"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top w:val="single" w:sz="4" w:space="0" w:color="auto"/>
            </w:tcBorders>
          </w:tcPr>
          <w:p w14:paraId="5A1B57AA" w14:textId="41E1A5EE"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top w:val="single" w:sz="4" w:space="0" w:color="auto"/>
            </w:tcBorders>
          </w:tcPr>
          <w:p w14:paraId="65FF05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Borders>
              <w:top w:val="single" w:sz="4" w:space="0" w:color="auto"/>
            </w:tcBorders>
          </w:tcPr>
          <w:p w14:paraId="03756E5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5DD4C301" w14:textId="77777777" w:rsidTr="00B06056">
        <w:tc>
          <w:tcPr>
            <w:tcW w:w="1559" w:type="dxa"/>
          </w:tcPr>
          <w:p w14:paraId="3364B99F" w14:textId="039DADDF" w:rsidR="00B06056" w:rsidRPr="00C04510" w:rsidRDefault="00B06056" w:rsidP="00735899">
            <w:pPr>
              <w:tabs>
                <w:tab w:val="left" w:pos="426"/>
                <w:tab w:val="left" w:pos="993"/>
              </w:tabs>
              <w:spacing w:after="0" w:line="360" w:lineRule="auto"/>
              <w:jc w:val="both"/>
              <w:rPr>
                <w:rFonts w:ascii="Times New Roman" w:hAnsi="Times New Roman"/>
                <w:sz w:val="20"/>
                <w:szCs w:val="20"/>
              </w:rPr>
            </w:pPr>
            <w:r w:rsidRPr="00C04510">
              <w:rPr>
                <w:rFonts w:ascii="Times New Roman" w:hAnsi="Times New Roman"/>
                <w:sz w:val="20"/>
                <w:szCs w:val="20"/>
              </w:rPr>
              <w:t>Item 2</w:t>
            </w:r>
          </w:p>
        </w:tc>
        <w:tc>
          <w:tcPr>
            <w:tcW w:w="706" w:type="dxa"/>
          </w:tcPr>
          <w:p w14:paraId="3A31E2A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6D1DF7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C7793A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726948C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4C1B1BC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4706187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4FE6097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704F6F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24831D1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695" w:type="dxa"/>
          </w:tcPr>
          <w:p w14:paraId="54FF3658" w14:textId="1D45C5E3" w:rsidR="00B06056" w:rsidRPr="00C04510" w:rsidRDefault="00AD0AF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w:t>
            </w:r>
            <w:r w:rsidR="00B06056" w:rsidRPr="00C04510">
              <w:rPr>
                <w:rFonts w:ascii="Times New Roman" w:hAnsi="Times New Roman"/>
                <w:sz w:val="20"/>
                <w:szCs w:val="20"/>
              </w:rPr>
              <w:t>0</w:t>
            </w:r>
          </w:p>
        </w:tc>
      </w:tr>
      <w:tr w:rsidR="00B06056" w:rsidRPr="00C04510" w14:paraId="2944AB68" w14:textId="77777777" w:rsidTr="00B06056">
        <w:tc>
          <w:tcPr>
            <w:tcW w:w="1559" w:type="dxa"/>
          </w:tcPr>
          <w:p w14:paraId="4649F2ED" w14:textId="5323F1CB" w:rsidR="00B06056" w:rsidRPr="00C04510" w:rsidRDefault="00B06056" w:rsidP="00735899">
            <w:pPr>
              <w:tabs>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3</w:t>
            </w:r>
          </w:p>
        </w:tc>
        <w:tc>
          <w:tcPr>
            <w:tcW w:w="706" w:type="dxa"/>
          </w:tcPr>
          <w:p w14:paraId="1DF947B7"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7F40F43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9E6FA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2D2A32D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6ECD35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674B92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6EED88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53F51C4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D4A2E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21D952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23128E5E" w14:textId="77777777" w:rsidTr="00B06056">
        <w:tc>
          <w:tcPr>
            <w:tcW w:w="1559" w:type="dxa"/>
          </w:tcPr>
          <w:p w14:paraId="4A708D59" w14:textId="24FFD1EA"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4</w:t>
            </w:r>
          </w:p>
        </w:tc>
        <w:tc>
          <w:tcPr>
            <w:tcW w:w="706" w:type="dxa"/>
          </w:tcPr>
          <w:p w14:paraId="5AEB5DA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1273E29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02C7E94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A4C6A3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709450C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4EC7A2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7F16EE2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DBA382A"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C09648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Pr>
          <w:p w14:paraId="6F62242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r>
      <w:tr w:rsidR="00B06056" w:rsidRPr="00C04510" w14:paraId="64D9B40F" w14:textId="77777777" w:rsidTr="00B06056">
        <w:tc>
          <w:tcPr>
            <w:tcW w:w="1559" w:type="dxa"/>
          </w:tcPr>
          <w:p w14:paraId="19EC72A9" w14:textId="0524B755" w:rsidR="00B06056" w:rsidRPr="00C04510" w:rsidRDefault="00B06056" w:rsidP="00735899">
            <w:pPr>
              <w:tabs>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5</w:t>
            </w:r>
          </w:p>
        </w:tc>
        <w:tc>
          <w:tcPr>
            <w:tcW w:w="706" w:type="dxa"/>
          </w:tcPr>
          <w:p w14:paraId="1EF76DF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1541D1B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1917AD3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3C5D700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67A05E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E51061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563F80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72DE8B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3744E68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694DB30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763CF80C" w14:textId="77777777" w:rsidTr="00B06056">
        <w:tc>
          <w:tcPr>
            <w:tcW w:w="1559" w:type="dxa"/>
          </w:tcPr>
          <w:p w14:paraId="0EDD9D36" w14:textId="6C99E9A1"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6</w:t>
            </w:r>
          </w:p>
        </w:tc>
        <w:tc>
          <w:tcPr>
            <w:tcW w:w="706" w:type="dxa"/>
          </w:tcPr>
          <w:p w14:paraId="66E4DA7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49DC36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635DF46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676C17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34E8606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51C6FA0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5973AC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459F149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02E53A2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2EF4891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591945F5" w14:textId="77777777" w:rsidTr="00B06056">
        <w:tc>
          <w:tcPr>
            <w:tcW w:w="1559" w:type="dxa"/>
          </w:tcPr>
          <w:p w14:paraId="1C04E563" w14:textId="67A4B6B4" w:rsidR="00B06056" w:rsidRPr="00C04510" w:rsidRDefault="00B06056" w:rsidP="00735899">
            <w:pPr>
              <w:tabs>
                <w:tab w:val="left" w:pos="-284"/>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7</w:t>
            </w:r>
          </w:p>
        </w:tc>
        <w:tc>
          <w:tcPr>
            <w:tcW w:w="706" w:type="dxa"/>
          </w:tcPr>
          <w:p w14:paraId="02E0D8B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06E69E7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85A78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21CAD0B8"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7CB5F94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6C2A3D1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2B75884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56F9A9D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2F570B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695" w:type="dxa"/>
          </w:tcPr>
          <w:p w14:paraId="5CF25E5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60</w:t>
            </w:r>
          </w:p>
        </w:tc>
      </w:tr>
      <w:tr w:rsidR="00B06056" w:rsidRPr="00C04510" w14:paraId="2E5EEBB4" w14:textId="77777777" w:rsidTr="00B06056">
        <w:tc>
          <w:tcPr>
            <w:tcW w:w="1559" w:type="dxa"/>
          </w:tcPr>
          <w:p w14:paraId="399D9D7F" w14:textId="350202EA" w:rsidR="00B06056" w:rsidRPr="00C04510" w:rsidRDefault="00B06056" w:rsidP="00735899">
            <w:pPr>
              <w:tabs>
                <w:tab w:val="left" w:pos="-284"/>
                <w:tab w:val="left" w:pos="0"/>
                <w:tab w:val="left" w:pos="426"/>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8</w:t>
            </w:r>
          </w:p>
        </w:tc>
        <w:tc>
          <w:tcPr>
            <w:tcW w:w="706" w:type="dxa"/>
          </w:tcPr>
          <w:p w14:paraId="6EAFF4A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Pr>
          <w:p w14:paraId="6F4919C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706" w:type="dxa"/>
          </w:tcPr>
          <w:p w14:paraId="626FF92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7CB56C9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57138B2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23CE87A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Pr>
          <w:p w14:paraId="4535D5E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Pr>
          <w:p w14:paraId="3D5BAB0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Pr>
          <w:p w14:paraId="00BDEB0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Pr>
          <w:p w14:paraId="10EEA5E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r>
      <w:tr w:rsidR="00B06056" w:rsidRPr="00C04510" w14:paraId="2038B857" w14:textId="77777777" w:rsidTr="00B06056">
        <w:tc>
          <w:tcPr>
            <w:tcW w:w="1559" w:type="dxa"/>
            <w:tcBorders>
              <w:bottom w:val="single" w:sz="4" w:space="0" w:color="auto"/>
            </w:tcBorders>
          </w:tcPr>
          <w:p w14:paraId="0A852F80" w14:textId="29369796" w:rsidR="00B06056" w:rsidRPr="00C04510" w:rsidRDefault="00B06056" w:rsidP="00735899">
            <w:pPr>
              <w:tabs>
                <w:tab w:val="left" w:pos="-284"/>
                <w:tab w:val="left" w:pos="0"/>
                <w:tab w:val="left" w:pos="426"/>
                <w:tab w:val="left" w:pos="705"/>
                <w:tab w:val="left" w:pos="1134"/>
              </w:tabs>
              <w:spacing w:after="0" w:line="360" w:lineRule="auto"/>
              <w:jc w:val="both"/>
              <w:rPr>
                <w:rFonts w:ascii="Times New Roman" w:hAnsi="Times New Roman"/>
                <w:sz w:val="20"/>
                <w:szCs w:val="20"/>
              </w:rPr>
            </w:pPr>
            <w:r w:rsidRPr="00C04510">
              <w:rPr>
                <w:rFonts w:ascii="Times New Roman" w:hAnsi="Times New Roman"/>
                <w:sz w:val="20"/>
                <w:szCs w:val="20"/>
              </w:rPr>
              <w:t>Item 9</w:t>
            </w:r>
          </w:p>
        </w:tc>
        <w:tc>
          <w:tcPr>
            <w:tcW w:w="706" w:type="dxa"/>
            <w:tcBorders>
              <w:bottom w:val="single" w:sz="4" w:space="0" w:color="auto"/>
            </w:tcBorders>
          </w:tcPr>
          <w:p w14:paraId="327BE7D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bottom w:val="single" w:sz="4" w:space="0" w:color="auto"/>
            </w:tcBorders>
          </w:tcPr>
          <w:p w14:paraId="5679733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bottom w:val="single" w:sz="4" w:space="0" w:color="auto"/>
            </w:tcBorders>
          </w:tcPr>
          <w:p w14:paraId="0C44DF5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695" w:type="dxa"/>
            <w:tcBorders>
              <w:bottom w:val="single" w:sz="4" w:space="0" w:color="auto"/>
            </w:tcBorders>
          </w:tcPr>
          <w:p w14:paraId="493958D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20</w:t>
            </w:r>
          </w:p>
        </w:tc>
        <w:tc>
          <w:tcPr>
            <w:tcW w:w="706" w:type="dxa"/>
            <w:tcBorders>
              <w:bottom w:val="single" w:sz="4" w:space="0" w:color="auto"/>
            </w:tcBorders>
          </w:tcPr>
          <w:p w14:paraId="3812CF9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95" w:type="dxa"/>
            <w:tcBorders>
              <w:bottom w:val="single" w:sz="4" w:space="0" w:color="auto"/>
            </w:tcBorders>
          </w:tcPr>
          <w:p w14:paraId="44B345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6" w:type="dxa"/>
            <w:tcBorders>
              <w:bottom w:val="single" w:sz="4" w:space="0" w:color="auto"/>
            </w:tcBorders>
          </w:tcPr>
          <w:p w14:paraId="2C7B317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Borders>
              <w:bottom w:val="single" w:sz="4" w:space="0" w:color="auto"/>
            </w:tcBorders>
          </w:tcPr>
          <w:p w14:paraId="0D24F43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c>
          <w:tcPr>
            <w:tcW w:w="706" w:type="dxa"/>
            <w:tcBorders>
              <w:bottom w:val="single" w:sz="4" w:space="0" w:color="auto"/>
            </w:tcBorders>
          </w:tcPr>
          <w:p w14:paraId="5DBA1AA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695" w:type="dxa"/>
            <w:tcBorders>
              <w:bottom w:val="single" w:sz="4" w:space="0" w:color="auto"/>
            </w:tcBorders>
          </w:tcPr>
          <w:p w14:paraId="479E553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40</w:t>
            </w:r>
          </w:p>
        </w:tc>
      </w:tr>
    </w:tbl>
    <w:p w14:paraId="3B049768" w14:textId="77777777" w:rsidR="007015FB" w:rsidRDefault="007015FB" w:rsidP="007015FB">
      <w:pPr>
        <w:spacing w:after="0" w:line="360" w:lineRule="auto"/>
        <w:rPr>
          <w:rFonts w:ascii="Times New Roman" w:hAnsi="Times New Roman"/>
          <w:sz w:val="24"/>
        </w:rPr>
      </w:pPr>
    </w:p>
    <w:p w14:paraId="37877C93" w14:textId="7C6D0F82" w:rsidR="00D37133" w:rsidRDefault="003F3065" w:rsidP="00AD0AF9">
      <w:pPr>
        <w:spacing w:after="0" w:line="360" w:lineRule="auto"/>
        <w:ind w:firstLine="426"/>
        <w:jc w:val="both"/>
        <w:rPr>
          <w:rFonts w:ascii="Times New Roman" w:hAnsi="Times New Roman"/>
          <w:sz w:val="24"/>
        </w:rPr>
      </w:pPr>
      <w:r>
        <w:rPr>
          <w:rFonts w:ascii="Times New Roman" w:hAnsi="Times New Roman"/>
          <w:sz w:val="24"/>
        </w:rPr>
        <w:t xml:space="preserve">A </w:t>
      </w:r>
      <w:r w:rsidR="008D6C90">
        <w:rPr>
          <w:rFonts w:ascii="Times New Roman" w:hAnsi="Times New Roman"/>
          <w:sz w:val="24"/>
        </w:rPr>
        <w:t>T</w:t>
      </w:r>
      <w:r>
        <w:rPr>
          <w:rFonts w:ascii="Times New Roman" w:hAnsi="Times New Roman"/>
          <w:sz w:val="24"/>
        </w:rPr>
        <w:t>abela 8</w:t>
      </w:r>
      <w:r w:rsidR="007015FB">
        <w:rPr>
          <w:rFonts w:ascii="Times New Roman" w:hAnsi="Times New Roman"/>
          <w:sz w:val="24"/>
        </w:rPr>
        <w:t xml:space="preserve"> apresenta as motivações que se encontram no presente momento a influenciar a decisão dos pais que ainda não contaram às crianças a origem </w:t>
      </w:r>
      <w:ins w:id="91" w:author="Autor">
        <w:r w:rsidR="00DC5ED3">
          <w:rPr>
            <w:rFonts w:ascii="Times New Roman" w:hAnsi="Times New Roman"/>
            <w:sz w:val="24"/>
          </w:rPr>
          <w:t>d</w:t>
        </w:r>
      </w:ins>
      <w:r w:rsidR="007015FB">
        <w:rPr>
          <w:rFonts w:ascii="Times New Roman" w:hAnsi="Times New Roman"/>
          <w:sz w:val="24"/>
        </w:rPr>
        <w:t>a sua con</w:t>
      </w:r>
      <w:r w:rsidR="009700FE">
        <w:rPr>
          <w:rFonts w:ascii="Times New Roman" w:hAnsi="Times New Roman"/>
          <w:sz w:val="24"/>
        </w:rPr>
        <w:t>c</w:t>
      </w:r>
      <w:r w:rsidR="007015FB">
        <w:rPr>
          <w:rFonts w:ascii="Times New Roman" w:hAnsi="Times New Roman"/>
          <w:sz w:val="24"/>
        </w:rPr>
        <w:t>eção (</w:t>
      </w:r>
      <w:r w:rsidR="007015FB" w:rsidRPr="007015FB">
        <w:rPr>
          <w:rFonts w:ascii="Times New Roman" w:hAnsi="Times New Roman"/>
          <w:i/>
          <w:sz w:val="24"/>
        </w:rPr>
        <w:t>N</w:t>
      </w:r>
      <w:r w:rsidR="007015FB">
        <w:rPr>
          <w:rFonts w:ascii="Times New Roman" w:hAnsi="Times New Roman"/>
          <w:sz w:val="24"/>
        </w:rPr>
        <w:t xml:space="preserve"> = 12)</w:t>
      </w:r>
      <w:r w:rsidR="009479F3">
        <w:rPr>
          <w:rFonts w:ascii="Times New Roman" w:hAnsi="Times New Roman"/>
          <w:sz w:val="24"/>
        </w:rPr>
        <w:t>,</w:t>
      </w:r>
      <w:r w:rsidR="007015FB">
        <w:rPr>
          <w:rFonts w:ascii="Times New Roman" w:hAnsi="Times New Roman"/>
          <w:sz w:val="24"/>
        </w:rPr>
        <w:t xml:space="preserve"> ou por estas serem ainda muito pequenas (</w:t>
      </w:r>
      <w:r w:rsidR="00735899">
        <w:rPr>
          <w:rFonts w:ascii="Times New Roman" w:hAnsi="Times New Roman"/>
          <w:i/>
          <w:sz w:val="24"/>
        </w:rPr>
        <w:t>n</w:t>
      </w:r>
      <w:r w:rsidR="007015FB">
        <w:rPr>
          <w:rFonts w:ascii="Times New Roman" w:hAnsi="Times New Roman"/>
          <w:sz w:val="24"/>
        </w:rPr>
        <w:t xml:space="preserve"> = 7)</w:t>
      </w:r>
      <w:del w:id="92" w:author="Autor">
        <w:r w:rsidR="009479F3" w:rsidDel="00DC5ED3">
          <w:rPr>
            <w:rFonts w:ascii="Times New Roman" w:hAnsi="Times New Roman"/>
            <w:sz w:val="24"/>
          </w:rPr>
          <w:delText>,</w:delText>
        </w:r>
      </w:del>
      <w:r w:rsidR="007015FB">
        <w:rPr>
          <w:rFonts w:ascii="Times New Roman" w:hAnsi="Times New Roman"/>
          <w:sz w:val="24"/>
        </w:rPr>
        <w:t xml:space="preserve"> ou por ainda não terem decidido se vão ou não </w:t>
      </w:r>
      <w:r w:rsidR="008D6C90">
        <w:rPr>
          <w:rFonts w:ascii="Times New Roman" w:hAnsi="Times New Roman"/>
          <w:sz w:val="24"/>
        </w:rPr>
        <w:t>fazê-lo</w:t>
      </w:r>
      <w:r w:rsidR="00735899">
        <w:rPr>
          <w:rFonts w:ascii="Times New Roman" w:hAnsi="Times New Roman"/>
          <w:sz w:val="24"/>
        </w:rPr>
        <w:t xml:space="preserve"> (</w:t>
      </w:r>
      <w:r w:rsidR="00735899">
        <w:rPr>
          <w:rFonts w:ascii="Times New Roman" w:hAnsi="Times New Roman"/>
          <w:i/>
          <w:sz w:val="24"/>
        </w:rPr>
        <w:t>n</w:t>
      </w:r>
      <w:r w:rsidR="007015FB" w:rsidRPr="007015FB">
        <w:rPr>
          <w:rFonts w:ascii="Times New Roman" w:hAnsi="Times New Roman"/>
          <w:i/>
          <w:sz w:val="24"/>
        </w:rPr>
        <w:t xml:space="preserve"> </w:t>
      </w:r>
      <w:r w:rsidR="007015FB">
        <w:rPr>
          <w:rFonts w:ascii="Times New Roman" w:hAnsi="Times New Roman"/>
          <w:sz w:val="24"/>
        </w:rPr>
        <w:t xml:space="preserve">= 5). </w:t>
      </w:r>
    </w:p>
    <w:p w14:paraId="63C2EA9E" w14:textId="77777777" w:rsidR="00D37133" w:rsidRPr="007015FB" w:rsidRDefault="00D37133" w:rsidP="007015FB">
      <w:pPr>
        <w:spacing w:after="0" w:line="360" w:lineRule="auto"/>
        <w:jc w:val="both"/>
        <w:rPr>
          <w:rFonts w:ascii="Times New Roman" w:hAnsi="Times New Roman"/>
          <w:sz w:val="24"/>
        </w:rPr>
      </w:pP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722"/>
        <w:gridCol w:w="717"/>
        <w:gridCol w:w="722"/>
        <w:gridCol w:w="717"/>
        <w:gridCol w:w="722"/>
        <w:gridCol w:w="717"/>
        <w:gridCol w:w="722"/>
        <w:gridCol w:w="717"/>
        <w:gridCol w:w="624"/>
        <w:gridCol w:w="708"/>
      </w:tblGrid>
      <w:tr w:rsidR="00B06056" w:rsidRPr="00327FD8" w14:paraId="3FD2EC16" w14:textId="77777777" w:rsidTr="003F3065">
        <w:tc>
          <w:tcPr>
            <w:tcW w:w="8505" w:type="dxa"/>
            <w:gridSpan w:val="11"/>
          </w:tcPr>
          <w:p w14:paraId="4BBD7F8C" w14:textId="77777777" w:rsidR="00B06056" w:rsidRPr="00C04510" w:rsidRDefault="003F3065" w:rsidP="00735899">
            <w:pPr>
              <w:tabs>
                <w:tab w:val="left" w:pos="1134"/>
              </w:tabs>
              <w:spacing w:after="0" w:line="360" w:lineRule="auto"/>
              <w:rPr>
                <w:rFonts w:ascii="Times New Roman" w:hAnsi="Times New Roman"/>
              </w:rPr>
            </w:pPr>
            <w:r w:rsidRPr="00C04510">
              <w:rPr>
                <w:rFonts w:ascii="Times New Roman" w:hAnsi="Times New Roman"/>
              </w:rPr>
              <w:t>Tabela 8</w:t>
            </w:r>
          </w:p>
        </w:tc>
      </w:tr>
      <w:tr w:rsidR="00B06056" w:rsidRPr="00327FD8" w14:paraId="3C43125D" w14:textId="77777777" w:rsidTr="003F3065">
        <w:tc>
          <w:tcPr>
            <w:tcW w:w="8505" w:type="dxa"/>
            <w:gridSpan w:val="11"/>
            <w:tcBorders>
              <w:bottom w:val="single" w:sz="4" w:space="0" w:color="auto"/>
            </w:tcBorders>
          </w:tcPr>
          <w:p w14:paraId="19B7D3BF" w14:textId="1462572D" w:rsidR="00B06056" w:rsidRPr="00C04510" w:rsidRDefault="00B06056" w:rsidP="00735899">
            <w:pPr>
              <w:tabs>
                <w:tab w:val="left" w:pos="1134"/>
              </w:tabs>
              <w:spacing w:after="0" w:line="360" w:lineRule="auto"/>
              <w:rPr>
                <w:rFonts w:ascii="Times New Roman" w:hAnsi="Times New Roman"/>
              </w:rPr>
            </w:pPr>
            <w:r w:rsidRPr="00C04510">
              <w:rPr>
                <w:rFonts w:ascii="Times New Roman" w:hAnsi="Times New Roman"/>
                <w:i/>
              </w:rPr>
              <w:t xml:space="preserve">Frequências das </w:t>
            </w:r>
            <w:r w:rsidR="008D6C90" w:rsidRPr="00C04510">
              <w:rPr>
                <w:rFonts w:ascii="Times New Roman" w:hAnsi="Times New Roman"/>
                <w:i/>
              </w:rPr>
              <w:t>m</w:t>
            </w:r>
            <w:r w:rsidRPr="00C04510">
              <w:rPr>
                <w:rFonts w:ascii="Times New Roman" w:hAnsi="Times New Roman"/>
                <w:i/>
              </w:rPr>
              <w:t>otivações que estão a influenciar o processo de tomada de decisão</w:t>
            </w:r>
            <w:r w:rsidRPr="00C04510">
              <w:rPr>
                <w:rFonts w:ascii="Times New Roman" w:hAnsi="Times New Roman"/>
              </w:rPr>
              <w:t xml:space="preserve"> (</w:t>
            </w:r>
            <w:r w:rsidRPr="00C04510">
              <w:rPr>
                <w:rFonts w:ascii="Times New Roman" w:hAnsi="Times New Roman"/>
                <w:i/>
              </w:rPr>
              <w:t>N</w:t>
            </w:r>
            <w:r w:rsidRPr="00C04510">
              <w:rPr>
                <w:rFonts w:ascii="Times New Roman" w:hAnsi="Times New Roman"/>
              </w:rPr>
              <w:t xml:space="preserve"> = 12)</w:t>
            </w:r>
          </w:p>
        </w:tc>
      </w:tr>
      <w:tr w:rsidR="00797D1A" w:rsidRPr="00C04510" w14:paraId="2B0FC164" w14:textId="77777777" w:rsidTr="003F3065">
        <w:tc>
          <w:tcPr>
            <w:tcW w:w="1417" w:type="dxa"/>
            <w:tcBorders>
              <w:top w:val="single" w:sz="4" w:space="0" w:color="auto"/>
              <w:bottom w:val="single" w:sz="4" w:space="0" w:color="auto"/>
            </w:tcBorders>
          </w:tcPr>
          <w:p w14:paraId="74245AAA" w14:textId="77777777" w:rsidR="00797D1A" w:rsidRPr="00C04510" w:rsidRDefault="00797D1A" w:rsidP="00735899">
            <w:pPr>
              <w:pStyle w:val="PargrafodaLista"/>
              <w:tabs>
                <w:tab w:val="left" w:pos="0"/>
                <w:tab w:val="left" w:pos="426"/>
                <w:tab w:val="left" w:pos="993"/>
              </w:tabs>
              <w:spacing w:after="0" w:line="360" w:lineRule="auto"/>
              <w:ind w:left="0"/>
              <w:jc w:val="both"/>
              <w:rPr>
                <w:rFonts w:ascii="Times New Roman" w:hAnsi="Times New Roman"/>
                <w:sz w:val="20"/>
                <w:szCs w:val="20"/>
              </w:rPr>
            </w:pPr>
          </w:p>
        </w:tc>
        <w:tc>
          <w:tcPr>
            <w:tcW w:w="1439" w:type="dxa"/>
            <w:gridSpan w:val="2"/>
            <w:tcBorders>
              <w:top w:val="single" w:sz="4" w:space="0" w:color="auto"/>
              <w:bottom w:val="single" w:sz="4" w:space="0" w:color="auto"/>
            </w:tcBorders>
          </w:tcPr>
          <w:p w14:paraId="31B726A4"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 totalmente</w:t>
            </w:r>
          </w:p>
        </w:tc>
        <w:tc>
          <w:tcPr>
            <w:tcW w:w="1439" w:type="dxa"/>
            <w:gridSpan w:val="2"/>
            <w:tcBorders>
              <w:top w:val="single" w:sz="4" w:space="0" w:color="auto"/>
              <w:bottom w:val="single" w:sz="4" w:space="0" w:color="auto"/>
            </w:tcBorders>
          </w:tcPr>
          <w:p w14:paraId="5A523738"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Discordo</w:t>
            </w:r>
          </w:p>
        </w:tc>
        <w:tc>
          <w:tcPr>
            <w:tcW w:w="1439" w:type="dxa"/>
            <w:gridSpan w:val="2"/>
            <w:tcBorders>
              <w:top w:val="single" w:sz="4" w:space="0" w:color="auto"/>
              <w:bottom w:val="single" w:sz="4" w:space="0" w:color="auto"/>
            </w:tcBorders>
          </w:tcPr>
          <w:p w14:paraId="1F1D50CA"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Nem disc. nem conc.</w:t>
            </w:r>
          </w:p>
        </w:tc>
        <w:tc>
          <w:tcPr>
            <w:tcW w:w="1439" w:type="dxa"/>
            <w:gridSpan w:val="2"/>
            <w:tcBorders>
              <w:top w:val="single" w:sz="4" w:space="0" w:color="auto"/>
              <w:bottom w:val="single" w:sz="4" w:space="0" w:color="auto"/>
            </w:tcBorders>
          </w:tcPr>
          <w:p w14:paraId="42B10902"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w:t>
            </w:r>
          </w:p>
        </w:tc>
        <w:tc>
          <w:tcPr>
            <w:tcW w:w="1332" w:type="dxa"/>
            <w:gridSpan w:val="2"/>
            <w:tcBorders>
              <w:top w:val="single" w:sz="4" w:space="0" w:color="auto"/>
              <w:bottom w:val="single" w:sz="4" w:space="0" w:color="auto"/>
            </w:tcBorders>
          </w:tcPr>
          <w:p w14:paraId="1CB37156" w14:textId="77777777" w:rsidR="00797D1A" w:rsidRPr="00C04510" w:rsidRDefault="003F3065"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Concordo totalmente</w:t>
            </w:r>
          </w:p>
        </w:tc>
      </w:tr>
      <w:tr w:rsidR="00B06056" w:rsidRPr="00C04510" w14:paraId="4C802A90" w14:textId="77777777" w:rsidTr="003F3065">
        <w:tc>
          <w:tcPr>
            <w:tcW w:w="1417" w:type="dxa"/>
            <w:tcBorders>
              <w:top w:val="single" w:sz="4" w:space="0" w:color="auto"/>
              <w:bottom w:val="single" w:sz="4" w:space="0" w:color="auto"/>
            </w:tcBorders>
          </w:tcPr>
          <w:p w14:paraId="167AE84E" w14:textId="77777777" w:rsidR="00B06056" w:rsidRPr="00C04510" w:rsidRDefault="00B06056" w:rsidP="00735899">
            <w:pPr>
              <w:pStyle w:val="PargrafodaLista"/>
              <w:tabs>
                <w:tab w:val="left" w:pos="0"/>
                <w:tab w:val="left" w:pos="426"/>
                <w:tab w:val="left" w:pos="993"/>
              </w:tabs>
              <w:spacing w:after="0" w:line="360" w:lineRule="auto"/>
              <w:ind w:left="0"/>
              <w:jc w:val="both"/>
              <w:rPr>
                <w:rFonts w:ascii="Times New Roman" w:hAnsi="Times New Roman"/>
                <w:sz w:val="20"/>
                <w:szCs w:val="20"/>
              </w:rPr>
            </w:pPr>
          </w:p>
        </w:tc>
        <w:tc>
          <w:tcPr>
            <w:tcW w:w="722" w:type="dxa"/>
            <w:tcBorders>
              <w:top w:val="single" w:sz="4" w:space="0" w:color="auto"/>
              <w:bottom w:val="single" w:sz="4" w:space="0" w:color="auto"/>
            </w:tcBorders>
          </w:tcPr>
          <w:p w14:paraId="042EBD0D" w14:textId="77777777" w:rsidR="00B06056" w:rsidRPr="00C04510" w:rsidRDefault="00B06056" w:rsidP="00735899">
            <w:pPr>
              <w:tabs>
                <w:tab w:val="left" w:pos="1134"/>
              </w:tabs>
              <w:spacing w:after="0" w:line="360" w:lineRule="auto"/>
              <w:jc w:val="center"/>
              <w:rPr>
                <w:rFonts w:ascii="Times New Roman" w:hAnsi="Times New Roman"/>
                <w:i/>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10173E7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66C5260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3451254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2810C2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25FDE10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722" w:type="dxa"/>
            <w:tcBorders>
              <w:top w:val="single" w:sz="4" w:space="0" w:color="auto"/>
              <w:bottom w:val="single" w:sz="4" w:space="0" w:color="auto"/>
            </w:tcBorders>
          </w:tcPr>
          <w:p w14:paraId="17AF73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17" w:type="dxa"/>
            <w:tcBorders>
              <w:top w:val="single" w:sz="4" w:space="0" w:color="auto"/>
              <w:bottom w:val="single" w:sz="4" w:space="0" w:color="auto"/>
            </w:tcBorders>
          </w:tcPr>
          <w:p w14:paraId="40DED1C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c>
          <w:tcPr>
            <w:tcW w:w="624" w:type="dxa"/>
            <w:tcBorders>
              <w:top w:val="single" w:sz="4" w:space="0" w:color="auto"/>
              <w:bottom w:val="single" w:sz="4" w:space="0" w:color="auto"/>
            </w:tcBorders>
          </w:tcPr>
          <w:p w14:paraId="3F22C7BD" w14:textId="18D20839" w:rsidR="00B06056" w:rsidRPr="00C04510" w:rsidRDefault="00735899"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i/>
                <w:sz w:val="20"/>
                <w:szCs w:val="20"/>
              </w:rPr>
              <w:t>n</w:t>
            </w:r>
          </w:p>
        </w:tc>
        <w:tc>
          <w:tcPr>
            <w:tcW w:w="708" w:type="dxa"/>
            <w:tcBorders>
              <w:top w:val="single" w:sz="4" w:space="0" w:color="auto"/>
              <w:bottom w:val="single" w:sz="4" w:space="0" w:color="auto"/>
            </w:tcBorders>
          </w:tcPr>
          <w:p w14:paraId="34556E9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w:t>
            </w:r>
          </w:p>
        </w:tc>
      </w:tr>
      <w:tr w:rsidR="003F3065" w:rsidRPr="00C04510" w14:paraId="199C2058" w14:textId="77777777" w:rsidTr="003F3065">
        <w:tc>
          <w:tcPr>
            <w:tcW w:w="1417" w:type="dxa"/>
            <w:tcBorders>
              <w:top w:val="single" w:sz="4" w:space="0" w:color="auto"/>
            </w:tcBorders>
          </w:tcPr>
          <w:p w14:paraId="6BEDA762" w14:textId="2E622165" w:rsidR="00B06056" w:rsidRPr="00C04510" w:rsidRDefault="00B06056" w:rsidP="00735899">
            <w:pPr>
              <w:pStyle w:val="PargrafodaLista"/>
              <w:tabs>
                <w:tab w:val="left" w:pos="0"/>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w:t>
            </w:r>
          </w:p>
        </w:tc>
        <w:tc>
          <w:tcPr>
            <w:tcW w:w="722" w:type="dxa"/>
            <w:tcBorders>
              <w:top w:val="single" w:sz="4" w:space="0" w:color="auto"/>
            </w:tcBorders>
          </w:tcPr>
          <w:p w14:paraId="173B48F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Borders>
              <w:top w:val="single" w:sz="4" w:space="0" w:color="auto"/>
            </w:tcBorders>
          </w:tcPr>
          <w:p w14:paraId="586B415C"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Borders>
              <w:top w:val="single" w:sz="4" w:space="0" w:color="auto"/>
            </w:tcBorders>
          </w:tcPr>
          <w:p w14:paraId="25B75C8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Borders>
              <w:top w:val="single" w:sz="4" w:space="0" w:color="auto"/>
            </w:tcBorders>
          </w:tcPr>
          <w:p w14:paraId="0664CB4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Borders>
              <w:top w:val="single" w:sz="4" w:space="0" w:color="auto"/>
            </w:tcBorders>
          </w:tcPr>
          <w:p w14:paraId="63D6694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Borders>
              <w:top w:val="single" w:sz="4" w:space="0" w:color="auto"/>
            </w:tcBorders>
          </w:tcPr>
          <w:p w14:paraId="3390F15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Borders>
              <w:top w:val="single" w:sz="4" w:space="0" w:color="auto"/>
            </w:tcBorders>
          </w:tcPr>
          <w:p w14:paraId="5A87E48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17" w:type="dxa"/>
            <w:tcBorders>
              <w:top w:val="single" w:sz="4" w:space="0" w:color="auto"/>
            </w:tcBorders>
          </w:tcPr>
          <w:p w14:paraId="2A562EC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624" w:type="dxa"/>
            <w:tcBorders>
              <w:top w:val="single" w:sz="4" w:space="0" w:color="auto"/>
            </w:tcBorders>
          </w:tcPr>
          <w:p w14:paraId="474CB90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Borders>
              <w:top w:val="single" w:sz="4" w:space="0" w:color="auto"/>
            </w:tcBorders>
          </w:tcPr>
          <w:p w14:paraId="6562C7E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3F3065" w:rsidRPr="00C04510" w14:paraId="7299EFA7" w14:textId="77777777" w:rsidTr="003F3065">
        <w:tc>
          <w:tcPr>
            <w:tcW w:w="1417" w:type="dxa"/>
          </w:tcPr>
          <w:p w14:paraId="15919CA0" w14:textId="05A7F99C"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2</w:t>
            </w:r>
          </w:p>
        </w:tc>
        <w:tc>
          <w:tcPr>
            <w:tcW w:w="722" w:type="dxa"/>
          </w:tcPr>
          <w:p w14:paraId="0E3252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w:t>
            </w:r>
          </w:p>
        </w:tc>
        <w:tc>
          <w:tcPr>
            <w:tcW w:w="717" w:type="dxa"/>
          </w:tcPr>
          <w:p w14:paraId="3B98E6A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66,7</w:t>
            </w:r>
          </w:p>
        </w:tc>
        <w:tc>
          <w:tcPr>
            <w:tcW w:w="722" w:type="dxa"/>
          </w:tcPr>
          <w:p w14:paraId="73D520F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525E28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014E2E3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2F4E92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744983C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435296E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24" w:type="dxa"/>
          </w:tcPr>
          <w:p w14:paraId="5273A6A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39CC6D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1CC5DBEF" w14:textId="77777777" w:rsidTr="003F3065">
        <w:tc>
          <w:tcPr>
            <w:tcW w:w="1417" w:type="dxa"/>
          </w:tcPr>
          <w:p w14:paraId="168BC245" w14:textId="181F87F4"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3</w:t>
            </w:r>
          </w:p>
        </w:tc>
        <w:tc>
          <w:tcPr>
            <w:tcW w:w="722" w:type="dxa"/>
          </w:tcPr>
          <w:p w14:paraId="0AA89A6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0138F46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0105051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38A0E58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0F92246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48C338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41A28CC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13FF7F2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4BBD618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3B53E6B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6629332B" w14:textId="77777777" w:rsidTr="003F3065">
        <w:tc>
          <w:tcPr>
            <w:tcW w:w="1417" w:type="dxa"/>
          </w:tcPr>
          <w:p w14:paraId="6D932C2C" w14:textId="0CAF4A8D"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4</w:t>
            </w:r>
          </w:p>
        </w:tc>
        <w:tc>
          <w:tcPr>
            <w:tcW w:w="722" w:type="dxa"/>
          </w:tcPr>
          <w:p w14:paraId="421297B5"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5E52E12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2C95872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F6F2DD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673EC4A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E0A5CC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E964E0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73B653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0CA5C0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08" w:type="dxa"/>
          </w:tcPr>
          <w:p w14:paraId="4DDE59D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r>
      <w:tr w:rsidR="003F3065" w:rsidRPr="00C04510" w14:paraId="2A871570" w14:textId="77777777" w:rsidTr="003F3065">
        <w:tc>
          <w:tcPr>
            <w:tcW w:w="1417" w:type="dxa"/>
          </w:tcPr>
          <w:p w14:paraId="559CDCF3" w14:textId="3BCBAB76"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5</w:t>
            </w:r>
          </w:p>
        </w:tc>
        <w:tc>
          <w:tcPr>
            <w:tcW w:w="722" w:type="dxa"/>
          </w:tcPr>
          <w:p w14:paraId="7DD5386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77E2D23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53A7645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57C242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528354E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135D457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7C3F93E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E19769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21E7FDF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5C07990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12BC8A05" w14:textId="77777777" w:rsidTr="003F3065">
        <w:tc>
          <w:tcPr>
            <w:tcW w:w="1417" w:type="dxa"/>
          </w:tcPr>
          <w:p w14:paraId="1B4E2662" w14:textId="0F7D961A" w:rsidR="00B06056" w:rsidRPr="00C04510" w:rsidRDefault="00B06056" w:rsidP="00735899">
            <w:pPr>
              <w:pStyle w:val="PargrafodaLista"/>
              <w:tabs>
                <w:tab w:val="left" w:pos="0"/>
                <w:tab w:val="left" w:pos="284"/>
                <w:tab w:val="left" w:pos="426"/>
                <w:tab w:val="left" w:pos="780"/>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6</w:t>
            </w:r>
          </w:p>
        </w:tc>
        <w:tc>
          <w:tcPr>
            <w:tcW w:w="722" w:type="dxa"/>
          </w:tcPr>
          <w:p w14:paraId="2023360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1DC556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CC5265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325D7E6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47C6097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6</w:t>
            </w:r>
          </w:p>
        </w:tc>
        <w:tc>
          <w:tcPr>
            <w:tcW w:w="717" w:type="dxa"/>
          </w:tcPr>
          <w:p w14:paraId="1365AC8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50</w:t>
            </w:r>
          </w:p>
        </w:tc>
        <w:tc>
          <w:tcPr>
            <w:tcW w:w="722" w:type="dxa"/>
          </w:tcPr>
          <w:p w14:paraId="3E9803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68D3736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12FFDE5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7D00620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065B3E74" w14:textId="77777777" w:rsidTr="003F3065">
        <w:tc>
          <w:tcPr>
            <w:tcW w:w="1417" w:type="dxa"/>
          </w:tcPr>
          <w:p w14:paraId="6607AA92" w14:textId="5FF41AD1"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7</w:t>
            </w:r>
          </w:p>
        </w:tc>
        <w:tc>
          <w:tcPr>
            <w:tcW w:w="722" w:type="dxa"/>
          </w:tcPr>
          <w:p w14:paraId="4F278B3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3B139CB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A6FB7A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AE54AB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397078F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ADC984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6BCBD19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05352F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646770A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6F5AB83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3CFE7271" w14:textId="77777777" w:rsidTr="003F3065">
        <w:tc>
          <w:tcPr>
            <w:tcW w:w="1417" w:type="dxa"/>
          </w:tcPr>
          <w:p w14:paraId="75779B77" w14:textId="32B5A6AF"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8</w:t>
            </w:r>
          </w:p>
        </w:tc>
        <w:tc>
          <w:tcPr>
            <w:tcW w:w="722" w:type="dxa"/>
          </w:tcPr>
          <w:p w14:paraId="08940E5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32F68E2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37B8154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2C153DF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45F68877"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1DDE1A5E"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CA6598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4C5273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5A7D87F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1CD5468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5A9910B2" w14:textId="77777777" w:rsidTr="003F3065">
        <w:tc>
          <w:tcPr>
            <w:tcW w:w="1417" w:type="dxa"/>
          </w:tcPr>
          <w:p w14:paraId="08794002" w14:textId="7DC84A7B"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9</w:t>
            </w:r>
          </w:p>
        </w:tc>
        <w:tc>
          <w:tcPr>
            <w:tcW w:w="722" w:type="dxa"/>
          </w:tcPr>
          <w:p w14:paraId="2E992FD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45CE38C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13642D8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0533D06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2FCF3EB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3CA59B8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384CEBA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9F93C6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6990553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08" w:type="dxa"/>
          </w:tcPr>
          <w:p w14:paraId="61216E8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r>
      <w:tr w:rsidR="003F3065" w:rsidRPr="00C04510" w14:paraId="5BAB6CAC" w14:textId="77777777" w:rsidTr="003F3065">
        <w:tc>
          <w:tcPr>
            <w:tcW w:w="1417" w:type="dxa"/>
          </w:tcPr>
          <w:p w14:paraId="3D226198" w14:textId="07DE58C2" w:rsidR="00B06056" w:rsidRPr="00C04510" w:rsidRDefault="00B06056" w:rsidP="00735899">
            <w:pPr>
              <w:pStyle w:val="PargrafodaLista"/>
              <w:tabs>
                <w:tab w:val="left" w:pos="0"/>
                <w:tab w:val="left" w:pos="284"/>
                <w:tab w:val="left" w:pos="426"/>
                <w:tab w:val="left" w:pos="780"/>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10</w:t>
            </w:r>
          </w:p>
        </w:tc>
        <w:tc>
          <w:tcPr>
            <w:tcW w:w="722" w:type="dxa"/>
          </w:tcPr>
          <w:p w14:paraId="6B06D16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7F9BECF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1BDF123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57CA379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03C2BE5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610D1BC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4EF0352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034F7E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3B1763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0B411AB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7AEE81B5" w14:textId="77777777" w:rsidTr="003F3065">
        <w:tc>
          <w:tcPr>
            <w:tcW w:w="1417" w:type="dxa"/>
          </w:tcPr>
          <w:p w14:paraId="5A74DC2C" w14:textId="77FFB88E" w:rsidR="00B06056" w:rsidRPr="00C04510" w:rsidRDefault="00B06056" w:rsidP="00735899">
            <w:pPr>
              <w:pStyle w:val="PargrafodaLista"/>
              <w:tabs>
                <w:tab w:val="left" w:pos="0"/>
                <w:tab w:val="left" w:pos="284"/>
                <w:tab w:val="left" w:pos="426"/>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11</w:t>
            </w:r>
          </w:p>
        </w:tc>
        <w:tc>
          <w:tcPr>
            <w:tcW w:w="722" w:type="dxa"/>
          </w:tcPr>
          <w:p w14:paraId="502F6E1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469EFD4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5C66C0D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CFFE4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FF65C0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19357C0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33E4835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6090910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2518984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Pr>
          <w:p w14:paraId="3B95BFD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r w:rsidR="003F3065" w:rsidRPr="00C04510" w14:paraId="28AC1D6D" w14:textId="77777777" w:rsidTr="003F3065">
        <w:tc>
          <w:tcPr>
            <w:tcW w:w="1417" w:type="dxa"/>
          </w:tcPr>
          <w:p w14:paraId="2AF309B2" w14:textId="285814A0" w:rsidR="00B06056" w:rsidRPr="00C04510" w:rsidRDefault="00B06056" w:rsidP="00735899">
            <w:pPr>
              <w:pStyle w:val="PargrafodaLista"/>
              <w:tabs>
                <w:tab w:val="left" w:pos="0"/>
                <w:tab w:val="left" w:pos="284"/>
                <w:tab w:val="left" w:pos="426"/>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12</w:t>
            </w:r>
          </w:p>
        </w:tc>
        <w:tc>
          <w:tcPr>
            <w:tcW w:w="722" w:type="dxa"/>
          </w:tcPr>
          <w:p w14:paraId="48C7BEC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31EE3B8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1B6E40C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6FB6BAA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5023554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768BA968"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6EEFD7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797E42F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Pr>
          <w:p w14:paraId="7BDB4F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7</w:t>
            </w:r>
          </w:p>
        </w:tc>
        <w:tc>
          <w:tcPr>
            <w:tcW w:w="708" w:type="dxa"/>
          </w:tcPr>
          <w:p w14:paraId="277759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58,3</w:t>
            </w:r>
          </w:p>
        </w:tc>
      </w:tr>
      <w:tr w:rsidR="003F3065" w:rsidRPr="00C04510" w14:paraId="31E0DD76" w14:textId="77777777" w:rsidTr="003F3065">
        <w:tc>
          <w:tcPr>
            <w:tcW w:w="1417" w:type="dxa"/>
          </w:tcPr>
          <w:p w14:paraId="6DF1B3DD" w14:textId="561C0D53"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13</w:t>
            </w:r>
          </w:p>
        </w:tc>
        <w:tc>
          <w:tcPr>
            <w:tcW w:w="722" w:type="dxa"/>
          </w:tcPr>
          <w:p w14:paraId="6C8E1A3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2291D18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4F21195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43D6EA6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26EABD7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1674695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0AF9C49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2AF68442"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624" w:type="dxa"/>
          </w:tcPr>
          <w:p w14:paraId="4E3C9771"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058A9E20"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2DAFCD01" w14:textId="77777777" w:rsidTr="003F3065">
        <w:tc>
          <w:tcPr>
            <w:tcW w:w="1417" w:type="dxa"/>
          </w:tcPr>
          <w:p w14:paraId="1A9CB550" w14:textId="0D3802C5"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14</w:t>
            </w:r>
          </w:p>
        </w:tc>
        <w:tc>
          <w:tcPr>
            <w:tcW w:w="722" w:type="dxa"/>
          </w:tcPr>
          <w:p w14:paraId="08E46F72"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3E94106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5146FF4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2BBC7D9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792BF80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26D7186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4CF3A8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3D05E99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Pr>
          <w:p w14:paraId="26E04D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08" w:type="dxa"/>
          </w:tcPr>
          <w:p w14:paraId="060FF82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r>
      <w:tr w:rsidR="003F3065" w:rsidRPr="00C04510" w14:paraId="5B36476E" w14:textId="77777777" w:rsidTr="003F3065">
        <w:tc>
          <w:tcPr>
            <w:tcW w:w="1417" w:type="dxa"/>
          </w:tcPr>
          <w:p w14:paraId="4C587B3A" w14:textId="38CEFC56"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15</w:t>
            </w:r>
          </w:p>
        </w:tc>
        <w:tc>
          <w:tcPr>
            <w:tcW w:w="722" w:type="dxa"/>
          </w:tcPr>
          <w:p w14:paraId="797C2E1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C0045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2180AF1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Pr>
          <w:p w14:paraId="60C9E51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722" w:type="dxa"/>
          </w:tcPr>
          <w:p w14:paraId="3C67689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625627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4340679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18D31AA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75B2F3E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6D43C054"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5A4763E2" w14:textId="77777777" w:rsidTr="003F3065">
        <w:tc>
          <w:tcPr>
            <w:tcW w:w="1417" w:type="dxa"/>
          </w:tcPr>
          <w:p w14:paraId="4C5F3CF9" w14:textId="77B32EA1" w:rsidR="00B06056" w:rsidRPr="00C04510" w:rsidRDefault="00B06056" w:rsidP="00735899">
            <w:pPr>
              <w:pStyle w:val="PargrafodaLista"/>
              <w:tabs>
                <w:tab w:val="left" w:pos="0"/>
                <w:tab w:val="left" w:pos="284"/>
                <w:tab w:val="left" w:pos="426"/>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16</w:t>
            </w:r>
          </w:p>
        </w:tc>
        <w:tc>
          <w:tcPr>
            <w:tcW w:w="722" w:type="dxa"/>
          </w:tcPr>
          <w:p w14:paraId="7CB2F984"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791B2DB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22B5D3E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348FC3C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0A556D6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0A51C07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7D5043E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0B48FB9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09E966AB"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08" w:type="dxa"/>
          </w:tcPr>
          <w:p w14:paraId="5A145D2D"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r>
      <w:tr w:rsidR="003F3065" w:rsidRPr="00C04510" w14:paraId="49894775" w14:textId="77777777" w:rsidTr="003F3065">
        <w:tc>
          <w:tcPr>
            <w:tcW w:w="1417" w:type="dxa"/>
          </w:tcPr>
          <w:p w14:paraId="7FCFBB73" w14:textId="3010C9F4" w:rsidR="00B06056" w:rsidRPr="00C04510" w:rsidRDefault="00B06056" w:rsidP="00735899">
            <w:pPr>
              <w:pStyle w:val="PargrafodaLista"/>
              <w:tabs>
                <w:tab w:val="left" w:pos="0"/>
                <w:tab w:val="left" w:pos="284"/>
                <w:tab w:val="left" w:pos="426"/>
                <w:tab w:val="left" w:pos="709"/>
                <w:tab w:val="left" w:pos="851"/>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lastRenderedPageBreak/>
              <w:t>Item 17</w:t>
            </w:r>
          </w:p>
        </w:tc>
        <w:tc>
          <w:tcPr>
            <w:tcW w:w="722" w:type="dxa"/>
          </w:tcPr>
          <w:p w14:paraId="5F572FA0"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ECAE8E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3956200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381800F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722" w:type="dxa"/>
          </w:tcPr>
          <w:p w14:paraId="0BE9DB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259E1EF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3E15F73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6BBACA6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624" w:type="dxa"/>
          </w:tcPr>
          <w:p w14:paraId="77F2E8A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08" w:type="dxa"/>
          </w:tcPr>
          <w:p w14:paraId="3CD4C4A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r>
      <w:tr w:rsidR="003F3065" w:rsidRPr="00C04510" w14:paraId="2A0FC581" w14:textId="77777777" w:rsidTr="003F3065">
        <w:tc>
          <w:tcPr>
            <w:tcW w:w="1417" w:type="dxa"/>
          </w:tcPr>
          <w:p w14:paraId="328738F5" w14:textId="0F206C09"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18</w:t>
            </w:r>
          </w:p>
        </w:tc>
        <w:tc>
          <w:tcPr>
            <w:tcW w:w="722" w:type="dxa"/>
          </w:tcPr>
          <w:p w14:paraId="08A0E699"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Pr>
          <w:p w14:paraId="1FBB3C06"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Pr>
          <w:p w14:paraId="6CFA6DB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5E5121B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6988121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242C0D8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Pr>
          <w:p w14:paraId="490F947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17" w:type="dxa"/>
          </w:tcPr>
          <w:p w14:paraId="75C04BD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c>
          <w:tcPr>
            <w:tcW w:w="624" w:type="dxa"/>
          </w:tcPr>
          <w:p w14:paraId="6D2A3512"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0742D5C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3C129FA7" w14:textId="77777777" w:rsidTr="003F3065">
        <w:tc>
          <w:tcPr>
            <w:tcW w:w="1417" w:type="dxa"/>
          </w:tcPr>
          <w:p w14:paraId="3A189EA9" w14:textId="69DD594D"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19</w:t>
            </w:r>
          </w:p>
        </w:tc>
        <w:tc>
          <w:tcPr>
            <w:tcW w:w="722" w:type="dxa"/>
          </w:tcPr>
          <w:p w14:paraId="5D8B871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CCA8B6B"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15370B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w:t>
            </w:r>
          </w:p>
        </w:tc>
        <w:tc>
          <w:tcPr>
            <w:tcW w:w="717" w:type="dxa"/>
          </w:tcPr>
          <w:p w14:paraId="49173AE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16,7</w:t>
            </w:r>
          </w:p>
        </w:tc>
        <w:tc>
          <w:tcPr>
            <w:tcW w:w="722" w:type="dxa"/>
          </w:tcPr>
          <w:p w14:paraId="1B3C5CE8"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Pr>
          <w:p w14:paraId="75C4FCB5"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Pr>
          <w:p w14:paraId="211F9016"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Pr>
          <w:p w14:paraId="52E757DC"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624" w:type="dxa"/>
          </w:tcPr>
          <w:p w14:paraId="102271C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w:t>
            </w:r>
          </w:p>
        </w:tc>
        <w:tc>
          <w:tcPr>
            <w:tcW w:w="708" w:type="dxa"/>
          </w:tcPr>
          <w:p w14:paraId="1473DDDA"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33,3</w:t>
            </w:r>
          </w:p>
        </w:tc>
      </w:tr>
      <w:tr w:rsidR="003F3065" w:rsidRPr="00C04510" w14:paraId="013AFF9F" w14:textId="77777777" w:rsidTr="003F3065">
        <w:tc>
          <w:tcPr>
            <w:tcW w:w="1417" w:type="dxa"/>
            <w:tcBorders>
              <w:bottom w:val="single" w:sz="4" w:space="0" w:color="auto"/>
            </w:tcBorders>
          </w:tcPr>
          <w:p w14:paraId="3183B0FF" w14:textId="6BB7DC7A" w:rsidR="00B06056" w:rsidRPr="00C04510" w:rsidRDefault="00B06056" w:rsidP="00735899">
            <w:pPr>
              <w:pStyle w:val="PargrafodaLista"/>
              <w:tabs>
                <w:tab w:val="left" w:pos="0"/>
                <w:tab w:val="left" w:pos="284"/>
                <w:tab w:val="left" w:pos="426"/>
                <w:tab w:val="left" w:pos="567"/>
                <w:tab w:val="left" w:pos="709"/>
                <w:tab w:val="left" w:pos="993"/>
              </w:tabs>
              <w:spacing w:after="0" w:line="360" w:lineRule="auto"/>
              <w:ind w:left="0"/>
              <w:contextualSpacing w:val="0"/>
              <w:jc w:val="both"/>
              <w:rPr>
                <w:rFonts w:ascii="Times New Roman" w:hAnsi="Times New Roman"/>
                <w:sz w:val="20"/>
                <w:szCs w:val="20"/>
              </w:rPr>
            </w:pPr>
            <w:r w:rsidRPr="00C04510">
              <w:rPr>
                <w:rFonts w:ascii="Times New Roman" w:hAnsi="Times New Roman"/>
                <w:sz w:val="20"/>
                <w:szCs w:val="20"/>
              </w:rPr>
              <w:t>Item 20</w:t>
            </w:r>
          </w:p>
        </w:tc>
        <w:tc>
          <w:tcPr>
            <w:tcW w:w="722" w:type="dxa"/>
            <w:tcBorders>
              <w:bottom w:val="single" w:sz="4" w:space="0" w:color="auto"/>
            </w:tcBorders>
          </w:tcPr>
          <w:p w14:paraId="2429EC9F"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17" w:type="dxa"/>
            <w:tcBorders>
              <w:bottom w:val="single" w:sz="4" w:space="0" w:color="auto"/>
            </w:tcBorders>
          </w:tcPr>
          <w:p w14:paraId="77675C43" w14:textId="77777777" w:rsidR="00B06056" w:rsidRPr="00C04510" w:rsidRDefault="00B06056" w:rsidP="00735899">
            <w:pPr>
              <w:tabs>
                <w:tab w:val="left" w:pos="1134"/>
              </w:tabs>
              <w:spacing w:after="0" w:line="360" w:lineRule="auto"/>
              <w:jc w:val="center"/>
              <w:rPr>
                <w:rFonts w:ascii="Times New Roman" w:hAnsi="Times New Roman"/>
                <w:sz w:val="20"/>
                <w:szCs w:val="20"/>
              </w:rPr>
            </w:pPr>
          </w:p>
        </w:tc>
        <w:tc>
          <w:tcPr>
            <w:tcW w:w="722" w:type="dxa"/>
            <w:tcBorders>
              <w:bottom w:val="single" w:sz="4" w:space="0" w:color="auto"/>
            </w:tcBorders>
          </w:tcPr>
          <w:p w14:paraId="534B61A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1</w:t>
            </w:r>
          </w:p>
        </w:tc>
        <w:tc>
          <w:tcPr>
            <w:tcW w:w="717" w:type="dxa"/>
            <w:tcBorders>
              <w:bottom w:val="single" w:sz="4" w:space="0" w:color="auto"/>
            </w:tcBorders>
          </w:tcPr>
          <w:p w14:paraId="0DED8841"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8,3</w:t>
            </w:r>
          </w:p>
        </w:tc>
        <w:tc>
          <w:tcPr>
            <w:tcW w:w="722" w:type="dxa"/>
            <w:tcBorders>
              <w:bottom w:val="single" w:sz="4" w:space="0" w:color="auto"/>
            </w:tcBorders>
          </w:tcPr>
          <w:p w14:paraId="6C90D783"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17" w:type="dxa"/>
            <w:tcBorders>
              <w:bottom w:val="single" w:sz="4" w:space="0" w:color="auto"/>
            </w:tcBorders>
          </w:tcPr>
          <w:p w14:paraId="0BA8BBBF"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c>
          <w:tcPr>
            <w:tcW w:w="722" w:type="dxa"/>
            <w:tcBorders>
              <w:bottom w:val="single" w:sz="4" w:space="0" w:color="auto"/>
            </w:tcBorders>
          </w:tcPr>
          <w:p w14:paraId="63374B4D"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5</w:t>
            </w:r>
          </w:p>
        </w:tc>
        <w:tc>
          <w:tcPr>
            <w:tcW w:w="717" w:type="dxa"/>
            <w:tcBorders>
              <w:bottom w:val="single" w:sz="4" w:space="0" w:color="auto"/>
            </w:tcBorders>
          </w:tcPr>
          <w:p w14:paraId="5B50BCA9"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41,7</w:t>
            </w:r>
          </w:p>
        </w:tc>
        <w:tc>
          <w:tcPr>
            <w:tcW w:w="624" w:type="dxa"/>
            <w:tcBorders>
              <w:bottom w:val="single" w:sz="4" w:space="0" w:color="auto"/>
            </w:tcBorders>
          </w:tcPr>
          <w:p w14:paraId="43628A9E"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3</w:t>
            </w:r>
          </w:p>
        </w:tc>
        <w:tc>
          <w:tcPr>
            <w:tcW w:w="708" w:type="dxa"/>
            <w:tcBorders>
              <w:bottom w:val="single" w:sz="4" w:space="0" w:color="auto"/>
            </w:tcBorders>
          </w:tcPr>
          <w:p w14:paraId="366CA677" w14:textId="77777777" w:rsidR="00B06056" w:rsidRPr="00C04510" w:rsidRDefault="00B06056" w:rsidP="00735899">
            <w:pPr>
              <w:tabs>
                <w:tab w:val="left" w:pos="1134"/>
              </w:tabs>
              <w:spacing w:after="0" w:line="360" w:lineRule="auto"/>
              <w:jc w:val="center"/>
              <w:rPr>
                <w:rFonts w:ascii="Times New Roman" w:hAnsi="Times New Roman"/>
                <w:sz w:val="20"/>
                <w:szCs w:val="20"/>
              </w:rPr>
            </w:pPr>
            <w:r w:rsidRPr="00C04510">
              <w:rPr>
                <w:rFonts w:ascii="Times New Roman" w:hAnsi="Times New Roman"/>
                <w:sz w:val="20"/>
                <w:szCs w:val="20"/>
              </w:rPr>
              <w:t>25</w:t>
            </w:r>
          </w:p>
        </w:tc>
      </w:tr>
    </w:tbl>
    <w:p w14:paraId="51C38F0B" w14:textId="77777777" w:rsidR="002E3ACD" w:rsidRDefault="002E3ACD" w:rsidP="000C059A">
      <w:pPr>
        <w:spacing w:after="0" w:line="360" w:lineRule="auto"/>
        <w:jc w:val="both"/>
        <w:rPr>
          <w:rFonts w:ascii="Times New Roman" w:hAnsi="Times New Roman"/>
          <w:sz w:val="24"/>
        </w:rPr>
      </w:pPr>
    </w:p>
    <w:p w14:paraId="468D659A" w14:textId="77777777" w:rsidR="00F80CD3" w:rsidRDefault="00F80CD3" w:rsidP="00F80CD3">
      <w:pPr>
        <w:spacing w:after="0" w:line="360" w:lineRule="auto"/>
        <w:ind w:firstLine="426"/>
        <w:jc w:val="both"/>
        <w:rPr>
          <w:rFonts w:ascii="Times New Roman" w:hAnsi="Times New Roman"/>
          <w:sz w:val="24"/>
        </w:rPr>
      </w:pPr>
      <w:r>
        <w:rPr>
          <w:rFonts w:ascii="Times New Roman" w:hAnsi="Times New Roman"/>
          <w:sz w:val="24"/>
        </w:rPr>
        <w:t xml:space="preserve">Partindo da soma das frequências dos pontos “Concordo totalmente” e “Concordo” da escala utilizada obtiveram-se as motivações que mais se encontram a influenciar a decisão destes pais sendo estas as motivações 12. </w:t>
      </w:r>
      <w:r w:rsidRPr="003F3065">
        <w:rPr>
          <w:rFonts w:ascii="Times New Roman" w:hAnsi="Times New Roman"/>
          <w:i/>
          <w:sz w:val="24"/>
        </w:rPr>
        <w:t>Consideramos que a transparência ajuda a que o(a) nosso(a) filho(a) se sinta segundo e confiante no seio familiar</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12), 14. </w:t>
      </w:r>
      <w:r w:rsidRPr="003F3065">
        <w:rPr>
          <w:rFonts w:ascii="Times New Roman" w:hAnsi="Times New Roman"/>
          <w:i/>
          <w:sz w:val="24"/>
        </w:rPr>
        <w:t>Todos temos o dire</w:t>
      </w:r>
      <w:r>
        <w:rPr>
          <w:rFonts w:ascii="Times New Roman" w:hAnsi="Times New Roman"/>
          <w:i/>
          <w:sz w:val="24"/>
        </w:rPr>
        <w:t>i</w:t>
      </w:r>
      <w:r w:rsidRPr="003F3065">
        <w:rPr>
          <w:rFonts w:ascii="Times New Roman" w:hAnsi="Times New Roman"/>
          <w:i/>
          <w:sz w:val="24"/>
        </w:rPr>
        <w:t>to de conhecer as nossas origens, esta informação faz parte da história do(a) nosso(a) filho(a)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10) e 1. </w:t>
      </w:r>
      <w:r w:rsidRPr="003F3065">
        <w:rPr>
          <w:rFonts w:ascii="Times New Roman" w:hAnsi="Times New Roman"/>
          <w:i/>
          <w:sz w:val="24"/>
        </w:rPr>
        <w:t>Consideramos que devemos ser tão honestos quanto possível, valorizamos a abertura e a honestidade no seio familiar, ao não contar estaríamos a ser desonestos com o(a) nosso(a) filho(a)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9). Para além destas as motivações 3. </w:t>
      </w:r>
      <w:r w:rsidRPr="003F3065">
        <w:rPr>
          <w:rFonts w:ascii="Times New Roman" w:hAnsi="Times New Roman"/>
          <w:i/>
          <w:sz w:val="24"/>
        </w:rPr>
        <w:t>Os segredos na família podem ser muito prejudiciais, manter este segredo implicaria um grande esforço a nível comportamental e emocional</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4. </w:t>
      </w:r>
      <w:r w:rsidRPr="003F3065">
        <w:rPr>
          <w:rFonts w:ascii="Times New Roman" w:hAnsi="Times New Roman"/>
          <w:i/>
          <w:sz w:val="24"/>
        </w:rPr>
        <w:t>Esta informação diz respeito a algo puramente genético</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18. </w:t>
      </w:r>
      <w:r w:rsidRPr="003F3065">
        <w:rPr>
          <w:rFonts w:ascii="Times New Roman" w:hAnsi="Times New Roman"/>
          <w:i/>
          <w:sz w:val="24"/>
        </w:rPr>
        <w:t>Quisemos evitar que o(a) nosso(a) filho(a) soubesse por outros, considerámos que devíamos ser nós a contar porque já muitas pessoas sabiam</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e 20. </w:t>
      </w:r>
      <w:r>
        <w:rPr>
          <w:rFonts w:ascii="Times New Roman" w:hAnsi="Times New Roman"/>
          <w:i/>
          <w:sz w:val="24"/>
        </w:rPr>
        <w:t>Não tínhamos razões para omiti</w:t>
      </w:r>
      <w:r w:rsidRPr="003F3065">
        <w:rPr>
          <w:rFonts w:ascii="Times New Roman" w:hAnsi="Times New Roman"/>
          <w:i/>
          <w:sz w:val="24"/>
        </w:rPr>
        <w:t>r, sempre foi claro contar ao(a) nosso(a) filho(a) como ele(a) tinha sido concebido(a)</w:t>
      </w:r>
      <w:r>
        <w:rPr>
          <w:rFonts w:ascii="Times New Roman" w:hAnsi="Times New Roman"/>
          <w:sz w:val="24"/>
        </w:rPr>
        <w:t xml:space="preserve"> (</w:t>
      </w:r>
      <w:r>
        <w:rPr>
          <w:rFonts w:ascii="Times New Roman" w:hAnsi="Times New Roman"/>
          <w:i/>
          <w:sz w:val="24"/>
        </w:rPr>
        <w:t>n</w:t>
      </w:r>
      <w:r>
        <w:rPr>
          <w:rFonts w:ascii="Times New Roman" w:hAnsi="Times New Roman"/>
          <w:sz w:val="24"/>
        </w:rPr>
        <w:t xml:space="preserve"> = 8) apresentaram também elevadas frequências. No entanto, nestes itens existiu uma maior variabilidade de respostas.</w:t>
      </w:r>
    </w:p>
    <w:p w14:paraId="5397A14E" w14:textId="77777777" w:rsidR="007D36AE" w:rsidRDefault="007D36AE" w:rsidP="00AC0507">
      <w:pPr>
        <w:rPr>
          <w:rFonts w:ascii="Times New Roman" w:hAnsi="Times New Roman"/>
          <w:sz w:val="24"/>
          <w:szCs w:val="24"/>
        </w:rPr>
      </w:pPr>
    </w:p>
    <w:p w14:paraId="7B1417E1" w14:textId="287D2085" w:rsidR="00786611" w:rsidRPr="007632B1" w:rsidRDefault="00AE3BBE" w:rsidP="00AC0507">
      <w:pPr>
        <w:pStyle w:val="Ttulo1"/>
        <w:spacing w:before="0" w:line="360" w:lineRule="auto"/>
        <w:rPr>
          <w:rFonts w:ascii="Times New Roman" w:hAnsi="Times New Roman"/>
          <w:color w:val="auto"/>
          <w:sz w:val="24"/>
        </w:rPr>
      </w:pPr>
      <w:bookmarkStart w:id="93" w:name="_Toc454396737"/>
      <w:bookmarkStart w:id="94" w:name="_Toc454868891"/>
      <w:r w:rsidRPr="00321C67">
        <w:rPr>
          <w:rFonts w:ascii="Times New Roman" w:hAnsi="Times New Roman"/>
          <w:color w:val="auto"/>
          <w:sz w:val="24"/>
          <w:szCs w:val="24"/>
        </w:rPr>
        <w:t>Discussão</w:t>
      </w:r>
      <w:r w:rsidRPr="007632B1">
        <w:rPr>
          <w:rFonts w:ascii="Times New Roman" w:hAnsi="Times New Roman"/>
          <w:color w:val="auto"/>
          <w:sz w:val="24"/>
        </w:rPr>
        <w:t xml:space="preserve"> </w:t>
      </w:r>
      <w:bookmarkEnd w:id="89"/>
      <w:bookmarkEnd w:id="93"/>
      <w:bookmarkEnd w:id="94"/>
    </w:p>
    <w:p w14:paraId="7B310B67" w14:textId="77777777" w:rsidR="00DE7514" w:rsidRDefault="00FF0C0C" w:rsidP="00F74592">
      <w:pPr>
        <w:spacing w:after="0" w:line="360" w:lineRule="auto"/>
        <w:ind w:firstLine="426"/>
        <w:contextualSpacing/>
        <w:jc w:val="both"/>
        <w:rPr>
          <w:rFonts w:ascii="Times New Roman" w:hAnsi="Times New Roman"/>
          <w:sz w:val="24"/>
        </w:rPr>
      </w:pPr>
      <w:r>
        <w:rPr>
          <w:rFonts w:ascii="Times New Roman" w:hAnsi="Times New Roman"/>
          <w:sz w:val="24"/>
        </w:rPr>
        <w:t xml:space="preserve">O presente estudo teve como principal objetivo </w:t>
      </w:r>
      <w:r w:rsidR="00F74592">
        <w:rPr>
          <w:rFonts w:ascii="Times New Roman" w:hAnsi="Times New Roman"/>
          <w:sz w:val="24"/>
        </w:rPr>
        <w:t>o desenvolvimento e estudo da</w:t>
      </w:r>
      <w:r>
        <w:rPr>
          <w:rFonts w:ascii="Times New Roman" w:hAnsi="Times New Roman"/>
          <w:sz w:val="24"/>
        </w:rPr>
        <w:t xml:space="preserve"> validade facial do Questionário de Motivações para Revelar/Não Revelar a Parentalidade não Genética por Doação de Gâmetas (QMRDG). </w:t>
      </w:r>
      <w:r w:rsidR="009479F3">
        <w:rPr>
          <w:rFonts w:ascii="Times New Roman" w:hAnsi="Times New Roman"/>
          <w:sz w:val="24"/>
        </w:rPr>
        <w:t xml:space="preserve">Paralelamente foram exploradas as motivações mais indicadas consoante a situação de ter já revelado, ter decidido não o fazer ou de indecisão. </w:t>
      </w:r>
    </w:p>
    <w:p w14:paraId="51E7F620" w14:textId="2F8D3C5E" w:rsidR="00AF2F72" w:rsidRDefault="00DE7514" w:rsidP="00F74592">
      <w:pPr>
        <w:spacing w:after="0" w:line="360" w:lineRule="auto"/>
        <w:ind w:firstLine="426"/>
        <w:contextualSpacing/>
        <w:jc w:val="both"/>
        <w:rPr>
          <w:rFonts w:ascii="Times New Roman" w:hAnsi="Times New Roman"/>
          <w:sz w:val="24"/>
        </w:rPr>
      </w:pPr>
      <w:r>
        <w:rPr>
          <w:rFonts w:ascii="Times New Roman" w:hAnsi="Times New Roman"/>
          <w:sz w:val="24"/>
        </w:rPr>
        <w:t>O QMRDG</w:t>
      </w:r>
      <w:r w:rsidR="00FF0C0C">
        <w:rPr>
          <w:rFonts w:ascii="Times New Roman" w:hAnsi="Times New Roman"/>
          <w:sz w:val="24"/>
        </w:rPr>
        <w:t xml:space="preserve"> pretende possibilitar o estudo das motivações que mais influenciam o processo de tomada de decisão dos pais que recorrem a gâmetas de dador</w:t>
      </w:r>
      <w:r w:rsidR="00DE55A2">
        <w:rPr>
          <w:rFonts w:ascii="Times New Roman" w:hAnsi="Times New Roman"/>
          <w:sz w:val="24"/>
        </w:rPr>
        <w:t>,</w:t>
      </w:r>
      <w:r w:rsidR="00FF0C0C">
        <w:rPr>
          <w:rFonts w:ascii="Times New Roman" w:hAnsi="Times New Roman"/>
          <w:sz w:val="24"/>
        </w:rPr>
        <w:t xml:space="preserve"> em contar às crianças o modo como estas foram concebidas. </w:t>
      </w:r>
      <w:commentRangeStart w:id="95"/>
      <w:r w:rsidR="007F6F76">
        <w:rPr>
          <w:rFonts w:ascii="Times New Roman" w:hAnsi="Times New Roman"/>
          <w:sz w:val="24"/>
        </w:rPr>
        <w:t>Como mencionado anteriormente, a grande maioria dos estudos realizados nesta área são de natureza qualitativa</w:t>
      </w:r>
      <w:commentRangeEnd w:id="95"/>
      <w:r w:rsidR="00523C53">
        <w:rPr>
          <w:rStyle w:val="Refdecomentrio"/>
        </w:rPr>
        <w:commentReference w:id="95"/>
      </w:r>
      <w:r w:rsidR="007F6F76">
        <w:rPr>
          <w:rFonts w:ascii="Times New Roman" w:hAnsi="Times New Roman"/>
          <w:sz w:val="24"/>
        </w:rPr>
        <w:t xml:space="preserve">, pelo que recorrem fundamentalmente à entrevista como metodologia de recolha de dados. Neste contexto, considerou-se relevante poder ter disponível uma ferramenta que, de um modo </w:t>
      </w:r>
      <w:r w:rsidR="007F6F76">
        <w:rPr>
          <w:rFonts w:ascii="Times New Roman" w:hAnsi="Times New Roman"/>
          <w:sz w:val="24"/>
        </w:rPr>
        <w:lastRenderedPageBreak/>
        <w:t>mais sistematizado, possibilitasse a abordagem destas motivações, por exemplo</w:t>
      </w:r>
      <w:r w:rsidR="00AF2F72">
        <w:rPr>
          <w:rFonts w:ascii="Times New Roman" w:hAnsi="Times New Roman"/>
          <w:sz w:val="24"/>
        </w:rPr>
        <w:t>,</w:t>
      </w:r>
      <w:r w:rsidR="007F6F76">
        <w:rPr>
          <w:rFonts w:ascii="Times New Roman" w:hAnsi="Times New Roman"/>
          <w:sz w:val="24"/>
        </w:rPr>
        <w:t xml:space="preserve"> no âmbito do </w:t>
      </w:r>
      <w:r w:rsidR="00F70F46">
        <w:rPr>
          <w:rFonts w:ascii="Times New Roman" w:hAnsi="Times New Roman"/>
          <w:sz w:val="24"/>
        </w:rPr>
        <w:t xml:space="preserve">apoio </w:t>
      </w:r>
      <w:r w:rsidR="007F6F76">
        <w:rPr>
          <w:rFonts w:ascii="Times New Roman" w:hAnsi="Times New Roman"/>
          <w:sz w:val="24"/>
        </w:rPr>
        <w:t xml:space="preserve">psicológico de casais com indicação para utilização de esperma ou ovócitos de dadores. </w:t>
      </w:r>
      <w:r w:rsidR="00F70F46">
        <w:rPr>
          <w:rFonts w:ascii="Times New Roman" w:hAnsi="Times New Roman"/>
          <w:sz w:val="24"/>
        </w:rPr>
        <w:t>Atendendo a que o acompanhamento destes casais constitui um importante campo da ação da psicologia no contexto da infertilidade</w:t>
      </w:r>
      <w:r w:rsidR="003F4209">
        <w:rPr>
          <w:rFonts w:ascii="Times New Roman" w:hAnsi="Times New Roman"/>
          <w:sz w:val="24"/>
        </w:rPr>
        <w:t xml:space="preserve"> </w:t>
      </w:r>
      <w:r w:rsidR="00BD0DAF">
        <w:rPr>
          <w:rFonts w:ascii="Times New Roman" w:hAnsi="Times New Roman"/>
          <w:sz w:val="24"/>
        </w:rPr>
        <w:fldChar w:fldCharType="begin" w:fldLock="1"/>
      </w:r>
      <w:r w:rsidR="00BD0DAF">
        <w:rPr>
          <w:rFonts w:ascii="Times New Roman" w:hAnsi="Times New Roman"/>
          <w:sz w:val="24"/>
        </w:rPr>
        <w:instrText>ADDIN CSL_CITATION { "citationItems" : [ { "id" : "ITEM-1", "itemData" : { "DOI" : "10.1016/j.fertnstert.2015.05.026", "ISSN" : "1556-5653", "PMID" : "26056925", "abstract" : "Infertility patients report high levels of anxiety and depressive symptoms, leading to a variety of challenges for the health care team. These include the impact of patient distress on nurses and physicians, patient treatment termination, and potentially lower pregnancy rates. Integrating a mental health professional into the infertility treatment team has the potential to lower distress for patients, support staff, and clinicians, leading to increased patient retention and an easier working environment.", "author" : [ { "dropping-particle" : "", "family" : "Domar", "given" : "Alice D", "non-dropping-particle" : "", "parse-names" : false, "suffix" : "" } ], "container-title" : "Fertility and sterility", "id" : "ITEM-1", "issue" : "2", "issued" : { "date-parts" : [ [ "2015" ] ] }, "page" : "277-280", "publisher" : "Elsevier Inc.", "title" : "Creating a collaborative model of mental health counseling for the future.", "type" : "article-journal", "volume" : "104" }, "uris" : [ "http://www.mendeley.com/documents/?uuid=a8f51229-6e5c-491d-a0c0-87f9e156a379" ] } ], "mendeley" : { "formattedCitation" : "(A. D. Domar, 2015)", "manualFormatting" : "(Domar, 2015)", "plainTextFormattedCitation" : "(A. D. Domar, 2015)", "previouslyFormattedCitation" : "(A. D. Domar, 2015)" }, "properties" : { "noteIndex" : 0 }, "schema" : "https://github.com/citation-style-language/schema/raw/master/csl-citation.json" }</w:instrText>
      </w:r>
      <w:r w:rsidR="00BD0DAF">
        <w:rPr>
          <w:rFonts w:ascii="Times New Roman" w:hAnsi="Times New Roman"/>
          <w:sz w:val="24"/>
        </w:rPr>
        <w:fldChar w:fldCharType="separate"/>
      </w:r>
      <w:r w:rsidR="00BD0DAF" w:rsidRPr="00BD0DAF">
        <w:rPr>
          <w:rFonts w:ascii="Times New Roman" w:hAnsi="Times New Roman"/>
          <w:noProof/>
          <w:sz w:val="24"/>
        </w:rPr>
        <w:t>(Domar, 2015)</w:t>
      </w:r>
      <w:r w:rsidR="00BD0DAF">
        <w:rPr>
          <w:rFonts w:ascii="Times New Roman" w:hAnsi="Times New Roman"/>
          <w:sz w:val="24"/>
        </w:rPr>
        <w:fldChar w:fldCharType="end"/>
      </w:r>
      <w:ins w:id="96" w:author="Autor">
        <w:r w:rsidR="00523C53">
          <w:rPr>
            <w:rFonts w:ascii="Times New Roman" w:hAnsi="Times New Roman"/>
            <w:sz w:val="24"/>
          </w:rPr>
          <w:t>,</w:t>
        </w:r>
      </w:ins>
      <w:r w:rsidR="00BD0DAF">
        <w:rPr>
          <w:rFonts w:ascii="Times New Roman" w:hAnsi="Times New Roman"/>
          <w:sz w:val="24"/>
        </w:rPr>
        <w:t xml:space="preserve"> </w:t>
      </w:r>
      <w:r w:rsidR="003F4209">
        <w:rPr>
          <w:rFonts w:ascii="Times New Roman" w:hAnsi="Times New Roman"/>
          <w:sz w:val="24"/>
        </w:rPr>
        <w:t>consideramos que</w:t>
      </w:r>
      <w:r w:rsidR="00F70F46">
        <w:rPr>
          <w:rFonts w:ascii="Times New Roman" w:hAnsi="Times New Roman"/>
          <w:sz w:val="24"/>
        </w:rPr>
        <w:t xml:space="preserve"> </w:t>
      </w:r>
      <w:r w:rsidR="007F6F76">
        <w:rPr>
          <w:rFonts w:ascii="Times New Roman" w:hAnsi="Times New Roman"/>
          <w:sz w:val="24"/>
        </w:rPr>
        <w:t xml:space="preserve">o QMRDG </w:t>
      </w:r>
      <w:r w:rsidR="00AF2F72">
        <w:rPr>
          <w:rFonts w:ascii="Times New Roman" w:hAnsi="Times New Roman"/>
          <w:sz w:val="24"/>
        </w:rPr>
        <w:t xml:space="preserve">constitui um contributo, não apenas para a identificação das motivações, </w:t>
      </w:r>
      <w:r w:rsidR="003F4209">
        <w:rPr>
          <w:rFonts w:ascii="Times New Roman" w:hAnsi="Times New Roman"/>
          <w:sz w:val="24"/>
        </w:rPr>
        <w:t xml:space="preserve">mas </w:t>
      </w:r>
      <w:r w:rsidR="00AF2F72">
        <w:rPr>
          <w:rFonts w:ascii="Times New Roman" w:hAnsi="Times New Roman"/>
          <w:sz w:val="24"/>
        </w:rPr>
        <w:t xml:space="preserve">também como um </w:t>
      </w:r>
      <w:r w:rsidR="003F4209">
        <w:rPr>
          <w:rFonts w:ascii="Times New Roman" w:hAnsi="Times New Roman"/>
          <w:sz w:val="24"/>
        </w:rPr>
        <w:t xml:space="preserve">possível </w:t>
      </w:r>
      <w:r w:rsidR="00AF2F72">
        <w:rPr>
          <w:rFonts w:ascii="Times New Roman" w:hAnsi="Times New Roman"/>
          <w:sz w:val="24"/>
        </w:rPr>
        <w:t>ponto de partida para a abordagem do tema, estimulando a comunicação entre o casal</w:t>
      </w:r>
      <w:r w:rsidR="00AF2F72" w:rsidRPr="00FD0F3F">
        <w:rPr>
          <w:rFonts w:ascii="Times New Roman" w:hAnsi="Times New Roman"/>
          <w:sz w:val="24"/>
        </w:rPr>
        <w:t xml:space="preserve">. </w:t>
      </w:r>
      <w:r w:rsidRPr="00FD0F3F">
        <w:rPr>
          <w:rFonts w:ascii="Times New Roman" w:hAnsi="Times New Roman"/>
          <w:sz w:val="24"/>
        </w:rPr>
        <w:t xml:space="preserve">Com efeito, a literatura tem sugerido que este deverá ser um tópico introduzido no decorrer do processo de tratamento de reprodução medicamente assistida de forma a </w:t>
      </w:r>
      <w:r w:rsidR="004F2469" w:rsidRPr="00FD0F3F">
        <w:rPr>
          <w:rFonts w:ascii="Times New Roman" w:hAnsi="Times New Roman"/>
          <w:sz w:val="24"/>
        </w:rPr>
        <w:t xml:space="preserve">que o casal se vá familiarizando com as diferentes perspetivas possíveis e respetivo impacto que </w:t>
      </w:r>
      <w:r w:rsidR="00211840" w:rsidRPr="00FD0F3F">
        <w:rPr>
          <w:rFonts w:ascii="Times New Roman" w:hAnsi="Times New Roman"/>
          <w:sz w:val="24"/>
        </w:rPr>
        <w:t>a decisão de revelar ou não possa</w:t>
      </w:r>
      <w:r w:rsidR="004F2469" w:rsidRPr="00FD0F3F">
        <w:rPr>
          <w:rFonts w:ascii="Times New Roman" w:hAnsi="Times New Roman"/>
          <w:sz w:val="24"/>
        </w:rPr>
        <w:t xml:space="preserve"> ter para a família e para o desenvolvimento da criança</w:t>
      </w:r>
      <w:r w:rsidR="00211840" w:rsidRPr="00FD0F3F">
        <w:rPr>
          <w:rFonts w:ascii="Times New Roman" w:hAnsi="Times New Roman"/>
          <w:sz w:val="24"/>
        </w:rPr>
        <w:t xml:space="preserve">. </w:t>
      </w:r>
      <w:r w:rsidR="004F2469" w:rsidRPr="00FD0F3F">
        <w:rPr>
          <w:rFonts w:ascii="Times New Roman" w:hAnsi="Times New Roman"/>
          <w:sz w:val="24"/>
        </w:rPr>
        <w:t>Tratando-se de uma decisão complexa, muitos destes casais referem a importância de obter a ajuda de um profissional</w:t>
      </w:r>
      <w:r w:rsidR="00211840" w:rsidRPr="00FD0F3F">
        <w:rPr>
          <w:rFonts w:ascii="Times New Roman" w:hAnsi="Times New Roman"/>
          <w:sz w:val="24"/>
        </w:rPr>
        <w:t xml:space="preserve"> e de contactar com outros casais que tenham tido o mesmo tipo de experiência</w:t>
      </w:r>
      <w:r w:rsidR="00FD0F3F">
        <w:rPr>
          <w:rFonts w:ascii="Times New Roman" w:hAnsi="Times New Roman"/>
          <w:sz w:val="24"/>
        </w:rPr>
        <w:t xml:space="preserve"> </w:t>
      </w:r>
      <w:r w:rsidR="00FD0F3F">
        <w:rPr>
          <w:rFonts w:ascii="Times New Roman" w:hAnsi="Times New Roman"/>
          <w:sz w:val="24"/>
        </w:rPr>
        <w:fldChar w:fldCharType="begin" w:fldLock="1"/>
      </w:r>
      <w:r w:rsidR="00937B10">
        <w:rPr>
          <w:rFonts w:ascii="Times New Roman" w:hAnsi="Times New Roman"/>
          <w:sz w:val="24"/>
        </w:rPr>
        <w:instrText>ADDIN CSL_CITATION { "citationItems" : [ { "id" : "ITEM-1", "itemData" : { "author" : [ { "dropping-particle" : "", "family" : "Petok", "given" : "W. D.", "non-dropping-particle" : "", "parse-names" : false, "suffix" : "" } ], "container-title" : "Third-Party reproduction: A comprehensive guide", "edition" : "Springer", "id" : "ITEM-1", "issued" : { "date-parts" : [ [ "2014" ] ] }, "publisher" : "Springer", "publisher-place" : "New York", "title" : "Sperm donation: Psychological aspects", "type" : "chapter" }, "uris" : [ "http://www.mendeley.com/documents/?uuid=686dc228-f062-43ae-8103-040cfee7488b" ] } ], "mendeley" : { "formattedCitation" : "(Petok, 2014)", "plainTextFormattedCitation" : "(Petok, 2014)", "previouslyFormattedCitation" : "(Petok, 2014)" }, "properties" : { "noteIndex" : 0 }, "schema" : "https://github.com/citation-style-language/schema/raw/master/csl-citation.json" }</w:instrText>
      </w:r>
      <w:r w:rsidR="00FD0F3F">
        <w:rPr>
          <w:rFonts w:ascii="Times New Roman" w:hAnsi="Times New Roman"/>
          <w:sz w:val="24"/>
        </w:rPr>
        <w:fldChar w:fldCharType="separate"/>
      </w:r>
      <w:r w:rsidR="00FD0F3F" w:rsidRPr="00FD0F3F">
        <w:rPr>
          <w:rFonts w:ascii="Times New Roman" w:hAnsi="Times New Roman"/>
          <w:noProof/>
          <w:sz w:val="24"/>
        </w:rPr>
        <w:t>(Petok, 2014)</w:t>
      </w:r>
      <w:r w:rsidR="00FD0F3F">
        <w:rPr>
          <w:rFonts w:ascii="Times New Roman" w:hAnsi="Times New Roman"/>
          <w:sz w:val="24"/>
        </w:rPr>
        <w:fldChar w:fldCharType="end"/>
      </w:r>
      <w:r w:rsidR="00FD0F3F">
        <w:rPr>
          <w:rFonts w:ascii="Times New Roman" w:hAnsi="Times New Roman"/>
          <w:sz w:val="24"/>
        </w:rPr>
        <w:t>.</w:t>
      </w:r>
    </w:p>
    <w:p w14:paraId="1F2FB891" w14:textId="76A4E959" w:rsidR="00FF0C0C" w:rsidRDefault="00AF2F72" w:rsidP="00F74592">
      <w:pPr>
        <w:spacing w:after="0" w:line="360" w:lineRule="auto"/>
        <w:ind w:firstLine="426"/>
        <w:contextualSpacing/>
        <w:jc w:val="both"/>
        <w:rPr>
          <w:rFonts w:ascii="Times New Roman" w:hAnsi="Times New Roman"/>
          <w:sz w:val="24"/>
        </w:rPr>
      </w:pPr>
      <w:commentRangeStart w:id="97"/>
      <w:r>
        <w:rPr>
          <w:rFonts w:ascii="Times New Roman" w:hAnsi="Times New Roman"/>
          <w:sz w:val="24"/>
        </w:rPr>
        <w:t>O estudo da sua validade facial revelou tratar-se de um instrumento composto por itens claros, de fácil compreensão, não tendo sido reportadas dificuldades na interpretação do conteúdo dos itens ou na sua leitura/aspeto gráfico.</w:t>
      </w:r>
      <w:commentRangeEnd w:id="97"/>
      <w:r w:rsidR="00523C53">
        <w:rPr>
          <w:rStyle w:val="Refdecomentrio"/>
        </w:rPr>
        <w:commentReference w:id="97"/>
      </w:r>
    </w:p>
    <w:p w14:paraId="13134A9E" w14:textId="69E20C18" w:rsidR="0090685C" w:rsidRDefault="00AF2F72"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No que respeita aos resultados obtidos na amostra, os pais parecem </w:t>
      </w:r>
      <w:r w:rsidR="00354DFD">
        <w:rPr>
          <w:rFonts w:ascii="Times New Roman" w:hAnsi="Times New Roman"/>
          <w:sz w:val="24"/>
        </w:rPr>
        <w:t>revela</w:t>
      </w:r>
      <w:r>
        <w:rPr>
          <w:rFonts w:ascii="Times New Roman" w:hAnsi="Times New Roman"/>
          <w:sz w:val="24"/>
        </w:rPr>
        <w:t>r</w:t>
      </w:r>
      <w:r w:rsidR="00354DFD">
        <w:rPr>
          <w:rFonts w:ascii="Times New Roman" w:hAnsi="Times New Roman"/>
          <w:sz w:val="24"/>
        </w:rPr>
        <w:t xml:space="preserve"> um forte desejo </w:t>
      </w:r>
      <w:r>
        <w:rPr>
          <w:rFonts w:ascii="Times New Roman" w:hAnsi="Times New Roman"/>
          <w:sz w:val="24"/>
        </w:rPr>
        <w:t>de</w:t>
      </w:r>
      <w:r w:rsidR="00354DFD">
        <w:rPr>
          <w:rFonts w:ascii="Times New Roman" w:hAnsi="Times New Roman"/>
          <w:sz w:val="24"/>
        </w:rPr>
        <w:t xml:space="preserve"> contar </w:t>
      </w:r>
      <w:r>
        <w:rPr>
          <w:rFonts w:ascii="Times New Roman" w:hAnsi="Times New Roman"/>
          <w:sz w:val="24"/>
        </w:rPr>
        <w:t>aos filhos</w:t>
      </w:r>
      <w:r w:rsidR="00354DFD">
        <w:rPr>
          <w:rFonts w:ascii="Times New Roman" w:hAnsi="Times New Roman"/>
          <w:sz w:val="24"/>
        </w:rPr>
        <w:t xml:space="preserve"> a origem da sua </w:t>
      </w:r>
      <w:r w:rsidR="00C9281B">
        <w:rPr>
          <w:rFonts w:ascii="Times New Roman" w:hAnsi="Times New Roman"/>
          <w:sz w:val="24"/>
        </w:rPr>
        <w:t>conce</w:t>
      </w:r>
      <w:r w:rsidR="00705CE0">
        <w:rPr>
          <w:rFonts w:ascii="Times New Roman" w:hAnsi="Times New Roman"/>
          <w:sz w:val="24"/>
        </w:rPr>
        <w:t>ção</w:t>
      </w:r>
      <w:r w:rsidR="00354DFD">
        <w:rPr>
          <w:rFonts w:ascii="Times New Roman" w:hAnsi="Times New Roman"/>
          <w:sz w:val="24"/>
        </w:rPr>
        <w:t>. Apesar de entre os 21 participantes</w:t>
      </w:r>
      <w:r w:rsidR="00B0045D">
        <w:rPr>
          <w:rFonts w:ascii="Times New Roman" w:hAnsi="Times New Roman"/>
          <w:sz w:val="24"/>
        </w:rPr>
        <w:t xml:space="preserve"> apenas </w:t>
      </w:r>
      <w:ins w:id="98" w:author="Autor">
        <w:r w:rsidR="00523C53">
          <w:rPr>
            <w:rFonts w:ascii="Times New Roman" w:hAnsi="Times New Roman"/>
            <w:sz w:val="24"/>
          </w:rPr>
          <w:t>quatro</w:t>
        </w:r>
      </w:ins>
      <w:del w:id="99" w:author="Autor">
        <w:r w:rsidR="00B0045D" w:rsidDel="00523C53">
          <w:rPr>
            <w:rFonts w:ascii="Times New Roman" w:hAnsi="Times New Roman"/>
            <w:sz w:val="24"/>
          </w:rPr>
          <w:delText>4</w:delText>
        </w:r>
      </w:del>
      <w:r w:rsidR="00B0045D">
        <w:rPr>
          <w:rFonts w:ascii="Times New Roman" w:hAnsi="Times New Roman"/>
          <w:sz w:val="24"/>
        </w:rPr>
        <w:t xml:space="preserve"> terem revelado</w:t>
      </w:r>
      <w:r w:rsidR="00354DFD">
        <w:rPr>
          <w:rFonts w:ascii="Times New Roman" w:hAnsi="Times New Roman"/>
          <w:sz w:val="24"/>
        </w:rPr>
        <w:t xml:space="preserve"> </w:t>
      </w:r>
      <w:r w:rsidR="00083C46">
        <w:rPr>
          <w:rFonts w:ascii="Times New Roman" w:hAnsi="Times New Roman"/>
          <w:sz w:val="24"/>
        </w:rPr>
        <w:t>às crianças o modo como estas foram concebidas</w:t>
      </w:r>
      <w:r w:rsidR="00354DFD">
        <w:rPr>
          <w:rFonts w:ascii="Times New Roman" w:hAnsi="Times New Roman"/>
          <w:sz w:val="24"/>
        </w:rPr>
        <w:t>, os resultados referentes aos pais que ainda não contaram</w:t>
      </w:r>
      <w:r w:rsidR="00083C46">
        <w:rPr>
          <w:rFonts w:ascii="Times New Roman" w:hAnsi="Times New Roman"/>
          <w:sz w:val="24"/>
        </w:rPr>
        <w:t>,</w:t>
      </w:r>
      <w:r w:rsidR="00354DFD">
        <w:rPr>
          <w:rFonts w:ascii="Times New Roman" w:hAnsi="Times New Roman"/>
          <w:sz w:val="24"/>
        </w:rPr>
        <w:t xml:space="preserve"> </w:t>
      </w:r>
      <w:r w:rsidR="006005B2">
        <w:rPr>
          <w:rFonts w:ascii="Times New Roman" w:hAnsi="Times New Roman"/>
          <w:sz w:val="24"/>
        </w:rPr>
        <w:t xml:space="preserve">pelo facto de </w:t>
      </w:r>
      <w:r w:rsidR="00354DFD">
        <w:rPr>
          <w:rFonts w:ascii="Times New Roman" w:hAnsi="Times New Roman"/>
          <w:sz w:val="24"/>
        </w:rPr>
        <w:t>a criança ser ainda muito pequena ou por ainda não terem decidido</w:t>
      </w:r>
      <w:r w:rsidR="006005B2">
        <w:rPr>
          <w:rFonts w:ascii="Times New Roman" w:hAnsi="Times New Roman"/>
          <w:sz w:val="24"/>
        </w:rPr>
        <w:t xml:space="preserve"> fazê-lo</w:t>
      </w:r>
      <w:r w:rsidR="00354DFD">
        <w:rPr>
          <w:rFonts w:ascii="Times New Roman" w:hAnsi="Times New Roman"/>
          <w:sz w:val="24"/>
        </w:rPr>
        <w:t xml:space="preserve">, mostram que as motivações </w:t>
      </w:r>
      <w:r w:rsidR="008B5FF2">
        <w:rPr>
          <w:rFonts w:ascii="Times New Roman" w:hAnsi="Times New Roman"/>
          <w:sz w:val="24"/>
        </w:rPr>
        <w:t>com as quais mais se identificaram (respondendo “Concordo” ou “Concordo totalmente”</w:t>
      </w:r>
      <w:r w:rsidR="00912B93">
        <w:rPr>
          <w:rFonts w:ascii="Times New Roman" w:hAnsi="Times New Roman"/>
          <w:sz w:val="24"/>
        </w:rPr>
        <w:t>)</w:t>
      </w:r>
      <w:r w:rsidR="008B5FF2">
        <w:rPr>
          <w:rFonts w:ascii="Times New Roman" w:hAnsi="Times New Roman"/>
          <w:sz w:val="24"/>
        </w:rPr>
        <w:t xml:space="preserve"> são referentes a motivações apontadas </w:t>
      </w:r>
      <w:r w:rsidR="00354DFD">
        <w:rPr>
          <w:rFonts w:ascii="Times New Roman" w:hAnsi="Times New Roman"/>
          <w:sz w:val="24"/>
        </w:rPr>
        <w:t>para contar à criança</w:t>
      </w:r>
      <w:r w:rsidR="00083C46">
        <w:rPr>
          <w:rFonts w:ascii="Times New Roman" w:hAnsi="Times New Roman"/>
          <w:sz w:val="24"/>
        </w:rPr>
        <w:t>,</w:t>
      </w:r>
      <w:r w:rsidR="00354DFD">
        <w:rPr>
          <w:rFonts w:ascii="Times New Roman" w:hAnsi="Times New Roman"/>
          <w:sz w:val="24"/>
        </w:rPr>
        <w:t xml:space="preserve"> </w:t>
      </w:r>
      <w:r w:rsidR="00B0045D">
        <w:rPr>
          <w:rFonts w:ascii="Times New Roman" w:hAnsi="Times New Roman"/>
          <w:sz w:val="24"/>
        </w:rPr>
        <w:t xml:space="preserve">corroborando </w:t>
      </w:r>
      <w:r w:rsidR="008B5FF2">
        <w:rPr>
          <w:rFonts w:ascii="Times New Roman" w:hAnsi="Times New Roman"/>
          <w:sz w:val="24"/>
        </w:rPr>
        <w:t xml:space="preserve">o </w:t>
      </w:r>
      <w:r w:rsidR="00B0045D">
        <w:rPr>
          <w:rFonts w:ascii="Times New Roman" w:hAnsi="Times New Roman"/>
          <w:sz w:val="24"/>
        </w:rPr>
        <w:t>que é</w:t>
      </w:r>
      <w:r w:rsidR="00354DFD">
        <w:rPr>
          <w:rFonts w:ascii="Times New Roman" w:hAnsi="Times New Roman"/>
          <w:sz w:val="24"/>
        </w:rPr>
        <w:t xml:space="preserve"> defendido pela literatura </w:t>
      </w:r>
      <w:r w:rsidR="003C7947">
        <w:rPr>
          <w:rFonts w:ascii="Times New Roman" w:hAnsi="Times New Roman"/>
          <w:sz w:val="24"/>
        </w:rPr>
        <w:t>(</w:t>
      </w:r>
      <w:r w:rsidR="003C7947" w:rsidRPr="0011447D">
        <w:rPr>
          <w:rFonts w:ascii="Times New Roman" w:hAnsi="Times New Roman"/>
          <w:i/>
          <w:sz w:val="24"/>
        </w:rPr>
        <w:t>e.g.</w:t>
      </w:r>
      <w:r w:rsidR="003C7947">
        <w:rPr>
          <w:rFonts w:ascii="Times New Roman" w:hAnsi="Times New Roman"/>
          <w:sz w:val="24"/>
        </w:rPr>
        <w:t xml:space="preserve"> </w:t>
      </w:r>
      <w:r w:rsidR="00354DFD">
        <w:rPr>
          <w:rFonts w:ascii="Times New Roman" w:hAnsi="Times New Roman"/>
          <w:sz w:val="24"/>
        </w:rPr>
        <w:fldChar w:fldCharType="begin" w:fldLock="1"/>
      </w:r>
      <w:r w:rsidR="00F13C22">
        <w:rPr>
          <w:rFonts w:ascii="Times New Roman" w:hAnsi="Times New Roman"/>
          <w:sz w:val="24"/>
        </w:rPr>
        <w:instrText>ADDIN CSL_CITATION { "citationItems" : [ { "id" : "ITEM-1", "itemData" : { "DOI" : "10.1016/j.fertnstert.2013.02.028", "ISBN" : "00150282", "ISSN" : "00150282", "PMID" : "15363734", "abstract" : "This document discusses the ethical implications regarding informing offspring of their conception using gamete or embryo donation. It replaces the 2004 ASRM Ethics Committee document of the same name (Fertil Steril 2004;81:527-31). Copyright ?? 2013 Published by Elsevier Inc.", "author" : [ { "dropping-particle" : "", "family" : "Ethics Committee of the Ametican Socitey for Reproductive Medicine", "given" : "", "non-dropping-particle" : "", "parse-names" : false, "suffix" : "" } ], "container-title" : "Fertility and Sterility", "id" : "ITEM-1", "issue" : "1", "issued" : { "date-parts" : [ [ "2013" ] ] }, "page" : "45-49", "publisher" : "American Society for Reproductive Medicine", "title" : "Informing offspring of their conception by gamete or embryo donation: A committee opinion", "type" : "article-journal", "volume" : "100" }, "uris" : [ "http://www.mendeley.com/documents/?uuid=d802b81b-6a83-4c33-8c13-d2a209a3d83c" ] } ], "mendeley" : { "formattedCitation" : "(Ethics Committee of the Ametican Socitey for Reproductive Medicine, 2013)", "manualFormatting" : "Ethics Committee of the Ametican Socitey for Reproductive Medicine, 2013)", "plainTextFormattedCitation" : "(Ethics Committee of the Ametican Socitey for Reproductive Medicine, 2013)", "previouslyFormattedCitation" : "(Ethics Committee of the Ametican Socitey for Reproductive Medicine, 2013)" }, "properties" : { "noteIndex" : 0 }, "schema" : "https://github.com/citation-style-language/schema/raw/master/csl-citation.json" }</w:instrText>
      </w:r>
      <w:r w:rsidR="00354DFD">
        <w:rPr>
          <w:rFonts w:ascii="Times New Roman" w:hAnsi="Times New Roman"/>
          <w:sz w:val="24"/>
        </w:rPr>
        <w:fldChar w:fldCharType="separate"/>
      </w:r>
      <w:r w:rsidR="00354DFD" w:rsidRPr="00354DFD">
        <w:rPr>
          <w:rFonts w:ascii="Times New Roman" w:hAnsi="Times New Roman"/>
          <w:noProof/>
          <w:sz w:val="24"/>
        </w:rPr>
        <w:t>Ethics Committee of the Ametican Socitey for Reproductive Medicine, 2013)</w:t>
      </w:r>
      <w:r w:rsidR="00354DFD">
        <w:rPr>
          <w:rFonts w:ascii="Times New Roman" w:hAnsi="Times New Roman"/>
          <w:sz w:val="24"/>
        </w:rPr>
        <w:fldChar w:fldCharType="end"/>
      </w:r>
      <w:r w:rsidR="00354DFD">
        <w:rPr>
          <w:rFonts w:ascii="Times New Roman" w:hAnsi="Times New Roman"/>
          <w:sz w:val="24"/>
        </w:rPr>
        <w:t xml:space="preserve">. </w:t>
      </w:r>
      <w:r w:rsidR="00912B93">
        <w:rPr>
          <w:rFonts w:ascii="Times New Roman" w:hAnsi="Times New Roman"/>
          <w:sz w:val="24"/>
        </w:rPr>
        <w:t>Assim</w:t>
      </w:r>
      <w:r w:rsidR="00FE7268">
        <w:rPr>
          <w:rFonts w:ascii="Times New Roman" w:hAnsi="Times New Roman"/>
          <w:sz w:val="24"/>
        </w:rPr>
        <w:t>,</w:t>
      </w:r>
      <w:r w:rsidR="00912B93">
        <w:rPr>
          <w:rFonts w:ascii="Times New Roman" w:hAnsi="Times New Roman"/>
          <w:sz w:val="24"/>
        </w:rPr>
        <w:t xml:space="preserve"> conclui-se que relativamente aos pais que ainda não contaram</w:t>
      </w:r>
      <w:r w:rsidR="006005B2">
        <w:rPr>
          <w:rFonts w:ascii="Times New Roman" w:hAnsi="Times New Roman"/>
          <w:sz w:val="24"/>
        </w:rPr>
        <w:t>, estes</w:t>
      </w:r>
      <w:r w:rsidR="00912B93">
        <w:rPr>
          <w:rFonts w:ascii="Times New Roman" w:hAnsi="Times New Roman"/>
          <w:sz w:val="24"/>
        </w:rPr>
        <w:t xml:space="preserve"> têm intenção de contar, indo </w:t>
      </w:r>
      <w:ins w:id="100" w:author="Autor">
        <w:r w:rsidR="00523C53">
          <w:rPr>
            <w:rFonts w:ascii="Times New Roman" w:hAnsi="Times New Roman"/>
            <w:sz w:val="24"/>
          </w:rPr>
          <w:t>ao</w:t>
        </w:r>
      </w:ins>
      <w:del w:id="101" w:author="Autor">
        <w:r w:rsidR="00912B93" w:rsidDel="00523C53">
          <w:rPr>
            <w:rFonts w:ascii="Times New Roman" w:hAnsi="Times New Roman"/>
            <w:sz w:val="24"/>
          </w:rPr>
          <w:delText>de</w:delText>
        </w:r>
      </w:del>
      <w:r w:rsidR="00912B93">
        <w:rPr>
          <w:rFonts w:ascii="Times New Roman" w:hAnsi="Times New Roman"/>
          <w:sz w:val="24"/>
        </w:rPr>
        <w:t xml:space="preserve"> encontro </w:t>
      </w:r>
      <w:ins w:id="102" w:author="Autor">
        <w:r w:rsidR="00523C53">
          <w:rPr>
            <w:rFonts w:ascii="Times New Roman" w:hAnsi="Times New Roman"/>
            <w:sz w:val="24"/>
          </w:rPr>
          <w:t>de</w:t>
        </w:r>
      </w:ins>
      <w:del w:id="103" w:author="Autor">
        <w:r w:rsidR="00912B93" w:rsidDel="00523C53">
          <w:rPr>
            <w:rFonts w:ascii="Times New Roman" w:hAnsi="Times New Roman"/>
            <w:sz w:val="24"/>
          </w:rPr>
          <w:delText>a</w:delText>
        </w:r>
      </w:del>
      <w:r w:rsidR="00912B93">
        <w:rPr>
          <w:rFonts w:ascii="Times New Roman" w:hAnsi="Times New Roman"/>
          <w:sz w:val="24"/>
        </w:rPr>
        <w:t xml:space="preserve"> um estudo recente </w:t>
      </w:r>
      <w:r w:rsidR="006005B2">
        <w:rPr>
          <w:rFonts w:ascii="Times New Roman" w:hAnsi="Times New Roman"/>
          <w:sz w:val="24"/>
        </w:rPr>
        <w:t xml:space="preserve">de </w:t>
      </w:r>
      <w:r w:rsidR="00912B93">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"10.1093/humrep/dew125", "ISSN" : "0268-1161", "PMID" : "27288474", "author" : [ { "dropping-particle" : "", "family" : "Applegarth", "given" : "Linda D.", "non-dropping-particle" : "", "parse-names" : false, "suffix" : "" }, { "dropping-particle" : "", "family" : "Kaufman", "given" : "Nancy L.", "non-dropping-particle" : "", "parse-names" : false, "suffix" : "" }, { "dropping-particle" : "", "family" : "Josephs-Sohan", "given" : "Mitasha", "non-dropping-particle" : "", "parse-names" : false, "suffix" : "" }, { "dropping-particle" : "", "family" : "Christos", "given" : "Paul J.", "non-dropping-particle" : "", "parse-names" : false, "suffix" : "" }, { "dropping-particle" : "", "family" : "Rosenwaks", "given" : "Zev", "non-dropping-particle" : "", "parse-names" : false, "suffix" : "" } ], "container-title" : "Human Reproduction", "id" : "ITEM-1", "issue" : "0", "issued" : { "date-parts" : [ [ "2016" ] ] }, "page" : "1-7", "title" : "Parental disclosure to offspring created with oocyte donation: intentions versus reality", "type" : "article-journal", "volume" : "0" }, "uris" : [ "http://www.mendeley.com/documents/?uuid=4be72531-6d1d-4088-83f7-db876c1a5b89" ] } ], "mendeley" : { "formattedCitation" : "(Applegarth, Kaufman, Josephs-Sohan, Christos, &amp; Rosenwaks, 2016)", "manualFormatting" : "Applegarth, Kaufman, Josephs-Sohan, Christos, e Rosenwaks (2016)", "plainTextFormattedCitation" : "(Applegarth, Kaufman, Josephs-Sohan, Christos, &amp; Rosenwaks, 2016)", "previouslyFormattedCitation" : "(Applegarth, Kaufman, Josephs-Sohan, Christos, &amp; Rosenwaks, 2016)" }, "properties" : { "noteIndex" : 0 }, "schema" : "https://github.com/citation-style-language/schema/raw/master/csl-citation.json" }</w:instrText>
      </w:r>
      <w:r w:rsidR="00912B93">
        <w:rPr>
          <w:rFonts w:ascii="Times New Roman" w:hAnsi="Times New Roman"/>
          <w:sz w:val="24"/>
        </w:rPr>
        <w:fldChar w:fldCharType="separate"/>
      </w:r>
      <w:r w:rsidR="00912B93" w:rsidRPr="00912B93">
        <w:rPr>
          <w:rFonts w:ascii="Times New Roman" w:hAnsi="Times New Roman"/>
          <w:noProof/>
          <w:sz w:val="24"/>
        </w:rPr>
        <w:t>Applegarth, Kaufman, Joseph</w:t>
      </w:r>
      <w:r w:rsidR="00FF0C0C">
        <w:rPr>
          <w:rFonts w:ascii="Times New Roman" w:hAnsi="Times New Roman"/>
          <w:noProof/>
          <w:sz w:val="24"/>
        </w:rPr>
        <w:t>s-Sohan, Christos</w:t>
      </w:r>
      <w:del w:id="104" w:author="Autor">
        <w:r w:rsidR="00FF0C0C" w:rsidDel="00523C53">
          <w:rPr>
            <w:rFonts w:ascii="Times New Roman" w:hAnsi="Times New Roman"/>
            <w:noProof/>
            <w:sz w:val="24"/>
          </w:rPr>
          <w:delText>,</w:delText>
        </w:r>
      </w:del>
      <w:r w:rsidR="00FF0C0C">
        <w:rPr>
          <w:rFonts w:ascii="Times New Roman" w:hAnsi="Times New Roman"/>
          <w:noProof/>
          <w:sz w:val="24"/>
        </w:rPr>
        <w:t xml:space="preserve"> e</w:t>
      </w:r>
      <w:r w:rsidR="00912B93">
        <w:rPr>
          <w:rFonts w:ascii="Times New Roman" w:hAnsi="Times New Roman"/>
          <w:noProof/>
          <w:sz w:val="24"/>
        </w:rPr>
        <w:t xml:space="preserve"> Rosenwaks (</w:t>
      </w:r>
      <w:r w:rsidR="00912B93" w:rsidRPr="00912B93">
        <w:rPr>
          <w:rFonts w:ascii="Times New Roman" w:hAnsi="Times New Roman"/>
          <w:noProof/>
          <w:sz w:val="24"/>
        </w:rPr>
        <w:t>2016)</w:t>
      </w:r>
      <w:r w:rsidR="00912B93">
        <w:rPr>
          <w:rFonts w:ascii="Times New Roman" w:hAnsi="Times New Roman"/>
          <w:sz w:val="24"/>
        </w:rPr>
        <w:fldChar w:fldCharType="end"/>
      </w:r>
      <w:r w:rsidR="00912B93">
        <w:rPr>
          <w:rFonts w:ascii="Times New Roman" w:hAnsi="Times New Roman"/>
          <w:sz w:val="24"/>
        </w:rPr>
        <w:t xml:space="preserve">, o qual concluiu que a maioria </w:t>
      </w:r>
      <w:r w:rsidR="00FE7268">
        <w:rPr>
          <w:rFonts w:ascii="Times New Roman" w:hAnsi="Times New Roman"/>
          <w:sz w:val="24"/>
        </w:rPr>
        <w:t xml:space="preserve">dos participantes </w:t>
      </w:r>
      <w:r w:rsidR="00912B93">
        <w:rPr>
          <w:rFonts w:ascii="Times New Roman" w:hAnsi="Times New Roman"/>
          <w:sz w:val="24"/>
        </w:rPr>
        <w:t>contou às crianças ou</w:t>
      </w:r>
      <w:r w:rsidR="00FE7268">
        <w:rPr>
          <w:rFonts w:ascii="Times New Roman" w:hAnsi="Times New Roman"/>
          <w:sz w:val="24"/>
        </w:rPr>
        <w:t>, se ainda não contou, te</w:t>
      </w:r>
      <w:r w:rsidR="00912B93">
        <w:rPr>
          <w:rFonts w:ascii="Times New Roman" w:hAnsi="Times New Roman"/>
          <w:sz w:val="24"/>
        </w:rPr>
        <w:t xml:space="preserve">m intenção de o fazer. </w:t>
      </w:r>
    </w:p>
    <w:p w14:paraId="66223E00" w14:textId="62107C5A" w:rsidR="005B2741" w:rsidRPr="00083C46" w:rsidRDefault="003C0DA6"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O processo de tomada de decisão de contar ou manter segredo, mostrou-se significativamente diferente entre os pais que contaram e os pais que decidiram não divulgar à criança a origem da sua conceção. </w:t>
      </w:r>
      <w:r w:rsidR="00083C46">
        <w:rPr>
          <w:rFonts w:ascii="Times New Roman" w:hAnsi="Times New Roman"/>
          <w:sz w:val="24"/>
        </w:rPr>
        <w:t xml:space="preserve">Relativamente ao acordo entre o casal, os primeiros apresentam um menor grau de acordo, comparativamente aos segundos. </w:t>
      </w:r>
      <w:r w:rsidR="0090685C" w:rsidRPr="0090685C">
        <w:rPr>
          <w:rFonts w:ascii="Times New Roman" w:hAnsi="Times New Roman"/>
          <w:sz w:val="24"/>
        </w:rPr>
        <w:t xml:space="preserve">Estes dados opõem-se aos que foram encontrados num estudo </w:t>
      </w:r>
      <w:r w:rsidR="00F74592">
        <w:rPr>
          <w:rFonts w:ascii="Times New Roman" w:hAnsi="Times New Roman"/>
          <w:sz w:val="24"/>
        </w:rPr>
        <w:t xml:space="preserve">realizado com </w:t>
      </w:r>
      <w:r w:rsidR="0090685C" w:rsidRPr="0090685C">
        <w:rPr>
          <w:rFonts w:ascii="Times New Roman" w:hAnsi="Times New Roman"/>
          <w:sz w:val="24"/>
        </w:rPr>
        <w:t xml:space="preserve">pais </w:t>
      </w:r>
      <w:r w:rsidR="00F74592">
        <w:rPr>
          <w:rFonts w:ascii="Times New Roman" w:hAnsi="Times New Roman"/>
          <w:sz w:val="24"/>
        </w:rPr>
        <w:t xml:space="preserve">que </w:t>
      </w:r>
      <w:r w:rsidR="00F74592">
        <w:rPr>
          <w:rFonts w:ascii="Times New Roman" w:hAnsi="Times New Roman"/>
          <w:sz w:val="24"/>
        </w:rPr>
        <w:lastRenderedPageBreak/>
        <w:t xml:space="preserve">recorreram </w:t>
      </w:r>
      <w:r w:rsidR="00FE7268">
        <w:rPr>
          <w:rFonts w:ascii="Times New Roman" w:hAnsi="Times New Roman"/>
          <w:sz w:val="24"/>
        </w:rPr>
        <w:t>a doação de ovócitos</w:t>
      </w:r>
      <w:r w:rsidR="00F13C22">
        <w:rPr>
          <w:rFonts w:ascii="Times New Roman" w:hAnsi="Times New Roman"/>
          <w:sz w:val="24"/>
        </w:rPr>
        <w:t xml:space="preserve"> </w:t>
      </w:r>
      <w:r w:rsidR="00F13C22">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F13C22">
        <w:rPr>
          <w:rFonts w:ascii="Times New Roman" w:hAnsi="Times New Roman"/>
          <w:sz w:val="24"/>
        </w:rPr>
        <w:fldChar w:fldCharType="separate"/>
      </w:r>
      <w:r w:rsidR="00280ED9" w:rsidRPr="00280ED9">
        <w:rPr>
          <w:rFonts w:ascii="Times New Roman" w:hAnsi="Times New Roman"/>
          <w:noProof/>
          <w:sz w:val="24"/>
        </w:rPr>
        <w:t>(Hahn &amp; Craft-Rosenberg, 2002)</w:t>
      </w:r>
      <w:r w:rsidR="00F13C22">
        <w:rPr>
          <w:rFonts w:ascii="Times New Roman" w:hAnsi="Times New Roman"/>
          <w:sz w:val="24"/>
        </w:rPr>
        <w:fldChar w:fldCharType="end"/>
      </w:r>
      <w:r w:rsidR="00FE7268">
        <w:rPr>
          <w:rFonts w:ascii="Times New Roman" w:hAnsi="Times New Roman"/>
          <w:sz w:val="24"/>
        </w:rPr>
        <w:t>. A</w:t>
      </w:r>
      <w:r w:rsidR="0090685C" w:rsidRPr="0090685C">
        <w:rPr>
          <w:rFonts w:ascii="Times New Roman" w:hAnsi="Times New Roman"/>
          <w:sz w:val="24"/>
        </w:rPr>
        <w:t xml:space="preserve">pesar das diferenças não serem significativas entre os pais que decidiram contar e os pais que decidiram não o </w:t>
      </w:r>
      <w:r w:rsidR="00083C46">
        <w:rPr>
          <w:rFonts w:ascii="Times New Roman" w:hAnsi="Times New Roman"/>
          <w:sz w:val="24"/>
        </w:rPr>
        <w:t>fazer, os pais que optaram por divulgar à criança apresentam maior acordo do que os pais que optaram por não divulgar</w:t>
      </w:r>
      <w:r w:rsidR="00F13C22">
        <w:rPr>
          <w:rFonts w:ascii="Times New Roman" w:hAnsi="Times New Roman"/>
          <w:sz w:val="24"/>
        </w:rPr>
        <w:t xml:space="preserve"> </w:t>
      </w:r>
      <w:r w:rsidR="00F13C22">
        <w:rPr>
          <w:rFonts w:ascii="Times New Roman" w:hAnsi="Times New Roman"/>
          <w:sz w:val="24"/>
        </w:rPr>
        <w:fldChar w:fldCharType="begin" w:fldLock="1"/>
      </w:r>
      <w:r w:rsidR="00280ED9">
        <w:rPr>
          <w:rFonts w:ascii="Times New Roman" w:hAnsi="Times New Roman"/>
          <w:sz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F13C22">
        <w:rPr>
          <w:rFonts w:ascii="Times New Roman" w:hAnsi="Times New Roman"/>
          <w:sz w:val="24"/>
        </w:rPr>
        <w:fldChar w:fldCharType="separate"/>
      </w:r>
      <w:r w:rsidR="00280ED9" w:rsidRPr="00280ED9">
        <w:rPr>
          <w:rFonts w:ascii="Times New Roman" w:hAnsi="Times New Roman"/>
          <w:noProof/>
          <w:sz w:val="24"/>
        </w:rPr>
        <w:t>(Hahn &amp; Craft-Rosenberg, 2002)</w:t>
      </w:r>
      <w:r w:rsidR="00F13C22">
        <w:rPr>
          <w:rFonts w:ascii="Times New Roman" w:hAnsi="Times New Roman"/>
          <w:sz w:val="24"/>
        </w:rPr>
        <w:fldChar w:fldCharType="end"/>
      </w:r>
      <w:r w:rsidR="00083C46">
        <w:rPr>
          <w:rFonts w:ascii="Times New Roman" w:hAnsi="Times New Roman"/>
          <w:sz w:val="24"/>
        </w:rPr>
        <w:t xml:space="preserve">. </w:t>
      </w:r>
      <w:r w:rsidR="00A70F19" w:rsidRPr="00C9281B">
        <w:rPr>
          <w:rFonts w:ascii="Times New Roman" w:hAnsi="Times New Roman"/>
          <w:color w:val="000000" w:themeColor="text1"/>
          <w:sz w:val="24"/>
        </w:rPr>
        <w:t xml:space="preserve">Tais resultados poderão </w:t>
      </w:r>
      <w:r w:rsidR="005726DB">
        <w:rPr>
          <w:rFonts w:ascii="Times New Roman" w:hAnsi="Times New Roman"/>
          <w:color w:val="000000" w:themeColor="text1"/>
          <w:sz w:val="24"/>
        </w:rPr>
        <w:t>ser explicados pelo facto de,</w:t>
      </w:r>
      <w:r w:rsidR="00AF319C" w:rsidRPr="00C9281B">
        <w:rPr>
          <w:rFonts w:ascii="Times New Roman" w:hAnsi="Times New Roman"/>
          <w:color w:val="000000" w:themeColor="text1"/>
          <w:sz w:val="24"/>
        </w:rPr>
        <w:t xml:space="preserve"> tal como refere </w:t>
      </w:r>
      <w:r w:rsidR="00AF319C" w:rsidRPr="00C9281B">
        <w:rPr>
          <w:rFonts w:ascii="Times New Roman" w:hAnsi="Times New Roman"/>
          <w:color w:val="000000" w:themeColor="text1"/>
          <w:sz w:val="24"/>
        </w:rPr>
        <w:fldChar w:fldCharType="begin" w:fldLock="1"/>
      </w:r>
      <w:r w:rsidR="00280ED9">
        <w:rPr>
          <w:rFonts w:ascii="Times New Roman" w:hAnsi="Times New Roman"/>
          <w:color w:val="000000" w:themeColor="text1"/>
          <w:sz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Hunter, &amp; Glover, 2001)", "manualFormatting" : "Salter-Ling, Hunter e Glover (2001)", "plainTextFormattedCitation" : "(Salter-Ling, Hunter, &amp; Glover, 2001)", "previouslyFormattedCitation" : "(Salter-Ling, Hunter, &amp; Glover, 2001)" }, "properties" : { "noteIndex" : 0 }, "schema" : "https://github.com/citation-style-language/schema/raw/master/csl-citation.json" }</w:instrText>
      </w:r>
      <w:r w:rsidR="00AF319C" w:rsidRPr="00C9281B">
        <w:rPr>
          <w:rFonts w:ascii="Times New Roman" w:hAnsi="Times New Roman"/>
          <w:color w:val="000000" w:themeColor="text1"/>
          <w:sz w:val="24"/>
        </w:rPr>
        <w:fldChar w:fldCharType="separate"/>
      </w:r>
      <w:r w:rsidR="002F4D4C">
        <w:rPr>
          <w:rFonts w:ascii="Times New Roman" w:hAnsi="Times New Roman"/>
          <w:noProof/>
          <w:color w:val="000000" w:themeColor="text1"/>
          <w:sz w:val="24"/>
        </w:rPr>
        <w:t>Salter-Ling, Hunter</w:t>
      </w:r>
      <w:r w:rsidR="00AF319C" w:rsidRPr="00C9281B">
        <w:rPr>
          <w:rFonts w:ascii="Times New Roman" w:hAnsi="Times New Roman"/>
          <w:noProof/>
          <w:color w:val="000000" w:themeColor="text1"/>
          <w:sz w:val="24"/>
        </w:rPr>
        <w:t xml:space="preserve"> </w:t>
      </w:r>
      <w:r w:rsidR="006005B2" w:rsidRPr="00C9281B">
        <w:rPr>
          <w:rFonts w:ascii="Times New Roman" w:hAnsi="Times New Roman"/>
          <w:noProof/>
          <w:color w:val="000000" w:themeColor="text1"/>
          <w:sz w:val="24"/>
        </w:rPr>
        <w:t xml:space="preserve">e </w:t>
      </w:r>
      <w:r w:rsidR="00AF319C" w:rsidRPr="00C9281B">
        <w:rPr>
          <w:rFonts w:ascii="Times New Roman" w:hAnsi="Times New Roman"/>
          <w:noProof/>
          <w:color w:val="000000" w:themeColor="text1"/>
          <w:sz w:val="24"/>
        </w:rPr>
        <w:t>Glover (2001)</w:t>
      </w:r>
      <w:r w:rsidR="00AF319C" w:rsidRPr="00C9281B">
        <w:rPr>
          <w:rFonts w:ascii="Times New Roman" w:hAnsi="Times New Roman"/>
          <w:color w:val="000000" w:themeColor="text1"/>
          <w:sz w:val="24"/>
        </w:rPr>
        <w:fldChar w:fldCharType="end"/>
      </w:r>
      <w:r w:rsidR="00AC0507" w:rsidRPr="00C9281B">
        <w:rPr>
          <w:rFonts w:ascii="Times New Roman" w:hAnsi="Times New Roman"/>
          <w:color w:val="000000" w:themeColor="text1"/>
          <w:sz w:val="24"/>
        </w:rPr>
        <w:t xml:space="preserve">, </w:t>
      </w:r>
      <w:r w:rsidR="00AF319C" w:rsidRPr="00C9281B">
        <w:rPr>
          <w:rFonts w:ascii="Times New Roman" w:hAnsi="Times New Roman"/>
          <w:color w:val="000000" w:themeColor="text1"/>
          <w:sz w:val="24"/>
        </w:rPr>
        <w:t xml:space="preserve">o segredo em redor deste assunto </w:t>
      </w:r>
      <w:r w:rsidR="006005B2" w:rsidRPr="00C9281B">
        <w:rPr>
          <w:rFonts w:ascii="Times New Roman" w:hAnsi="Times New Roman"/>
          <w:color w:val="000000" w:themeColor="text1"/>
          <w:sz w:val="24"/>
        </w:rPr>
        <w:t xml:space="preserve">ser </w:t>
      </w:r>
      <w:r w:rsidR="00AF319C" w:rsidRPr="00C9281B">
        <w:rPr>
          <w:rFonts w:ascii="Times New Roman" w:hAnsi="Times New Roman"/>
          <w:color w:val="000000" w:themeColor="text1"/>
          <w:sz w:val="24"/>
        </w:rPr>
        <w:t>difícil de mante</w:t>
      </w:r>
      <w:r w:rsidR="00F13C22" w:rsidRPr="00C9281B">
        <w:rPr>
          <w:rFonts w:ascii="Times New Roman" w:hAnsi="Times New Roman"/>
          <w:color w:val="000000" w:themeColor="text1"/>
          <w:sz w:val="24"/>
        </w:rPr>
        <w:t>r</w:t>
      </w:r>
      <w:r w:rsidR="00AF319C" w:rsidRPr="00C9281B">
        <w:rPr>
          <w:rFonts w:ascii="Times New Roman" w:hAnsi="Times New Roman"/>
          <w:color w:val="000000" w:themeColor="text1"/>
          <w:sz w:val="24"/>
        </w:rPr>
        <w:t>. Assim</w:t>
      </w:r>
      <w:r w:rsidR="006005B2" w:rsidRPr="00C9281B">
        <w:rPr>
          <w:rFonts w:ascii="Times New Roman" w:hAnsi="Times New Roman"/>
          <w:color w:val="000000" w:themeColor="text1"/>
          <w:sz w:val="24"/>
        </w:rPr>
        <w:t>,</w:t>
      </w:r>
      <w:r w:rsidR="00AC0507" w:rsidRPr="00C9281B">
        <w:rPr>
          <w:rFonts w:ascii="Times New Roman" w:hAnsi="Times New Roman"/>
          <w:color w:val="000000" w:themeColor="text1"/>
          <w:sz w:val="24"/>
        </w:rPr>
        <w:t xml:space="preserve"> a ausência de acordo entre o casal poderia potenciar uma maior probabilidade de divulgação acidental.</w:t>
      </w:r>
    </w:p>
    <w:p w14:paraId="4AB18574" w14:textId="6C7990C1" w:rsidR="0090685C" w:rsidDel="00523C53" w:rsidRDefault="00AC0507" w:rsidP="008F1012">
      <w:pPr>
        <w:spacing w:after="0" w:line="360" w:lineRule="auto"/>
        <w:ind w:firstLine="426"/>
        <w:jc w:val="both"/>
        <w:rPr>
          <w:del w:id="105" w:author="Autor"/>
          <w:rFonts w:ascii="Times New Roman" w:hAnsi="Times New Roman"/>
          <w:sz w:val="24"/>
          <w:szCs w:val="24"/>
        </w:rPr>
      </w:pPr>
      <w:r>
        <w:rPr>
          <w:rFonts w:ascii="Times New Roman" w:hAnsi="Times New Roman"/>
          <w:sz w:val="24"/>
          <w:szCs w:val="24"/>
        </w:rPr>
        <w:t>Das motivações</w:t>
      </w:r>
      <w:r w:rsidR="0090685C">
        <w:rPr>
          <w:rFonts w:ascii="Times New Roman" w:hAnsi="Times New Roman"/>
          <w:sz w:val="24"/>
          <w:szCs w:val="24"/>
        </w:rPr>
        <w:t xml:space="preserve"> que mais influenciaram o processo de tomada de decisão </w:t>
      </w:r>
      <w:r w:rsidR="00083C46">
        <w:rPr>
          <w:rFonts w:ascii="Times New Roman" w:hAnsi="Times New Roman"/>
          <w:sz w:val="24"/>
          <w:szCs w:val="24"/>
        </w:rPr>
        <w:t xml:space="preserve">dos </w:t>
      </w:r>
      <w:r w:rsidR="006005B2">
        <w:rPr>
          <w:rFonts w:ascii="Times New Roman" w:hAnsi="Times New Roman"/>
          <w:sz w:val="24"/>
          <w:szCs w:val="24"/>
        </w:rPr>
        <w:t xml:space="preserve">nossos </w:t>
      </w:r>
      <w:r w:rsidR="0090685C">
        <w:rPr>
          <w:rFonts w:ascii="Times New Roman" w:hAnsi="Times New Roman"/>
          <w:sz w:val="24"/>
          <w:szCs w:val="24"/>
        </w:rPr>
        <w:t xml:space="preserve">participantes que contaram à criança a origem da sua </w:t>
      </w:r>
      <w:r w:rsidR="00705CE0">
        <w:rPr>
          <w:rFonts w:ascii="Times New Roman" w:hAnsi="Times New Roman"/>
          <w:sz w:val="24"/>
          <w:szCs w:val="24"/>
        </w:rPr>
        <w:t>conceção</w:t>
      </w:r>
      <w:r w:rsidR="0090685C">
        <w:rPr>
          <w:rFonts w:ascii="Times New Roman" w:hAnsi="Times New Roman"/>
          <w:sz w:val="24"/>
          <w:szCs w:val="24"/>
        </w:rPr>
        <w:t>,</w:t>
      </w:r>
      <w:r w:rsidR="005B2741">
        <w:rPr>
          <w:rFonts w:ascii="Times New Roman" w:hAnsi="Times New Roman"/>
          <w:sz w:val="24"/>
          <w:szCs w:val="24"/>
        </w:rPr>
        <w:t xml:space="preserve"> é possível identificar</w:t>
      </w:r>
      <w:r w:rsidR="0090685C">
        <w:rPr>
          <w:rFonts w:ascii="Times New Roman" w:hAnsi="Times New Roman"/>
          <w:sz w:val="24"/>
          <w:szCs w:val="24"/>
        </w:rPr>
        <w:t xml:space="preserve"> a </w:t>
      </w:r>
      <w:r w:rsidR="0090685C" w:rsidRPr="0090685C">
        <w:rPr>
          <w:rFonts w:ascii="Times New Roman" w:hAnsi="Times New Roman"/>
          <w:sz w:val="24"/>
          <w:szCs w:val="24"/>
        </w:rPr>
        <w:t xml:space="preserve">honestidade </w:t>
      </w:r>
      <w:r w:rsidR="005B2741">
        <w:rPr>
          <w:rFonts w:ascii="Times New Roman" w:hAnsi="Times New Roman"/>
          <w:sz w:val="24"/>
          <w:szCs w:val="24"/>
        </w:rPr>
        <w:t>como sendo a motivação que tem maior influência no processo de tomada de decisão</w:t>
      </w:r>
      <w:r w:rsidR="0090685C">
        <w:rPr>
          <w:rFonts w:ascii="Times New Roman" w:hAnsi="Times New Roman"/>
          <w:sz w:val="24"/>
          <w:szCs w:val="24"/>
        </w:rPr>
        <w:t xml:space="preserve">, corroborando outros estudos que referem esta como sendo uma das razões mais apontadas pelos pais que tencionam </w:t>
      </w:r>
      <w:r w:rsidR="006005B2">
        <w:rPr>
          <w:rFonts w:ascii="Times New Roman" w:hAnsi="Times New Roman"/>
          <w:sz w:val="24"/>
          <w:szCs w:val="24"/>
        </w:rPr>
        <w:t xml:space="preserve">revelar </w:t>
      </w:r>
      <w:r w:rsidR="0090685C">
        <w:rPr>
          <w:rFonts w:ascii="Times New Roman" w:hAnsi="Times New Roman"/>
          <w:sz w:val="24"/>
          <w:szCs w:val="24"/>
        </w:rPr>
        <w:t>à criança</w:t>
      </w:r>
      <w:r w:rsidR="00725C19">
        <w:rPr>
          <w:rFonts w:ascii="Times New Roman" w:hAnsi="Times New Roman"/>
          <w:sz w:val="24"/>
          <w:szCs w:val="24"/>
        </w:rPr>
        <w:t xml:space="preserve"> </w:t>
      </w:r>
      <w:r w:rsidR="006005B2">
        <w:rPr>
          <w:rFonts w:ascii="Times New Roman" w:hAnsi="Times New Roman"/>
          <w:sz w:val="24"/>
          <w:szCs w:val="24"/>
        </w:rPr>
        <w:t>a forma como foi concebida</w:t>
      </w:r>
      <w:r w:rsidR="00083C46">
        <w:rPr>
          <w:rFonts w:ascii="Times New Roman" w:hAnsi="Times New Roman"/>
          <w:sz w:val="24"/>
          <w:szCs w:val="24"/>
        </w:rPr>
        <w:t xml:space="preserve"> </w:t>
      </w:r>
      <w:r w:rsidR="00725C19">
        <w:rPr>
          <w:rFonts w:ascii="Times New Roman" w:hAnsi="Times New Roman"/>
          <w:sz w:val="24"/>
          <w:szCs w:val="24"/>
        </w:rPr>
        <w:fldChar w:fldCharType="begin" w:fldLock="1"/>
      </w:r>
      <w:r w:rsidR="00FA00AA">
        <w:rPr>
          <w:rFonts w:ascii="Times New Roman" w:hAnsi="Times New Roman"/>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"id" : "ITEM-2",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"ITEM-2",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"ITEM-3",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"ITEM-3",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"ITEM-4",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"ITEM-4", "issue" : "10", "issued" : { "date-parts" : [ [ "2013" ] ] }, "page" : "2746-54", "title" : "Attitudes and disclosure decisions of Finnish parents with children conceived using donor sperm.", "type" : "article-journal", "volume" : "28" }, "uris" : [ "http://www.mendeley.com/documents/?uuid=083aa926-7e5e-4a74-a516-ce3239f23e0e" ] }, { "id" : "ITEM-5",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"ITEM-5",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"(Baccino et al., 2013; Lindblad et al., 2000; Readings et al., 2011; S\u00e4levaara et al., 2013; S\u00f6derstr\u00f6m-Anttila et al., 2010)", "plainTextFormattedCitation" : "(Baccino et al., 2013; Lindblad et al., 2000; Readings et al., 2011; S\u00e4levaara et al., 2013; S\u00f6derstr\u00f6m-Anttila et al., 2010)", "previouslyFormattedCitation" : "(Baccino et al., 2013; Lindblad et al., 2000; Readings et al., 2011; S\u00e4levaara et al., 2013; S\u00f6derstr\u00f6m-Anttila et al., 2010)" }, "properties" : { "noteIndex" : 0 }, "schema" : "https://github.com/citation-style-language/schema/raw/master/csl-citation.json" }</w:instrText>
      </w:r>
      <w:r w:rsidR="00725C19">
        <w:rPr>
          <w:rFonts w:ascii="Times New Roman" w:hAnsi="Times New Roman"/>
          <w:sz w:val="24"/>
          <w:szCs w:val="24"/>
        </w:rPr>
        <w:fldChar w:fldCharType="separate"/>
      </w:r>
      <w:r w:rsidR="00FA00AA" w:rsidRPr="00FA00AA">
        <w:rPr>
          <w:rFonts w:ascii="Times New Roman" w:hAnsi="Times New Roman"/>
          <w:noProof/>
          <w:sz w:val="24"/>
          <w:szCs w:val="24"/>
        </w:rPr>
        <w:t>(Baccino et al., 2013; Lindblad et al., 2000; Readings et al., 2011; Sälevaara et al., 2013; Söderström-Anttila et al., 2010)</w:t>
      </w:r>
      <w:r w:rsidR="00725C19">
        <w:rPr>
          <w:rFonts w:ascii="Times New Roman" w:hAnsi="Times New Roman"/>
          <w:sz w:val="24"/>
          <w:szCs w:val="24"/>
        </w:rPr>
        <w:fldChar w:fldCharType="end"/>
      </w:r>
      <w:r w:rsidR="00725C19">
        <w:rPr>
          <w:rFonts w:ascii="Times New Roman" w:hAnsi="Times New Roman"/>
          <w:sz w:val="24"/>
          <w:szCs w:val="24"/>
        </w:rPr>
        <w:t xml:space="preserve">. </w:t>
      </w:r>
      <w:r w:rsidR="0090685C" w:rsidRPr="0090685C">
        <w:rPr>
          <w:rFonts w:ascii="Times New Roman" w:hAnsi="Times New Roman"/>
          <w:sz w:val="24"/>
          <w:szCs w:val="24"/>
        </w:rPr>
        <w:t xml:space="preserve">Num estudo com </w:t>
      </w:r>
      <w:r w:rsidR="00083C46">
        <w:rPr>
          <w:rFonts w:ascii="Times New Roman" w:hAnsi="Times New Roman"/>
          <w:sz w:val="24"/>
          <w:szCs w:val="24"/>
        </w:rPr>
        <w:t>participantes recetora</w:t>
      </w:r>
      <w:r w:rsidR="0090685C" w:rsidRPr="0090685C">
        <w:rPr>
          <w:rFonts w:ascii="Times New Roman" w:hAnsi="Times New Roman"/>
          <w:sz w:val="24"/>
          <w:szCs w:val="24"/>
        </w:rPr>
        <w:t xml:space="preserve">s de ovócitos, </w:t>
      </w:r>
      <w:r w:rsidR="00083C46">
        <w:rPr>
          <w:rFonts w:ascii="Times New Roman" w:hAnsi="Times New Roman"/>
          <w:sz w:val="24"/>
          <w:szCs w:val="24"/>
        </w:rPr>
        <w:t xml:space="preserve">o qual inclui participantes que não contaram à criança e participantes que contaram à criança, os últimos apontam como motivação para contar </w:t>
      </w:r>
      <w:r w:rsidR="0090685C" w:rsidRPr="0090685C">
        <w:rPr>
          <w:rFonts w:ascii="Times New Roman" w:hAnsi="Times New Roman"/>
          <w:sz w:val="24"/>
          <w:szCs w:val="24"/>
        </w:rPr>
        <w:t>o facto de privilegiarem a honestidade e autentic</w:t>
      </w:r>
      <w:r w:rsidR="00083C46">
        <w:rPr>
          <w:rFonts w:ascii="Times New Roman" w:hAnsi="Times New Roman"/>
          <w:sz w:val="24"/>
          <w:szCs w:val="24"/>
        </w:rPr>
        <w:t>idade na relação com a criança</w:t>
      </w:r>
      <w:r w:rsidR="00280ED9">
        <w:rPr>
          <w:rFonts w:ascii="Times New Roman" w:hAnsi="Times New Roman"/>
          <w:sz w:val="24"/>
          <w:szCs w:val="24"/>
        </w:rPr>
        <w:t xml:space="preserve"> </w:t>
      </w:r>
      <w:r w:rsidR="00280ED9">
        <w:rPr>
          <w:rFonts w:ascii="Times New Roman" w:hAnsi="Times New Roman"/>
          <w:sz w:val="24"/>
          <w:szCs w:val="24"/>
        </w:rPr>
        <w:fldChar w:fldCharType="begin" w:fldLock="1"/>
      </w:r>
      <w:r w:rsidR="00BF6B08">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"plainTextFormattedCitation" : "(Hahn &amp; Craft-Rosenberg, 2002)", "previouslyFormattedCitation" : "(Hahn &amp; Craft-Rosenberg, 2002)" }, "properties" : { "noteIndex" : 0 }, "schema" : "https://github.com/citation-style-language/schema/raw/master/csl-citation.json" }</w:instrText>
      </w:r>
      <w:r w:rsidR="00280ED9">
        <w:rPr>
          <w:rFonts w:ascii="Times New Roman" w:hAnsi="Times New Roman"/>
          <w:sz w:val="24"/>
          <w:szCs w:val="24"/>
        </w:rPr>
        <w:fldChar w:fldCharType="separate"/>
      </w:r>
      <w:r w:rsidR="00280ED9" w:rsidRPr="00280ED9">
        <w:rPr>
          <w:rFonts w:ascii="Times New Roman" w:hAnsi="Times New Roman"/>
          <w:noProof/>
          <w:sz w:val="24"/>
          <w:szCs w:val="24"/>
        </w:rPr>
        <w:t>(Hahn &amp; Craft-Rosenberg, 2002)</w:t>
      </w:r>
      <w:r w:rsidR="00280ED9">
        <w:rPr>
          <w:rFonts w:ascii="Times New Roman" w:hAnsi="Times New Roman"/>
          <w:sz w:val="24"/>
          <w:szCs w:val="24"/>
        </w:rPr>
        <w:fldChar w:fldCharType="end"/>
      </w:r>
      <w:r w:rsidR="0090685C" w:rsidRPr="0090685C">
        <w:rPr>
          <w:rFonts w:ascii="Times New Roman" w:hAnsi="Times New Roman"/>
          <w:sz w:val="24"/>
          <w:szCs w:val="24"/>
        </w:rPr>
        <w:t xml:space="preserve">. De igual forma, num estudo com casais durante o tratamento de reprodução medicamente assistida, a motivação “honestidade acima de tudo” foi a segunda categoria de razões mais apontada pelos pais </w:t>
      </w:r>
      <w:r w:rsidR="006B6C62">
        <w:rPr>
          <w:rFonts w:ascii="Times New Roman" w:hAnsi="Times New Roman"/>
          <w:sz w:val="24"/>
          <w:szCs w:val="24"/>
        </w:rPr>
        <w:t xml:space="preserve">que </w:t>
      </w:r>
      <w:r w:rsidR="0090685C" w:rsidRPr="0090685C">
        <w:rPr>
          <w:rFonts w:ascii="Times New Roman" w:hAnsi="Times New Roman"/>
          <w:sz w:val="24"/>
          <w:szCs w:val="24"/>
        </w:rPr>
        <w:t>tinham como intenção contar às crianças a origem da sua conceção</w:t>
      </w:r>
      <w:r w:rsidR="00B0045D">
        <w:rPr>
          <w:rFonts w:ascii="Times New Roman" w:hAnsi="Times New Roman"/>
          <w:sz w:val="24"/>
          <w:szCs w:val="24"/>
        </w:rPr>
        <w:t xml:space="preserve"> </w:t>
      </w:r>
      <w:r w:rsidR="0090685C" w:rsidRPr="0090685C">
        <w:rPr>
          <w:rFonts w:ascii="Times New Roman" w:hAnsi="Times New Roman"/>
          <w:sz w:val="24"/>
          <w:szCs w:val="24"/>
        </w:rPr>
        <w:fldChar w:fldCharType="begin" w:fldLock="1"/>
      </w:r>
      <w:r w:rsidR="00A03341">
        <w:rPr>
          <w:rFonts w:ascii="Times New Roman" w:hAnsi="Times New Roman"/>
          <w:sz w:val="24"/>
          <w:szCs w:val="24"/>
        </w:rPr>
        <w:instrText>ADDIN CSL_CITATION { "citationItems" : [ { "id" : "ITEM-1", "itemData" : { "DOI" : "10.1080/02646838.2013.853171", "ISSN" : "0264-6838", "abstract" : "Objective:To explore the intention of Spanish patients who were undergoing a reproductive donation treatment to disclose their offspring\u2019s origins.Background:In Spain, the law establishes the anonymity of the donation process and prohibits revealing the donor\u2019s identity to the offspring or the parents. Method: The design was a prospective observational study in a private institution. The participants were Spanish family units (heterosexual couples, homosexual couples and single women) undergoing a reproductive donation treatment in FivMadrid, Madrid, Spain. One hundred and thirty family units accepted and returned the complete questionnaire specially designed for this study.Results:Of the participants, 61% intend to disclose their offspring\u2019s origins; 85% of those who want to reveal will do so during childhood (between 3 and 8 years of age); 95% think it is a good decision to undergo a gamete donation treatment; 95% feel the future child is theirs; 64% of the participants are concerned about the physical characteristics of the donors; 63% consider psychological counselling to be important during treatment, and 55% during pregnancy and after delivery. In all these results there were no significant differences (P&lt; 0.05) between traditional families (heterosexual couples) and non-traditional families (lesbian couples and single women).Conclusions:Even though Spanish legislation does not allow families and donors to know each other, our results are consistent with others presented in different European countries where legislations are different and the offspring and the families are permitted to meet their donors. Many of the Spanish parents studied plan to take a responsible and coherent decision about disclosing their origins to their children, choosing an honest and open relationship. [ABSTRACT FROM PUBLISHER]", "author" : [ { "dropping-particle" : "", "family" : "Baccino", "given" : "Giuliana", "non-dropping-particle" : "", "parse-names" : false, "suffix" : "" }, { "dropping-particle" : "", "family" : "Salvadores", "given" : "Paloma", "non-dropping-particle" : "", "parse-names" : false, "suffix" : "" }, { "dropping-particle" : "", "family" : "Hern\u00e1ndez", "given" : "Eleuterio R.", "non-dropping-particle" : "", "parse-names" : false, "suffix" : "" } ], "container-title" : "Journal of Reproductive and Infant Psychology", "id" : "ITEM-1", "issue" : "1", "issued" : { "date-parts" : [ [ "2013" ] ] }, "page" : "83-95", "publisher" : "Routledge", "title" : "Disclosing their type of conception to offspring conceived by gamete or embryo donation in Spain", "type" : "article-journal", "volume" : "32" }, "uris" : [ "http://www.mendeley.com/documents/?uuid=6f9596de-1df7-47e1-b326-8fe1949385c0" ] } ], "mendeley" : { "formattedCitation" : "(Baccino et al., 2013)", "plainTextFormattedCitation" : "(Baccino et al., 2013)", "previouslyFormattedCitation" : "(Baccino et al., 2013)" }, "properties" : { "noteIndex" : 0 }, "schema" : "https://github.com/citation-style-language/schema/raw/master/csl-citation.json" }</w:instrText>
      </w:r>
      <w:r w:rsidR="0090685C" w:rsidRPr="0090685C">
        <w:rPr>
          <w:rFonts w:ascii="Times New Roman" w:hAnsi="Times New Roman"/>
          <w:sz w:val="24"/>
          <w:szCs w:val="24"/>
        </w:rPr>
        <w:fldChar w:fldCharType="separate"/>
      </w:r>
      <w:r w:rsidR="0090685C" w:rsidRPr="0090685C">
        <w:rPr>
          <w:rFonts w:ascii="Times New Roman" w:hAnsi="Times New Roman"/>
          <w:noProof/>
          <w:sz w:val="24"/>
          <w:szCs w:val="24"/>
        </w:rPr>
        <w:t>(Baccino et al., 2013)</w:t>
      </w:r>
      <w:r w:rsidR="0090685C" w:rsidRPr="0090685C">
        <w:rPr>
          <w:rFonts w:ascii="Times New Roman" w:hAnsi="Times New Roman"/>
          <w:sz w:val="24"/>
          <w:szCs w:val="24"/>
        </w:rPr>
        <w:fldChar w:fldCharType="end"/>
      </w:r>
      <w:r w:rsidR="0090685C" w:rsidRPr="0090685C">
        <w:rPr>
          <w:rFonts w:ascii="Times New Roman" w:hAnsi="Times New Roman"/>
          <w:sz w:val="24"/>
          <w:szCs w:val="24"/>
        </w:rPr>
        <w:t xml:space="preserve">. </w:t>
      </w:r>
    </w:p>
    <w:p w14:paraId="17598BDC" w14:textId="39475424" w:rsidR="00D82BD6" w:rsidRDefault="008C1E36" w:rsidP="008F1012">
      <w:pPr>
        <w:spacing w:after="0" w:line="360" w:lineRule="auto"/>
        <w:ind w:firstLine="426"/>
        <w:jc w:val="both"/>
        <w:rPr>
          <w:rFonts w:ascii="Times New Roman" w:hAnsi="Times New Roman"/>
          <w:sz w:val="24"/>
          <w:szCs w:val="24"/>
        </w:rPr>
      </w:pPr>
      <w:r>
        <w:rPr>
          <w:rFonts w:ascii="Times New Roman" w:hAnsi="Times New Roman"/>
          <w:sz w:val="24"/>
          <w:szCs w:val="24"/>
        </w:rPr>
        <w:t xml:space="preserve">Esta motivação vai </w:t>
      </w:r>
      <w:ins w:id="106" w:author="Autor">
        <w:r w:rsidR="00523C53">
          <w:rPr>
            <w:rFonts w:ascii="Times New Roman" w:hAnsi="Times New Roman"/>
            <w:sz w:val="24"/>
            <w:szCs w:val="24"/>
          </w:rPr>
          <w:t>ao</w:t>
        </w:r>
      </w:ins>
      <w:del w:id="107" w:author="Autor">
        <w:r w:rsidDel="00523C53">
          <w:rPr>
            <w:rFonts w:ascii="Times New Roman" w:hAnsi="Times New Roman"/>
            <w:sz w:val="24"/>
            <w:szCs w:val="24"/>
          </w:rPr>
          <w:delText>de</w:delText>
        </w:r>
      </w:del>
      <w:r>
        <w:rPr>
          <w:rFonts w:ascii="Times New Roman" w:hAnsi="Times New Roman"/>
          <w:sz w:val="24"/>
          <w:szCs w:val="24"/>
        </w:rPr>
        <w:t xml:space="preserve"> encontro </w:t>
      </w:r>
      <w:ins w:id="108" w:author="Autor">
        <w:r w:rsidR="00523C53">
          <w:rPr>
            <w:rFonts w:ascii="Times New Roman" w:hAnsi="Times New Roman"/>
            <w:sz w:val="24"/>
            <w:szCs w:val="24"/>
          </w:rPr>
          <w:t>de</w:t>
        </w:r>
      </w:ins>
      <w:del w:id="109" w:author="Autor">
        <w:r w:rsidR="005B2741" w:rsidDel="00523C53">
          <w:rPr>
            <w:rFonts w:ascii="Times New Roman" w:hAnsi="Times New Roman"/>
            <w:sz w:val="24"/>
            <w:szCs w:val="24"/>
          </w:rPr>
          <w:delText>a</w:delText>
        </w:r>
      </w:del>
      <w:r w:rsidR="005B2741">
        <w:rPr>
          <w:rFonts w:ascii="Times New Roman" w:hAnsi="Times New Roman"/>
          <w:sz w:val="24"/>
          <w:szCs w:val="24"/>
        </w:rPr>
        <w:t xml:space="preserve"> uma das razões também com maior influência no processo de tomada de decisão</w:t>
      </w:r>
      <w:del w:id="110" w:author="Autor">
        <w:r w:rsidR="0090685C" w:rsidDel="00523C53">
          <w:rPr>
            <w:rFonts w:ascii="Times New Roman" w:hAnsi="Times New Roman"/>
            <w:sz w:val="24"/>
            <w:szCs w:val="24"/>
          </w:rPr>
          <w:delText>,</w:delText>
        </w:r>
      </w:del>
      <w:ins w:id="111" w:author="Autor">
        <w:r w:rsidR="00523C53">
          <w:rPr>
            <w:rFonts w:ascii="Times New Roman" w:hAnsi="Times New Roman"/>
            <w:sz w:val="24"/>
            <w:szCs w:val="24"/>
          </w:rPr>
          <w:t>:</w:t>
        </w:r>
      </w:ins>
      <w:r w:rsidR="0090685C">
        <w:rPr>
          <w:rFonts w:ascii="Times New Roman" w:hAnsi="Times New Roman"/>
          <w:sz w:val="24"/>
          <w:szCs w:val="24"/>
        </w:rPr>
        <w:t xml:space="preserve"> a defesa da transparência no seio familiar como forma da criança se sentir mais segura e confiante</w:t>
      </w:r>
      <w:r>
        <w:rPr>
          <w:rFonts w:ascii="Times New Roman" w:hAnsi="Times New Roman"/>
          <w:sz w:val="24"/>
          <w:szCs w:val="24"/>
        </w:rPr>
        <w:t xml:space="preserve">, permitindo um forte sentido de família, tal como é indicado por </w:t>
      </w:r>
      <w:r>
        <w:rPr>
          <w:rFonts w:ascii="Times New Roman" w:hAnsi="Times New Roman"/>
          <w:sz w:val="24"/>
          <w:szCs w:val="24"/>
        </w:rPr>
        <w:fldChar w:fldCharType="begin" w:fldLock="1"/>
      </w:r>
      <w:r w:rsidR="00280ED9">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"mendeley" : { "formattedCitation" : "(Hahn &amp; Craft-Rosenberg, 2002)", "manualFormatting" : "Hahn et. al (2002)", "plainTextFormattedCitation" : "(Hahn &amp; Craft-Rosenberg, 2002)", "previouslyFormattedCitation" : "(Hahn &amp; Craft-Rosenberg, 2002)" }, "properties" : { "noteIndex" : 0 }, "schema" : "https://github.com/citation-style-language/schema/raw/master/csl-citation.json" }</w:instrText>
      </w:r>
      <w:r>
        <w:rPr>
          <w:rFonts w:ascii="Times New Roman" w:hAnsi="Times New Roman"/>
          <w:sz w:val="24"/>
          <w:szCs w:val="24"/>
        </w:rPr>
        <w:fldChar w:fldCharType="separate"/>
      </w:r>
      <w:r>
        <w:rPr>
          <w:rFonts w:ascii="Times New Roman" w:hAnsi="Times New Roman"/>
          <w:noProof/>
          <w:sz w:val="24"/>
          <w:szCs w:val="24"/>
        </w:rPr>
        <w:t>Hahn et. al (2</w:t>
      </w:r>
      <w:r w:rsidRPr="008C1E36">
        <w:rPr>
          <w:rFonts w:ascii="Times New Roman" w:hAnsi="Times New Roman"/>
          <w:noProof/>
          <w:sz w:val="24"/>
          <w:szCs w:val="24"/>
        </w:rPr>
        <w:t>002)</w:t>
      </w:r>
      <w:r>
        <w:rPr>
          <w:rFonts w:ascii="Times New Roman" w:hAnsi="Times New Roman"/>
          <w:sz w:val="24"/>
          <w:szCs w:val="24"/>
        </w:rPr>
        <w:fldChar w:fldCharType="end"/>
      </w:r>
      <w:r>
        <w:rPr>
          <w:rFonts w:ascii="Times New Roman" w:hAnsi="Times New Roman"/>
          <w:sz w:val="24"/>
          <w:szCs w:val="24"/>
        </w:rPr>
        <w:t xml:space="preserve">. </w:t>
      </w:r>
    </w:p>
    <w:p w14:paraId="61572CCB" w14:textId="72AB627D" w:rsidR="00D82BD6" w:rsidRDefault="00D82BD6" w:rsidP="008F1012">
      <w:pPr>
        <w:spacing w:after="0" w:line="360" w:lineRule="auto"/>
        <w:ind w:firstLine="426"/>
        <w:jc w:val="both"/>
        <w:rPr>
          <w:rFonts w:ascii="Times New Roman" w:hAnsi="Times New Roman"/>
          <w:sz w:val="24"/>
          <w:szCs w:val="24"/>
        </w:rPr>
      </w:pPr>
      <w:r>
        <w:rPr>
          <w:rFonts w:ascii="Times New Roman" w:hAnsi="Times New Roman"/>
          <w:sz w:val="24"/>
          <w:szCs w:val="24"/>
        </w:rPr>
        <w:t>O</w:t>
      </w:r>
      <w:r w:rsidRPr="0090685C">
        <w:rPr>
          <w:rFonts w:ascii="Times New Roman" w:hAnsi="Times New Roman"/>
          <w:sz w:val="24"/>
          <w:szCs w:val="24"/>
        </w:rPr>
        <w:t xml:space="preserve"> direito d</w:t>
      </w:r>
      <w:ins w:id="112" w:author="Autor">
        <w:r w:rsidR="00523C53">
          <w:rPr>
            <w:rFonts w:ascii="Times New Roman" w:hAnsi="Times New Roman"/>
            <w:sz w:val="24"/>
            <w:szCs w:val="24"/>
          </w:rPr>
          <w:t xml:space="preserve">e </w:t>
        </w:r>
      </w:ins>
      <w:r w:rsidRPr="0090685C">
        <w:rPr>
          <w:rFonts w:ascii="Times New Roman" w:hAnsi="Times New Roman"/>
          <w:sz w:val="24"/>
          <w:szCs w:val="24"/>
        </w:rPr>
        <w:t>a criança conhecer as suas origens genéticas foi também uma das motivações que mais influenciou a tomada de decisão dos pais que contaram ao/à seu/sua filho/a a origem</w:t>
      </w:r>
      <w:r w:rsidR="00C9281B">
        <w:rPr>
          <w:rFonts w:ascii="Times New Roman" w:hAnsi="Times New Roman"/>
          <w:sz w:val="24"/>
          <w:szCs w:val="24"/>
        </w:rPr>
        <w:t xml:space="preserve"> da sua conce</w:t>
      </w:r>
      <w:r w:rsidRPr="0090685C">
        <w:rPr>
          <w:rFonts w:ascii="Times New Roman" w:hAnsi="Times New Roman"/>
          <w:sz w:val="24"/>
          <w:szCs w:val="24"/>
        </w:rPr>
        <w:t>ção</w:t>
      </w:r>
      <w:r>
        <w:rPr>
          <w:rFonts w:ascii="Times New Roman" w:hAnsi="Times New Roman"/>
          <w:sz w:val="24"/>
          <w:szCs w:val="24"/>
        </w:rPr>
        <w:t xml:space="preserve">, </w:t>
      </w:r>
      <w:r w:rsidR="00083C46">
        <w:rPr>
          <w:rFonts w:ascii="Times New Roman" w:hAnsi="Times New Roman"/>
          <w:sz w:val="24"/>
          <w:szCs w:val="24"/>
        </w:rPr>
        <w:t>corroborando o que</w:t>
      </w:r>
      <w:r w:rsidRPr="0090685C">
        <w:rPr>
          <w:rFonts w:ascii="Times New Roman" w:hAnsi="Times New Roman"/>
          <w:sz w:val="24"/>
          <w:szCs w:val="24"/>
        </w:rPr>
        <w:t xml:space="preserve"> é referido pela literatura ao longo dos anos (</w:t>
      </w:r>
      <w:r w:rsidRPr="00A81304">
        <w:rPr>
          <w:rFonts w:ascii="Times New Roman" w:hAnsi="Times New Roman"/>
          <w:i/>
          <w:sz w:val="24"/>
          <w:szCs w:val="24"/>
        </w:rPr>
        <w:t xml:space="preserve">e.g. </w:t>
      </w:r>
      <w:r w:rsidRPr="0090685C">
        <w:rPr>
          <w:rFonts w:ascii="Times New Roman" w:hAnsi="Times New Roman"/>
          <w:sz w:val="24"/>
          <w:szCs w:val="24"/>
        </w:rPr>
        <w:fldChar w:fldCharType="begin" w:fldLock="1"/>
      </w:r>
      <w:r w:rsidR="00280ED9">
        <w:rPr>
          <w:rFonts w:ascii="Times New Roman" w:hAnsi="Times New Roman"/>
          <w:sz w:val="24"/>
          <w:szCs w:val="24"/>
        </w:rPr>
        <w:instrText>ADDIN CSL_CITATION { "citationItems" : [ { "id" : "ITEM-1", "itemData" : { "ISSN" : "0884-2175", "PMID" : "12033541", "abstract" : "Design: Exploratory, comparative, descriptive. Setting: A university hospital\u2013assisted reproduc- tive technology program in the Midwest. Participants: Thirty-one couples with children conceived with anonymously donated eggs. Methods: Audiotaped telephone interviews, measures of social support and family environment, and a demographic survey. Main Outcome Measures: Content analysis of interview transcripts and comparison of recurring themes among groups. Results: The majority of parents intended disclo- sure. Dominant themes among disclosing parents included the belief that a child has a right to know and concerns about the harmful effects of family secrets. Among nondisclosing parents, common themes were knowing of no compelling reason to tell and perceiv- ing potential harm in telling. Undecided parents reported concerns about how and when to tell and the child\u2019s possible reaction. Parents in all groups expressed concern about their disclosure decisions. Conclusions: Dominant decisional influences were beliefs and values and concerns about possible harm. Longitudinal study is needed to determine the impact of disclosure decisions on children, families, and society.", "author" : [ { "dropping-particle" : "", "family" : "Hahn", "given" : "Sandra Jane", "non-dropping-particle" : "", "parse-names" : false, "suffix" : "" }, { "dropping-particle" : "", "family" : "Craft-Rosenberg", "given" : "Martha", "non-dropping-particle" : "", "parse-names" : false, "suffix" : "" } ], "container-title" : "Jognn", "id" : "ITEM-1", "issue" : "3", "issued" : { "date-parts" : [ [ "2002" ] ] }, "page" : "283-293", "title" : "The disclosure decisions of parents who conceive children using donor eggs", "type" : "article-journal", "volume" : "31" }, "uris" : [ "http://www.mendeley.com/documents/?uuid=82eadc0c-8b84-4f0d-9945-7200a400431e"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"http://www.mendeley.com/documents/?uuid=bbea87c6-3dc1-422f-9b19-b9c150de5671" ] }, { "id" : "ITEM-3", "itemData" : { "DOI" : "10.1080/02646830903295018", "ISSN" : "0264-6838", "abstract" : "This paper presents the findings of a qualitative investigation of the experience of parents in the UK who have built their families through donor conception and have told their children about their origins. Key themes identified in the study include parental motivation for disclosure, the relationship between telling the child and telling others, the importance of the \u2018seed\u2010planting\u2019 strategy for telling children, and \u2018ownership\u2019 of information about the child\u2019s conception. The paper concludes by discussing the implications of the research findings for encouraging parental disclosure of donor conception as advocated in the UK\u2019s Human Fertilisation and Embryology Act 2008.", "author" : [ { "dropping-particle" : "", "family" : "Blyth", "given" : "Eric", "non-dropping-particle" : "", "parse-names" : false, "suffix" : "" }, { "dropping-particle" : "", "family" : "Langridge", "given" : "Darren", "non-dropping-particle" : "", "parse-names" : false, "suffix" : "" }, { "dropping-particle" : "", "family" : "Harris", "given" : "Rhonda", "non-dropping-particle" : "", "parse-names" : false, "suffix" : "" } ], "container-title" : "Journal of Reproductive and Infant Psychology", "id" : "ITEM-3", "issue" : "2", "issued" : { "date-parts" : [ [ "2010" ] ] }, "page" : "116-127", "title" : "Family building in donor conception: parents\u2019 experiences of sharing information", "type" : "article-journal", "volume" : "28" }, "uris" : [ "http://www.mendeley.com/documents/?uuid=881ddfe9-a748-4c1b-ae5c-983d57e881b0" ] }, { "id" : "ITEM-4",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"ITEM-4",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"ITEM-5",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w:instrText>
      </w:r>
      <w:r w:rsidR="00280ED9" w:rsidRPr="003D12AA">
        <w:rPr>
          <w:rFonts w:ascii="Times New Roman" w:hAnsi="Times New Roman"/>
          <w:sz w:val="24"/>
          <w:szCs w:val="24"/>
          <w:lang w:val="en-US"/>
        </w:rPr>
        <w:instrText>particle" : "", "parse-names" : false, "suffix" : "" }, { "dropping-particle" : "", "family" : "Linell", "given" : "L.", "non-dropping-particle" : "", "parse-names" : false, "suffix" : "" }, { "dropping-particle" : "", "family" : "Lampic", "given" : "C.", "non-dropping-particle" : "", "parse-names" : false, "suffix" : "" } ], "container-title" : "Human Reproduction", "id" : "ITEM-5",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"mendeley" : { "formattedCitation" : "(Blyth et al., 2010; Hahn &amp; Craft-Rosenberg, 2002; Isaksson et al., 2016; Lalos et al., 2007; Murray &amp; Golombok, 2003)", "manualFormatting" : "Blyth et al., 2010; Hahn, Sandra Jane; Craft-Rosenberg, 2002; Isaksson et al., 2016; Lalos et al., 2007; Murray &amp; Golombok, 2003)", "plainTextFormattedCitation" : "(Blyth et al., 2010; Hahn &amp; Craft-Rosenberg, 2002; Isaksson et al., 2016; Lalos et al., 2007; Murray &amp; Golombok, 2003)", "previouslyFormattedCitation" : "(Blyth et al., 2010; Hahn &amp; Craft-Rosenberg, 2002; Isaksson et al., 2016; Lalos et al., 2007; Murray &amp; Golombok, 2003)" }, "properties" : { "noteIndex" : 0 }, "schema" : "https://github.com/citation-style-language/schema/raw/master/csl-citation.json" }</w:instrText>
      </w:r>
      <w:r w:rsidRPr="0090685C">
        <w:rPr>
          <w:rFonts w:ascii="Times New Roman" w:hAnsi="Times New Roman"/>
          <w:sz w:val="24"/>
          <w:szCs w:val="24"/>
        </w:rPr>
        <w:fldChar w:fldCharType="separate"/>
      </w:r>
      <w:r w:rsidRPr="009B7CEB">
        <w:rPr>
          <w:rFonts w:ascii="Times New Roman" w:hAnsi="Times New Roman"/>
          <w:noProof/>
          <w:sz w:val="24"/>
          <w:szCs w:val="24"/>
          <w:lang w:val="en-US"/>
        </w:rPr>
        <w:t>Blyth et al., 2010; Hahn, Sandra Jane; Craft-Rosenberg, 2002; Isaksson et al., 2016; Lalos et al., 2007; Murray &amp; Golombok, 2003)</w:t>
      </w:r>
      <w:r w:rsidRPr="0090685C">
        <w:rPr>
          <w:rFonts w:ascii="Times New Roman" w:hAnsi="Times New Roman"/>
          <w:sz w:val="24"/>
          <w:szCs w:val="24"/>
        </w:rPr>
        <w:fldChar w:fldCharType="end"/>
      </w:r>
      <w:r w:rsidRPr="009B7CEB">
        <w:rPr>
          <w:rFonts w:ascii="Times New Roman" w:hAnsi="Times New Roman"/>
          <w:sz w:val="24"/>
          <w:szCs w:val="24"/>
          <w:lang w:val="en-US"/>
        </w:rPr>
        <w:t xml:space="preserve">. </w:t>
      </w:r>
      <w:r w:rsidRPr="0090685C">
        <w:rPr>
          <w:rFonts w:ascii="Times New Roman" w:hAnsi="Times New Roman"/>
          <w:sz w:val="24"/>
          <w:szCs w:val="24"/>
        </w:rPr>
        <w:t>Num est</w:t>
      </w:r>
      <w:r w:rsidR="00EA737D">
        <w:rPr>
          <w:rFonts w:ascii="Times New Roman" w:hAnsi="Times New Roman"/>
          <w:sz w:val="24"/>
          <w:szCs w:val="24"/>
        </w:rPr>
        <w:t xml:space="preserve">udo </w:t>
      </w:r>
      <w:r w:rsidR="00FC09FC">
        <w:rPr>
          <w:rFonts w:ascii="Times New Roman" w:hAnsi="Times New Roman"/>
          <w:sz w:val="24"/>
          <w:szCs w:val="24"/>
        </w:rPr>
        <w:t>levado a cabo em 2003</w:t>
      </w:r>
      <w:r w:rsidR="00EA737D">
        <w:rPr>
          <w:rFonts w:ascii="Times New Roman" w:hAnsi="Times New Roman"/>
          <w:sz w:val="24"/>
          <w:szCs w:val="24"/>
        </w:rPr>
        <w:t xml:space="preserve"> com</w:t>
      </w:r>
      <w:r w:rsidRPr="0090685C">
        <w:rPr>
          <w:rFonts w:ascii="Times New Roman" w:hAnsi="Times New Roman"/>
          <w:sz w:val="24"/>
          <w:szCs w:val="24"/>
        </w:rPr>
        <w:t xml:space="preserve"> famílias construídas com recurso </w:t>
      </w:r>
      <w:ins w:id="113" w:author="Autor">
        <w:r w:rsidR="00523C53">
          <w:rPr>
            <w:rFonts w:ascii="Times New Roman" w:hAnsi="Times New Roman"/>
            <w:sz w:val="24"/>
            <w:szCs w:val="24"/>
          </w:rPr>
          <w:t>à</w:t>
        </w:r>
      </w:ins>
      <w:del w:id="114" w:author="Autor">
        <w:r w:rsidRPr="0090685C" w:rsidDel="00523C53">
          <w:rPr>
            <w:rFonts w:ascii="Times New Roman" w:hAnsi="Times New Roman"/>
            <w:sz w:val="24"/>
            <w:szCs w:val="24"/>
          </w:rPr>
          <w:delText>a</w:delText>
        </w:r>
      </w:del>
      <w:r w:rsidRPr="0090685C">
        <w:rPr>
          <w:rFonts w:ascii="Times New Roman" w:hAnsi="Times New Roman"/>
          <w:sz w:val="24"/>
          <w:szCs w:val="24"/>
        </w:rPr>
        <w:t xml:space="preserve"> doação de ovócitos, 60% das mães refer</w:t>
      </w:r>
      <w:ins w:id="115" w:author="Autor">
        <w:r w:rsidR="00523C53">
          <w:rPr>
            <w:rFonts w:ascii="Times New Roman" w:hAnsi="Times New Roman"/>
            <w:sz w:val="24"/>
            <w:szCs w:val="24"/>
          </w:rPr>
          <w:t>ira</w:t>
        </w:r>
      </w:ins>
      <w:del w:id="116" w:author="Autor">
        <w:r w:rsidRPr="0090685C" w:rsidDel="00523C53">
          <w:rPr>
            <w:rFonts w:ascii="Times New Roman" w:hAnsi="Times New Roman"/>
            <w:sz w:val="24"/>
            <w:szCs w:val="24"/>
          </w:rPr>
          <w:delText>e</w:delText>
        </w:r>
      </w:del>
      <w:r w:rsidRPr="0090685C">
        <w:rPr>
          <w:rFonts w:ascii="Times New Roman" w:hAnsi="Times New Roman"/>
          <w:sz w:val="24"/>
          <w:szCs w:val="24"/>
        </w:rPr>
        <w:t xml:space="preserve">m o desejo de contar à criança por </w:t>
      </w:r>
      <w:r w:rsidR="006005B2">
        <w:rPr>
          <w:rFonts w:ascii="Times New Roman" w:hAnsi="Times New Roman"/>
          <w:sz w:val="24"/>
          <w:szCs w:val="24"/>
        </w:rPr>
        <w:t xml:space="preserve">considerarem que </w:t>
      </w:r>
      <w:r w:rsidRPr="0090685C">
        <w:rPr>
          <w:rFonts w:ascii="Times New Roman" w:hAnsi="Times New Roman"/>
          <w:sz w:val="24"/>
          <w:szCs w:val="24"/>
        </w:rPr>
        <w:t>esta te</w:t>
      </w:r>
      <w:r w:rsidR="006005B2">
        <w:rPr>
          <w:rFonts w:ascii="Times New Roman" w:hAnsi="Times New Roman"/>
          <w:sz w:val="24"/>
          <w:szCs w:val="24"/>
        </w:rPr>
        <w:t>m</w:t>
      </w:r>
      <w:r w:rsidRPr="0090685C">
        <w:rPr>
          <w:rFonts w:ascii="Times New Roman" w:hAnsi="Times New Roman"/>
          <w:sz w:val="24"/>
          <w:szCs w:val="24"/>
        </w:rPr>
        <w:t xml:space="preserve"> o direito </w:t>
      </w:r>
      <w:r w:rsidR="006005B2">
        <w:rPr>
          <w:rFonts w:ascii="Times New Roman" w:hAnsi="Times New Roman"/>
          <w:sz w:val="24"/>
          <w:szCs w:val="24"/>
        </w:rPr>
        <w:t>de</w:t>
      </w:r>
      <w:r w:rsidR="006005B2" w:rsidRPr="0090685C">
        <w:rPr>
          <w:rFonts w:ascii="Times New Roman" w:hAnsi="Times New Roman"/>
          <w:sz w:val="24"/>
          <w:szCs w:val="24"/>
        </w:rPr>
        <w:t xml:space="preserve"> </w:t>
      </w:r>
      <w:r w:rsidRPr="0090685C">
        <w:rPr>
          <w:rFonts w:ascii="Times New Roman" w:hAnsi="Times New Roman"/>
          <w:sz w:val="24"/>
          <w:szCs w:val="24"/>
        </w:rPr>
        <w:t xml:space="preserve">conhecer a verdade sobre as suas origens genéticas </w:t>
      </w:r>
      <w:r w:rsidRPr="0090685C">
        <w:rPr>
          <w:rFonts w:ascii="Times New Roman" w:hAnsi="Times New Roman"/>
          <w:sz w:val="24"/>
          <w:szCs w:val="24"/>
        </w:rPr>
        <w:fldChar w:fldCharType="begin" w:fldLock="1"/>
      </w:r>
      <w:r w:rsidRPr="0090685C">
        <w:rPr>
          <w:rFonts w:ascii="Times New Roman" w:hAnsi="Times New Roman"/>
          <w:sz w:val="24"/>
          <w:szCs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"http://www.mendeley.com/documents/?uuid=bbea87c6-3dc1-422f-9b19-b9c150de5671" ] } ], "mendeley" : { "formattedCitation" : "(Murray &amp; Golombok, 2003)", "plainTextFormattedCitation" : "(Murray &amp; Golombok, 2003)", "previouslyFormattedCitation" : "(Murray &amp; Golombok, 2003)" }, "properties" : { "noteIndex" : 0 }, "schema" : "https://github.com/citation-style-language/schema/raw/master/csl-citation.json" }</w:instrText>
      </w:r>
      <w:r w:rsidRPr="0090685C">
        <w:rPr>
          <w:rFonts w:ascii="Times New Roman" w:hAnsi="Times New Roman"/>
          <w:sz w:val="24"/>
          <w:szCs w:val="24"/>
        </w:rPr>
        <w:fldChar w:fldCharType="separate"/>
      </w:r>
      <w:r w:rsidRPr="0090685C">
        <w:rPr>
          <w:rFonts w:ascii="Times New Roman" w:hAnsi="Times New Roman"/>
          <w:noProof/>
          <w:sz w:val="24"/>
          <w:szCs w:val="24"/>
        </w:rPr>
        <w:t>(Murray &amp; Golombok, 2003)</w:t>
      </w:r>
      <w:r w:rsidRPr="0090685C">
        <w:rPr>
          <w:rFonts w:ascii="Times New Roman" w:hAnsi="Times New Roman"/>
          <w:sz w:val="24"/>
          <w:szCs w:val="24"/>
        </w:rPr>
        <w:fldChar w:fldCharType="end"/>
      </w:r>
      <w:r w:rsidRPr="0090685C">
        <w:rPr>
          <w:rFonts w:ascii="Times New Roman" w:hAnsi="Times New Roman"/>
          <w:sz w:val="24"/>
          <w:szCs w:val="24"/>
        </w:rPr>
        <w:t xml:space="preserve">. De </w:t>
      </w:r>
      <w:r w:rsidRPr="0090685C">
        <w:rPr>
          <w:rFonts w:ascii="Times New Roman" w:hAnsi="Times New Roman"/>
          <w:sz w:val="24"/>
          <w:szCs w:val="24"/>
        </w:rPr>
        <w:lastRenderedPageBreak/>
        <w:t xml:space="preserve">igual forma, um </w:t>
      </w:r>
      <w:r w:rsidR="006005B2">
        <w:rPr>
          <w:rFonts w:ascii="Times New Roman" w:hAnsi="Times New Roman"/>
          <w:sz w:val="24"/>
          <w:szCs w:val="24"/>
        </w:rPr>
        <w:t xml:space="preserve">outro </w:t>
      </w:r>
      <w:r w:rsidRPr="0090685C">
        <w:rPr>
          <w:rFonts w:ascii="Times New Roman" w:hAnsi="Times New Roman"/>
          <w:sz w:val="24"/>
          <w:szCs w:val="24"/>
        </w:rPr>
        <w:t>estudo</w:t>
      </w:r>
      <w:r w:rsidR="006005B2">
        <w:rPr>
          <w:rFonts w:ascii="Times New Roman" w:hAnsi="Times New Roman"/>
          <w:sz w:val="24"/>
          <w:szCs w:val="24"/>
        </w:rPr>
        <w:t xml:space="preserve"> recente</w:t>
      </w:r>
      <w:r w:rsidRPr="0090685C">
        <w:rPr>
          <w:rFonts w:ascii="Times New Roman" w:hAnsi="Times New Roman"/>
          <w:sz w:val="24"/>
          <w:szCs w:val="24"/>
        </w:rPr>
        <w:t xml:space="preserve"> refere “o direito da criança saber” como a base de muitos pais para a partilha de informação </w:t>
      </w:r>
      <w:r w:rsidRPr="0090685C">
        <w:rPr>
          <w:rFonts w:ascii="Times New Roman" w:hAnsi="Times New Roman"/>
          <w:sz w:val="24"/>
          <w:szCs w:val="24"/>
        </w:rPr>
        <w:fldChar w:fldCharType="begin" w:fldLock="1"/>
      </w:r>
      <w:r w:rsidRPr="0090685C">
        <w:rPr>
          <w:rFonts w:ascii="Times New Roman" w:hAnsi="Times New Roman"/>
          <w:sz w:val="24"/>
          <w:szCs w:val="24"/>
        </w:rPr>
        <w:instrText>ADDIN CSL_CITATION { "citationItems" : [ { "id" : "ITEM-1",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"ITEM-1",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"mendeley" : { "formattedCitation" : "(Isaksson et al., 2016)", "plainTextFormattedCitation" : "(Isaksson et al., 2016)", "previouslyFormattedCitation" : "(Isaksson et al., 2016)" }, "properties" : { "noteIndex" : 0 }, "schema" : "https://github.com/citation-style-language/schema/raw/master/csl-citation.json" }</w:instrText>
      </w:r>
      <w:r w:rsidRPr="0090685C">
        <w:rPr>
          <w:rFonts w:ascii="Times New Roman" w:hAnsi="Times New Roman"/>
          <w:sz w:val="24"/>
          <w:szCs w:val="24"/>
        </w:rPr>
        <w:fldChar w:fldCharType="separate"/>
      </w:r>
      <w:r w:rsidRPr="0090685C">
        <w:rPr>
          <w:rFonts w:ascii="Times New Roman" w:hAnsi="Times New Roman"/>
          <w:noProof/>
          <w:sz w:val="24"/>
          <w:szCs w:val="24"/>
        </w:rPr>
        <w:t>(Isaksson et al., 2016)</w:t>
      </w:r>
      <w:r w:rsidRPr="0090685C">
        <w:rPr>
          <w:rFonts w:ascii="Times New Roman" w:hAnsi="Times New Roman"/>
          <w:sz w:val="24"/>
          <w:szCs w:val="24"/>
        </w:rPr>
        <w:fldChar w:fldCharType="end"/>
      </w:r>
      <w:r w:rsidRPr="0090685C">
        <w:rPr>
          <w:rFonts w:ascii="Times New Roman" w:hAnsi="Times New Roman"/>
          <w:sz w:val="24"/>
          <w:szCs w:val="24"/>
        </w:rPr>
        <w:t xml:space="preserve">. </w:t>
      </w:r>
    </w:p>
    <w:p w14:paraId="685E5896" w14:textId="571BDFD0" w:rsidR="00687A12" w:rsidRPr="00305BBD" w:rsidRDefault="008C1E36" w:rsidP="008F1012">
      <w:pPr>
        <w:spacing w:after="0" w:line="360" w:lineRule="auto"/>
        <w:ind w:firstLine="426"/>
        <w:jc w:val="both"/>
        <w:rPr>
          <w:rFonts w:ascii="Times New Roman" w:hAnsi="Times New Roman"/>
          <w:color w:val="FF0000"/>
          <w:sz w:val="24"/>
          <w:szCs w:val="24"/>
        </w:rPr>
      </w:pPr>
      <w:r>
        <w:rPr>
          <w:rFonts w:ascii="Times New Roman" w:hAnsi="Times New Roman"/>
          <w:sz w:val="24"/>
          <w:szCs w:val="24"/>
        </w:rPr>
        <w:t xml:space="preserve">A motivação “Não tínhamos razões para omitir” foi também uma das que mais influenciou a tomada de decisão dos pais indo de encontro a uma das motivações também </w:t>
      </w:r>
      <w:r w:rsidR="006B6C62">
        <w:rPr>
          <w:rFonts w:ascii="Times New Roman" w:hAnsi="Times New Roman"/>
          <w:sz w:val="24"/>
          <w:szCs w:val="24"/>
        </w:rPr>
        <w:t xml:space="preserve">mais </w:t>
      </w:r>
      <w:r>
        <w:rPr>
          <w:rFonts w:ascii="Times New Roman" w:hAnsi="Times New Roman"/>
          <w:sz w:val="24"/>
          <w:szCs w:val="24"/>
        </w:rPr>
        <w:t>apontada por alguns estudos (</w:t>
      </w:r>
      <w:r w:rsidRPr="00A81304">
        <w:rPr>
          <w:rFonts w:ascii="Times New Roman" w:hAnsi="Times New Roman"/>
          <w:i/>
          <w:sz w:val="24"/>
          <w:szCs w:val="24"/>
        </w:rPr>
        <w:t>e.g.</w:t>
      </w:r>
      <w:r>
        <w:rPr>
          <w:rFonts w:ascii="Times New Roman" w:hAnsi="Times New Roman"/>
          <w:sz w:val="24"/>
          <w:szCs w:val="24"/>
        </w:rPr>
        <w:t xml:space="preserve"> </w:t>
      </w:r>
      <w:r>
        <w:rPr>
          <w:rFonts w:ascii="Times New Roman" w:hAnsi="Times New Roman"/>
          <w:sz w:val="24"/>
          <w:szCs w:val="24"/>
        </w:rPr>
        <w:fldChar w:fldCharType="begin" w:fldLock="1"/>
      </w:r>
      <w:r w:rsidR="00EA737D">
        <w:rPr>
          <w:rFonts w:ascii="Times New Roman" w:hAnsi="Times New Roman"/>
          <w:sz w:val="24"/>
          <w:szCs w:val="24"/>
        </w:rPr>
        <w:instrText>ADDIN CSL_CITATION { "citationItems" : [ { "id" : "ITEM-1", "itemData" : { "DOI" : "10.3109/01674820009085588", "ISBN" : "0167-482X (Print)\\r0167-482X (Linking)", "ISSN" : "0167-482X", "PMID" : "11191166", "abstract" : "Pioneering legislation regarding donor insemination was introduced in Sweden in 1985. The law gives the child, upon reaching sufficient maturity, the right to obtain information about the donor and his identity. One hundred and forty-eight Swedish couples with children conceived through donor insemination after the law was introduced have answered questions about disclosure and donation in a questionnaire. This article addresses the reasoning employed by individual couples in their decision whether or not to inform the children about their origin. Parental reflections on their decision and the children's reactions to receiving this information are also presented. Five categories of parental arguments are reported. These included 'reasons to tell', 'reasons not to tell', 'reasons why the question about telling or not would not be answered at all', 'inconclusive types of reasoning, that can still influence the fundamental decision' and 'context-dependent reasons associated with actual circumstances'. Through this meta-classification of arguments it was possible to identify clues to how professionals could facilitate parental decision-making and promote disclosure. Parents who had informed their children did not regret their decision. All of the parents who responded to the question of whether it had been beneficial to the child to tell answered 'yes'.", "author" : [ { "dropping-particle" : "", "family" : "Lindblad", "given" : "F", "non-dropping-particle" : "", "parse-names" : false, "suffix" : "" }, { "dropping-particle" : "", "family" : "Gottlieb", "given" : "C", "non-dropping-particle" : "", "parse-names" : false, "suffix" : "" }, { "dropping-particle" : "", "family" : "Lalos", "given" : "O", "non-dropping-particle" : "", "parse-names" : false, "suffix" : "" } ], "container-title" : "Journal of psychosomatic obstetrics and gynaecology", "id" : "ITEM-1", "issue" : "December", "issued" : { "date-parts" : [ [ "2000" ] ] }, "page" : "193-203", "title" : "To tell or not to tell--what parents think about telling their children that they were born following donor insemination.", "type" : "article-journal", "volume" : "21" }, "uris" : [ "http://www.mendeley.com/documents/?uuid=06f80f01-7bf1-4c5c-a758-662a2904338f" ] }, { "id" : "ITEM-2",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"ITEM-2",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"mendeley" : { "formattedCitation" : "(Lindblad et al., 2000; Readings et al., 2011)", "manualFormatting" : "Lindblad et al., 2000; Readings et al., 2011)", "plainTextFormattedCitation" : "(Lindblad et al., 2000; Readings et al., 2011)", "previouslyFormattedCitation" : "(Lindblad et al., 2000; Readings et al., 2011)" }, "properties" : { "noteIndex" : 0 }, "schema" : "https://github.com/citation-style-language/schema/raw/master/csl-citation.json" }</w:instrText>
      </w:r>
      <w:r>
        <w:rPr>
          <w:rFonts w:ascii="Times New Roman" w:hAnsi="Times New Roman"/>
          <w:sz w:val="24"/>
          <w:szCs w:val="24"/>
        </w:rPr>
        <w:fldChar w:fldCharType="separate"/>
      </w:r>
      <w:r w:rsidRPr="008C1E36">
        <w:rPr>
          <w:rFonts w:ascii="Times New Roman" w:hAnsi="Times New Roman"/>
          <w:noProof/>
          <w:sz w:val="24"/>
          <w:szCs w:val="24"/>
        </w:rPr>
        <w:t>Lindblad et a</w:t>
      </w:r>
      <w:r w:rsidR="00EA737D">
        <w:rPr>
          <w:rFonts w:ascii="Times New Roman" w:hAnsi="Times New Roman"/>
          <w:noProof/>
          <w:sz w:val="24"/>
          <w:szCs w:val="24"/>
        </w:rPr>
        <w:t>l., 2000; Readings et al., 2011</w:t>
      </w:r>
      <w:r w:rsidRPr="008C1E36">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sz w:val="24"/>
          <w:szCs w:val="24"/>
        </w:rPr>
        <w:t xml:space="preserve">. </w:t>
      </w:r>
      <w:r w:rsidRPr="00C9281B">
        <w:rPr>
          <w:rFonts w:ascii="Times New Roman" w:hAnsi="Times New Roman"/>
          <w:color w:val="000000" w:themeColor="text1"/>
          <w:sz w:val="24"/>
          <w:szCs w:val="24"/>
        </w:rPr>
        <w:t>Possivelmen</w:t>
      </w:r>
      <w:r w:rsidR="00CC33C2" w:rsidRPr="00C9281B">
        <w:rPr>
          <w:rFonts w:ascii="Times New Roman" w:hAnsi="Times New Roman"/>
          <w:color w:val="000000" w:themeColor="text1"/>
          <w:sz w:val="24"/>
          <w:szCs w:val="24"/>
        </w:rPr>
        <w:t xml:space="preserve">te, esta </w:t>
      </w:r>
      <w:r w:rsidR="006B6C62">
        <w:rPr>
          <w:rFonts w:ascii="Times New Roman" w:hAnsi="Times New Roman"/>
          <w:color w:val="000000" w:themeColor="text1"/>
          <w:sz w:val="24"/>
          <w:szCs w:val="24"/>
        </w:rPr>
        <w:t>motivação</w:t>
      </w:r>
      <w:r w:rsidR="00CC33C2" w:rsidRPr="00C9281B">
        <w:rPr>
          <w:rFonts w:ascii="Times New Roman" w:hAnsi="Times New Roman"/>
          <w:color w:val="000000" w:themeColor="text1"/>
          <w:sz w:val="24"/>
          <w:szCs w:val="24"/>
        </w:rPr>
        <w:t xml:space="preserve"> poderá estar </w:t>
      </w:r>
      <w:r w:rsidRPr="00C9281B">
        <w:rPr>
          <w:rFonts w:ascii="Times New Roman" w:hAnsi="Times New Roman"/>
          <w:color w:val="000000" w:themeColor="text1"/>
          <w:sz w:val="24"/>
          <w:szCs w:val="24"/>
        </w:rPr>
        <w:t xml:space="preserve">relacionada com a ausência de estigma </w:t>
      </w:r>
      <w:r w:rsidR="006005B2" w:rsidRPr="00C9281B">
        <w:rPr>
          <w:rFonts w:ascii="Times New Roman" w:hAnsi="Times New Roman"/>
          <w:color w:val="000000" w:themeColor="text1"/>
          <w:sz w:val="24"/>
          <w:szCs w:val="24"/>
        </w:rPr>
        <w:t>associado à</w:t>
      </w:r>
      <w:r w:rsidRPr="00C9281B">
        <w:rPr>
          <w:rFonts w:ascii="Times New Roman" w:hAnsi="Times New Roman"/>
          <w:color w:val="000000" w:themeColor="text1"/>
          <w:sz w:val="24"/>
          <w:szCs w:val="24"/>
        </w:rPr>
        <w:t xml:space="preserve"> infertilidade</w:t>
      </w:r>
      <w:r w:rsidR="006005B2" w:rsidRPr="00C9281B">
        <w:rPr>
          <w:rFonts w:ascii="Times New Roman" w:hAnsi="Times New Roman"/>
          <w:color w:val="000000" w:themeColor="text1"/>
          <w:sz w:val="24"/>
          <w:szCs w:val="24"/>
        </w:rPr>
        <w:t>,</w:t>
      </w:r>
      <w:r w:rsidRPr="00C9281B">
        <w:rPr>
          <w:rFonts w:ascii="Times New Roman" w:hAnsi="Times New Roman"/>
          <w:color w:val="000000" w:themeColor="text1"/>
          <w:sz w:val="24"/>
          <w:szCs w:val="24"/>
        </w:rPr>
        <w:t xml:space="preserve"> bem como com a diminuição de angústia em redor do tema “infertilidade”</w:t>
      </w:r>
      <w:r w:rsidR="004E107C" w:rsidRPr="00C9281B">
        <w:rPr>
          <w:rFonts w:ascii="Times New Roman" w:hAnsi="Times New Roman"/>
          <w:color w:val="000000" w:themeColor="text1"/>
          <w:sz w:val="24"/>
          <w:szCs w:val="24"/>
        </w:rPr>
        <w:t xml:space="preserve"> presente nestes casais, uma vez que, tal como refere </w:t>
      </w:r>
      <w:r w:rsidR="004E107C" w:rsidRPr="00C9281B">
        <w:rPr>
          <w:rFonts w:ascii="Times New Roman" w:hAnsi="Times New Roman"/>
          <w:color w:val="000000" w:themeColor="text1"/>
          <w:sz w:val="24"/>
          <w:szCs w:val="24"/>
        </w:rPr>
        <w:fldChar w:fldCharType="begin" w:fldLock="1"/>
      </w:r>
      <w:r w:rsidR="00A81304">
        <w:rPr>
          <w:rFonts w:ascii="Times New Roman" w:hAnsi="Times New Roman"/>
          <w:color w:val="000000" w:themeColor="text1"/>
          <w:sz w:val="24"/>
          <w:szCs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et al., 2001)", "manualFormatting" : "Salter-Ling, Hunter, e Glover (2001)", "plainTextFormattedCitation" : "(Salter-Ling et al., 2001)", "previouslyFormattedCitation" : "(Salter-Ling et al., 2001)" }, "properties" : { "noteIndex" : 0 }, "schema" : "https://github.com/citation-style-language/schema/raw/master/csl-citation.json" }</w:instrText>
      </w:r>
      <w:r w:rsidR="004E107C" w:rsidRPr="00C9281B">
        <w:rPr>
          <w:rFonts w:ascii="Times New Roman" w:hAnsi="Times New Roman"/>
          <w:color w:val="000000" w:themeColor="text1"/>
          <w:sz w:val="24"/>
          <w:szCs w:val="24"/>
        </w:rPr>
        <w:fldChar w:fldCharType="separate"/>
      </w:r>
      <w:r w:rsidR="004E107C" w:rsidRPr="00C9281B">
        <w:rPr>
          <w:rFonts w:ascii="Times New Roman" w:hAnsi="Times New Roman"/>
          <w:noProof/>
          <w:color w:val="000000" w:themeColor="text1"/>
          <w:sz w:val="24"/>
          <w:szCs w:val="24"/>
        </w:rPr>
        <w:t xml:space="preserve">Salter-Ling, Hunter, </w:t>
      </w:r>
      <w:r w:rsidR="006005B2" w:rsidRPr="00C9281B">
        <w:rPr>
          <w:rFonts w:ascii="Times New Roman" w:hAnsi="Times New Roman"/>
          <w:noProof/>
          <w:color w:val="000000" w:themeColor="text1"/>
          <w:sz w:val="24"/>
          <w:szCs w:val="24"/>
        </w:rPr>
        <w:t xml:space="preserve">e </w:t>
      </w:r>
      <w:r w:rsidR="004E107C" w:rsidRPr="00C9281B">
        <w:rPr>
          <w:rFonts w:ascii="Times New Roman" w:hAnsi="Times New Roman"/>
          <w:noProof/>
          <w:color w:val="000000" w:themeColor="text1"/>
          <w:sz w:val="24"/>
          <w:szCs w:val="24"/>
        </w:rPr>
        <w:t>Glover (2001)</w:t>
      </w:r>
      <w:r w:rsidR="004E107C" w:rsidRPr="00C9281B">
        <w:rPr>
          <w:rFonts w:ascii="Times New Roman" w:hAnsi="Times New Roman"/>
          <w:color w:val="000000" w:themeColor="text1"/>
          <w:sz w:val="24"/>
          <w:szCs w:val="24"/>
        </w:rPr>
        <w:fldChar w:fldCharType="end"/>
      </w:r>
      <w:r w:rsidR="006005B2" w:rsidRPr="00C9281B">
        <w:rPr>
          <w:rFonts w:ascii="Times New Roman" w:hAnsi="Times New Roman"/>
          <w:color w:val="000000" w:themeColor="text1"/>
          <w:sz w:val="24"/>
          <w:szCs w:val="24"/>
        </w:rPr>
        <w:t>,</w:t>
      </w:r>
      <w:r w:rsidR="004E107C" w:rsidRPr="00C9281B">
        <w:rPr>
          <w:rFonts w:ascii="Times New Roman" w:hAnsi="Times New Roman"/>
          <w:color w:val="000000" w:themeColor="text1"/>
          <w:sz w:val="24"/>
          <w:szCs w:val="24"/>
        </w:rPr>
        <w:t xml:space="preserve"> </w:t>
      </w:r>
      <w:r w:rsidR="004E107C" w:rsidRPr="00C9281B">
        <w:rPr>
          <w:rFonts w:ascii="Times New Roman" w:hAnsi="Times New Roman"/>
          <w:color w:val="000000" w:themeColor="text1"/>
          <w:sz w:val="24"/>
        </w:rPr>
        <w:t>sentimentos não resolvidos sobre problemas de fertilidade pode</w:t>
      </w:r>
      <w:r w:rsidR="006005B2" w:rsidRPr="00C9281B">
        <w:rPr>
          <w:rFonts w:ascii="Times New Roman" w:hAnsi="Times New Roman"/>
          <w:color w:val="000000" w:themeColor="text1"/>
          <w:sz w:val="24"/>
        </w:rPr>
        <w:t>m</w:t>
      </w:r>
      <w:r w:rsidR="004E107C" w:rsidRPr="00C9281B">
        <w:rPr>
          <w:rFonts w:ascii="Times New Roman" w:hAnsi="Times New Roman"/>
          <w:color w:val="000000" w:themeColor="text1"/>
          <w:sz w:val="24"/>
        </w:rPr>
        <w:t xml:space="preserve"> tornar difícil para processar pensamentos e sentimentos </w:t>
      </w:r>
      <w:r w:rsidR="00534408" w:rsidRPr="00C9281B">
        <w:rPr>
          <w:rFonts w:ascii="Times New Roman" w:hAnsi="Times New Roman"/>
          <w:color w:val="000000" w:themeColor="text1"/>
          <w:sz w:val="24"/>
        </w:rPr>
        <w:t xml:space="preserve">sobre os </w:t>
      </w:r>
      <w:r w:rsidR="0034677B" w:rsidRPr="00C9281B">
        <w:rPr>
          <w:rFonts w:ascii="Times New Roman" w:hAnsi="Times New Roman"/>
          <w:color w:val="000000" w:themeColor="text1"/>
          <w:sz w:val="24"/>
        </w:rPr>
        <w:t>aspetos</w:t>
      </w:r>
      <w:r w:rsidR="00534408" w:rsidRPr="00C9281B">
        <w:rPr>
          <w:rFonts w:ascii="Times New Roman" w:hAnsi="Times New Roman"/>
          <w:color w:val="000000" w:themeColor="text1"/>
          <w:sz w:val="24"/>
        </w:rPr>
        <w:t xml:space="preserve"> específicos do recurso a</w:t>
      </w:r>
      <w:r w:rsidR="004E107C" w:rsidRPr="00C9281B">
        <w:rPr>
          <w:rFonts w:ascii="Times New Roman" w:hAnsi="Times New Roman"/>
          <w:color w:val="000000" w:themeColor="text1"/>
          <w:sz w:val="24"/>
        </w:rPr>
        <w:t xml:space="preserve"> </w:t>
      </w:r>
      <w:r w:rsidR="00534408" w:rsidRPr="00C9281B">
        <w:rPr>
          <w:rFonts w:ascii="Times New Roman" w:hAnsi="Times New Roman"/>
          <w:color w:val="000000" w:themeColor="text1"/>
          <w:sz w:val="24"/>
        </w:rPr>
        <w:t>gâmetas de dador</w:t>
      </w:r>
      <w:r w:rsidR="006005B2" w:rsidRPr="00C9281B">
        <w:rPr>
          <w:rFonts w:ascii="Times New Roman" w:hAnsi="Times New Roman"/>
          <w:color w:val="000000" w:themeColor="text1"/>
          <w:sz w:val="24"/>
        </w:rPr>
        <w:t xml:space="preserve"> e</w:t>
      </w:r>
      <w:r w:rsidR="004E107C" w:rsidRPr="00C9281B">
        <w:rPr>
          <w:rFonts w:ascii="Times New Roman" w:hAnsi="Times New Roman"/>
          <w:color w:val="000000" w:themeColor="text1"/>
          <w:sz w:val="24"/>
        </w:rPr>
        <w:t xml:space="preserve"> como dizer à criança. </w:t>
      </w:r>
      <w:r w:rsidR="0032492A" w:rsidRPr="00C9281B">
        <w:rPr>
          <w:rFonts w:ascii="Times New Roman" w:hAnsi="Times New Roman"/>
          <w:color w:val="000000" w:themeColor="text1"/>
          <w:sz w:val="24"/>
        </w:rPr>
        <w:t>Por outro lado</w:t>
      </w:r>
      <w:r w:rsidR="006005B2" w:rsidRPr="00C9281B">
        <w:rPr>
          <w:rFonts w:ascii="Times New Roman" w:hAnsi="Times New Roman"/>
          <w:color w:val="000000" w:themeColor="text1"/>
          <w:sz w:val="24"/>
        </w:rPr>
        <w:t>,</w:t>
      </w:r>
      <w:r w:rsidR="0032492A" w:rsidRPr="00C9281B">
        <w:rPr>
          <w:rFonts w:ascii="Times New Roman" w:hAnsi="Times New Roman"/>
          <w:color w:val="000000" w:themeColor="text1"/>
          <w:sz w:val="24"/>
        </w:rPr>
        <w:t xml:space="preserve"> estudos indicam diferenças estatisticamente significativas entre os pais que decidiram contar e os pais que decidiram não contar,</w:t>
      </w:r>
      <w:r w:rsidR="002C596F" w:rsidRPr="00C9281B">
        <w:rPr>
          <w:rFonts w:ascii="Times New Roman" w:hAnsi="Times New Roman"/>
          <w:color w:val="000000" w:themeColor="text1"/>
          <w:sz w:val="24"/>
        </w:rPr>
        <w:t xml:space="preserve"> apresentando os primeiros menor</w:t>
      </w:r>
      <w:r w:rsidR="0032492A" w:rsidRPr="00C9281B">
        <w:rPr>
          <w:rFonts w:ascii="Times New Roman" w:hAnsi="Times New Roman"/>
          <w:color w:val="000000" w:themeColor="text1"/>
          <w:sz w:val="24"/>
        </w:rPr>
        <w:t xml:space="preserve"> nível de estigma comparativamente </w:t>
      </w:r>
      <w:r w:rsidR="006005B2" w:rsidRPr="00C9281B">
        <w:rPr>
          <w:rFonts w:ascii="Times New Roman" w:hAnsi="Times New Roman"/>
          <w:color w:val="000000" w:themeColor="text1"/>
          <w:sz w:val="24"/>
        </w:rPr>
        <w:t xml:space="preserve">com os </w:t>
      </w:r>
      <w:r w:rsidR="0032492A" w:rsidRPr="00C9281B">
        <w:rPr>
          <w:rFonts w:ascii="Times New Roman" w:hAnsi="Times New Roman"/>
          <w:color w:val="000000" w:themeColor="text1"/>
          <w:sz w:val="24"/>
        </w:rPr>
        <w:t xml:space="preserve">segundos </w:t>
      </w:r>
      <w:r w:rsidR="0032492A" w:rsidRPr="00C9281B">
        <w:rPr>
          <w:rFonts w:ascii="Times New Roman" w:hAnsi="Times New Roman"/>
          <w:color w:val="000000" w:themeColor="text1"/>
          <w:sz w:val="24"/>
        </w:rPr>
        <w:fldChar w:fldCharType="begin" w:fldLock="1"/>
      </w:r>
      <w:r w:rsidR="00CB7ED9" w:rsidRPr="00C9281B">
        <w:rPr>
          <w:rFonts w:ascii="Times New Roman" w:hAnsi="Times New Roman"/>
          <w:color w:val="000000" w:themeColor="text1"/>
          <w:sz w:val="24"/>
        </w:rPr>
        <w:instrText>ADDIN CSL_CITATION { "citationItems" : [ { "id" : "ITEM-1", "itemData" : { "DOI" : "10.1016/S0015-0282(97)81480-X", "ISBN" : "00150282", "ISSN" : "00150282", "PMID" : "9207589", "abstract" : "Objective: To examine the influence of gender, male infertility factor, and other demographic variables on stigma and whether parents tell their children that they were conceived by donor insemination (DI) and to ascertain if stigma and the disclosure decision affect parental bonding with the child or the quality of the interparental relationship. Design: One hundred eighty- four San Francisco Bay Area couples who had become parents by DI were asked to complete a self-administered questionnaire. Setting: A private infertility practice. Patient(s): Eighty-two men and 94 women who completed the questionnaire. Main Outcome Measure: A questionnaire assessing disclosure, stigma, parental bonding, and the quality of the interparental relationship. Result(s): Factors that increased the couple's likelihood of disclosure included younger age, azoospermia, lower stigma scores, and having more than one DI child. Fathers who scored higher on stigma reported less parental warmth and parental fostering of independence. Conclusion(s): Because the decision regarding disclosure of DI treatment was not linked to parental bonding with the child or to the quality of the interparental relationship, we cannot conclude that nondisclosure is harmful to family relationships or is a symptom of family problems. The husband's perceptions of stigma however, may affect the father-child relationship adversely.", "author" : [ { "dropping-particle" : "", "family" : "Nachtigall", "given" : "Robert", "non-dropping-particle" : "", "parse-names" : false, "suffix" : "" }, { "dropping-particle" : "", "family" : "Pitcher", "given" : "Linda", "non-dropping-particle" : "", "parse-names" : false, "suffix" : "" }, { "dropping-particle" : "", "family" : "Tschann", "given" : "Jeanne", "non-dropping-particle" : "", "parse-names" : false, "suffix" : "" }, { "dropping-particle" : "", "family" : "Becker", "given" : "Gay", "non-dropping-particle" : "", "parse-names" : false, "suffix" : "" }, { "dropping-particle" : "", "family" : "Quiroga", "given" : "Seline", "non-dropping-particle" : "", "parse-names" : false, "suffix" : "" } ], "container-title" : "Fertility and Sterility", "id" : "ITEM-1", "issue" : "1", "issued" : { "date-parts" : [ [ "1997" ] ] }, "page" : "83-89", "publisher" : "American Society for Reproductive Medicine", "title" : "Stigma, disclosure, and family functioning among parents of children conceived through donor insemination", "type" : "article-journal", "volume" : "68" }, "uris" : [ "http://www.mendeley.com/documents/?uuid=84bf7730-5ca6-46ac-b302-f6fa94a03386" ] } ], "mendeley" : { "formattedCitation" : "(R. Nachtigall et al., 1997)", "manualFormatting" : "(Nachtigall et al., 1997)", "plainTextFormattedCitation" : "(R. Nachtigall et al., 1997)", "previouslyFormattedCitation" : "(R. Nachtigall et al., 1997)" }, "properties" : { "noteIndex" : 0 }, "schema" : "https://github.com/citation-style-language/schema/raw/master/csl-citation.json" }</w:instrText>
      </w:r>
      <w:r w:rsidR="0032492A" w:rsidRPr="00C9281B">
        <w:rPr>
          <w:rFonts w:ascii="Times New Roman" w:hAnsi="Times New Roman"/>
          <w:color w:val="000000" w:themeColor="text1"/>
          <w:sz w:val="24"/>
        </w:rPr>
        <w:fldChar w:fldCharType="separate"/>
      </w:r>
      <w:r w:rsidR="00305BBD" w:rsidRPr="00C9281B">
        <w:rPr>
          <w:rFonts w:ascii="Times New Roman" w:hAnsi="Times New Roman"/>
          <w:noProof/>
          <w:color w:val="000000" w:themeColor="text1"/>
          <w:sz w:val="24"/>
        </w:rPr>
        <w:t>(Nachtigall et al., 1997)</w:t>
      </w:r>
      <w:r w:rsidR="0032492A" w:rsidRPr="00C9281B">
        <w:rPr>
          <w:rFonts w:ascii="Times New Roman" w:hAnsi="Times New Roman"/>
          <w:color w:val="000000" w:themeColor="text1"/>
          <w:sz w:val="24"/>
        </w:rPr>
        <w:fldChar w:fldCharType="end"/>
      </w:r>
      <w:r w:rsidR="0032492A" w:rsidRPr="00C9281B">
        <w:rPr>
          <w:rFonts w:ascii="Times New Roman" w:hAnsi="Times New Roman"/>
          <w:color w:val="000000" w:themeColor="text1"/>
          <w:sz w:val="24"/>
        </w:rPr>
        <w:t>.</w:t>
      </w:r>
    </w:p>
    <w:p w14:paraId="06796177" w14:textId="12469399" w:rsidR="00687A12" w:rsidRDefault="00687A12" w:rsidP="008F1012">
      <w:pPr>
        <w:spacing w:after="0" w:line="360" w:lineRule="auto"/>
        <w:ind w:firstLine="426"/>
        <w:jc w:val="both"/>
        <w:rPr>
          <w:rFonts w:ascii="Times New Roman" w:hAnsi="Times New Roman"/>
          <w:color w:val="000000" w:themeColor="text1"/>
          <w:sz w:val="24"/>
        </w:rPr>
      </w:pPr>
      <w:r>
        <w:rPr>
          <w:rFonts w:ascii="Times New Roman" w:hAnsi="Times New Roman"/>
          <w:color w:val="000000" w:themeColor="text1"/>
          <w:sz w:val="24"/>
        </w:rPr>
        <w:t xml:space="preserve">Face à decisão de não contar, as </w:t>
      </w:r>
      <w:r w:rsidR="00BD23DD">
        <w:rPr>
          <w:rFonts w:ascii="Times New Roman" w:hAnsi="Times New Roman"/>
          <w:color w:val="000000" w:themeColor="text1"/>
          <w:sz w:val="24"/>
        </w:rPr>
        <w:t>decisões que mais tiveram influê</w:t>
      </w:r>
      <w:r>
        <w:rPr>
          <w:rFonts w:ascii="Times New Roman" w:hAnsi="Times New Roman"/>
          <w:color w:val="000000" w:themeColor="text1"/>
          <w:sz w:val="24"/>
        </w:rPr>
        <w:t>ncia n</w:t>
      </w:r>
      <w:r w:rsidR="00BD23DD">
        <w:rPr>
          <w:rFonts w:ascii="Times New Roman" w:hAnsi="Times New Roman"/>
          <w:color w:val="000000" w:themeColor="text1"/>
          <w:sz w:val="24"/>
        </w:rPr>
        <w:t>a tomada de decisão dos estudos vão de encontro</w:t>
      </w:r>
      <w:r>
        <w:rPr>
          <w:rFonts w:ascii="Times New Roman" w:hAnsi="Times New Roman"/>
          <w:color w:val="000000" w:themeColor="text1"/>
          <w:sz w:val="24"/>
        </w:rPr>
        <w:t xml:space="preserve"> às motivações mais apontadas</w:t>
      </w:r>
      <w:r w:rsidR="009700FE">
        <w:rPr>
          <w:rFonts w:ascii="Times New Roman" w:hAnsi="Times New Roman"/>
          <w:color w:val="000000" w:themeColor="text1"/>
          <w:sz w:val="24"/>
        </w:rPr>
        <w:t xml:space="preserve"> </w:t>
      </w:r>
      <w:r w:rsidR="006B6C62">
        <w:rPr>
          <w:rFonts w:ascii="Times New Roman" w:hAnsi="Times New Roman"/>
          <w:color w:val="000000" w:themeColor="text1"/>
          <w:sz w:val="24"/>
        </w:rPr>
        <w:t>pela maioria dos</w:t>
      </w:r>
      <w:r w:rsidR="009700FE">
        <w:rPr>
          <w:rFonts w:ascii="Times New Roman" w:hAnsi="Times New Roman"/>
          <w:color w:val="000000" w:themeColor="text1"/>
          <w:sz w:val="24"/>
        </w:rPr>
        <w:t xml:space="preserve"> pais</w:t>
      </w:r>
      <w:r>
        <w:rPr>
          <w:rFonts w:ascii="Times New Roman" w:hAnsi="Times New Roman"/>
          <w:color w:val="000000" w:themeColor="text1"/>
          <w:sz w:val="24"/>
        </w:rPr>
        <w:t xml:space="preserve"> nos estudos qualitativos. A motivação “Esta informação diz respeito a algo puramente ge</w:t>
      </w:r>
      <w:r w:rsidR="00BD23DD">
        <w:rPr>
          <w:rFonts w:ascii="Times New Roman" w:hAnsi="Times New Roman"/>
          <w:color w:val="000000" w:themeColor="text1"/>
          <w:sz w:val="24"/>
        </w:rPr>
        <w:t>nético” foi a motivação com a qual os pais mais se identificaram,</w:t>
      </w:r>
      <w:r>
        <w:rPr>
          <w:rFonts w:ascii="Times New Roman" w:hAnsi="Times New Roman"/>
          <w:color w:val="000000" w:themeColor="text1"/>
          <w:sz w:val="24"/>
        </w:rPr>
        <w:t xml:space="preserve"> corroborando um estudo de 2013 </w:t>
      </w:r>
      <w:r w:rsidR="00280ED9">
        <w:rPr>
          <w:rFonts w:ascii="Times New Roman" w:hAnsi="Times New Roman"/>
          <w:color w:val="000000" w:themeColor="text1"/>
          <w:sz w:val="24"/>
        </w:rPr>
        <w:t xml:space="preserve">de </w:t>
      </w:r>
      <w:r w:rsidR="00280ED9">
        <w:rPr>
          <w:rFonts w:ascii="Times New Roman" w:hAnsi="Times New Roman"/>
          <w:color w:val="000000" w:themeColor="text1"/>
          <w:sz w:val="24"/>
        </w:rPr>
        <w:fldChar w:fldCharType="begin" w:fldLock="1"/>
      </w:r>
      <w:r w:rsidR="00280ED9">
        <w:rPr>
          <w:rFonts w:ascii="Times New Roman" w:hAnsi="Times New Roman"/>
          <w:color w:val="000000" w:themeColor="text1"/>
          <w:sz w:val="24"/>
        </w:rPr>
        <w:instrText>ADDIN CSL_CITATION { "citationItems" : [ { "id" : "ITEM-1",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"ITEM-1",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"(S\u00e4levaara et al., 2013)", "manualFormatting" : "S\u00e4levaara et al., ", "plainTextFormattedCitation" : "(S\u00e4levaara et al., 2013)", "previouslyFormattedCitation" : "(S\u00e4levaara et al., 2013)" }, "properties" : { "noteIndex" : 0 }, "schema" : "https://github.com/citation-style-language/schema/raw/master/csl-citation.json" }</w:instrText>
      </w:r>
      <w:r w:rsidR="00280ED9">
        <w:rPr>
          <w:rFonts w:ascii="Times New Roman" w:hAnsi="Times New Roman"/>
          <w:color w:val="000000" w:themeColor="text1"/>
          <w:sz w:val="24"/>
        </w:rPr>
        <w:fldChar w:fldCharType="separate"/>
      </w:r>
      <w:r w:rsidR="00280ED9" w:rsidRPr="00280ED9">
        <w:rPr>
          <w:rFonts w:ascii="Times New Roman" w:hAnsi="Times New Roman"/>
          <w:noProof/>
          <w:color w:val="000000" w:themeColor="text1"/>
          <w:sz w:val="24"/>
        </w:rPr>
        <w:t xml:space="preserve">Sälevaara et al., </w:t>
      </w:r>
      <w:r w:rsidR="00280ED9">
        <w:rPr>
          <w:rFonts w:ascii="Times New Roman" w:hAnsi="Times New Roman"/>
          <w:color w:val="000000" w:themeColor="text1"/>
          <w:sz w:val="24"/>
        </w:rPr>
        <w:fldChar w:fldCharType="end"/>
      </w:r>
      <w:r>
        <w:rPr>
          <w:rFonts w:ascii="Times New Roman" w:hAnsi="Times New Roman"/>
          <w:color w:val="000000" w:themeColor="text1"/>
          <w:sz w:val="24"/>
        </w:rPr>
        <w:t>com pais finlandeses com recurso a doação de esperma. Neste estudo, 82 mães e 81 pais decidiram não contar à criança, sendo que 32,9% das mães e 39,5% a indicaram como razão geral “informação não é necessária” na qual se incluía</w:t>
      </w:r>
      <w:r w:rsidR="006B6C62">
        <w:rPr>
          <w:rFonts w:ascii="Times New Roman" w:hAnsi="Times New Roman"/>
          <w:color w:val="000000" w:themeColor="text1"/>
          <w:sz w:val="24"/>
        </w:rPr>
        <w:t xml:space="preserve"> a </w:t>
      </w:r>
      <w:r>
        <w:rPr>
          <w:rFonts w:ascii="Times New Roman" w:hAnsi="Times New Roman"/>
          <w:color w:val="000000" w:themeColor="text1"/>
          <w:sz w:val="24"/>
        </w:rPr>
        <w:t xml:space="preserve">motivação </w:t>
      </w:r>
      <w:r w:rsidR="006B6C62">
        <w:rPr>
          <w:rFonts w:ascii="Times New Roman" w:hAnsi="Times New Roman"/>
          <w:color w:val="000000" w:themeColor="text1"/>
          <w:sz w:val="24"/>
        </w:rPr>
        <w:t>“</w:t>
      </w:r>
      <w:r>
        <w:rPr>
          <w:rFonts w:ascii="Times New Roman" w:hAnsi="Times New Roman"/>
          <w:color w:val="000000" w:themeColor="text1"/>
          <w:sz w:val="24"/>
        </w:rPr>
        <w:t xml:space="preserve">a informação é algo puramente genético”. </w:t>
      </w:r>
    </w:p>
    <w:p w14:paraId="799CC614" w14:textId="0ABE3566" w:rsidR="00687A12" w:rsidRDefault="00541CE9" w:rsidP="008F1012">
      <w:pPr>
        <w:spacing w:after="0" w:line="360" w:lineRule="auto"/>
        <w:ind w:firstLine="426"/>
        <w:jc w:val="both"/>
        <w:rPr>
          <w:rFonts w:ascii="Times New Roman" w:hAnsi="Times New Roman"/>
          <w:color w:val="000000" w:themeColor="text1"/>
          <w:sz w:val="24"/>
        </w:rPr>
      </w:pPr>
      <w:r>
        <w:rPr>
          <w:rFonts w:ascii="Times New Roman" w:hAnsi="Times New Roman"/>
          <w:color w:val="000000" w:themeColor="text1"/>
          <w:sz w:val="24"/>
        </w:rPr>
        <w:t xml:space="preserve">A motivação “Contar </w:t>
      </w:r>
      <w:r>
        <w:rPr>
          <w:rFonts w:ascii="Times New Roman" w:hAnsi="Times New Roman"/>
          <w:sz w:val="24"/>
        </w:rPr>
        <w:t>poderia ser prejudicial para o(a) nosso(a) filho(a), ele(a) não iria</w:t>
      </w:r>
      <w:r w:rsidRPr="00450E2B">
        <w:rPr>
          <w:rFonts w:ascii="Times New Roman" w:hAnsi="Times New Roman"/>
          <w:sz w:val="24"/>
        </w:rPr>
        <w:t xml:space="preserve"> compreender o</w:t>
      </w:r>
      <w:r>
        <w:rPr>
          <w:rFonts w:ascii="Times New Roman" w:hAnsi="Times New Roman"/>
          <w:sz w:val="24"/>
        </w:rPr>
        <w:t xml:space="preserve"> processo de doação e poderia ficar confuso(a)” foi também uma das motivações que demonstrou </w:t>
      </w:r>
      <w:r w:rsidR="009700FE">
        <w:rPr>
          <w:rFonts w:ascii="Times New Roman" w:hAnsi="Times New Roman"/>
          <w:sz w:val="24"/>
        </w:rPr>
        <w:t>mais influenciar</w:t>
      </w:r>
      <w:r>
        <w:rPr>
          <w:rFonts w:ascii="Times New Roman" w:hAnsi="Times New Roman"/>
          <w:sz w:val="24"/>
        </w:rPr>
        <w:t xml:space="preserve"> o processo de tomada de decisão da maioria dos pais, </w:t>
      </w:r>
      <w:r w:rsidR="00BD23DD">
        <w:rPr>
          <w:rFonts w:ascii="Times New Roman" w:hAnsi="Times New Roman"/>
          <w:sz w:val="24"/>
        </w:rPr>
        <w:t xml:space="preserve">indo </w:t>
      </w:r>
      <w:ins w:id="117" w:author="Autor">
        <w:r w:rsidR="006254C8">
          <w:rPr>
            <w:rFonts w:ascii="Times New Roman" w:hAnsi="Times New Roman"/>
            <w:sz w:val="24"/>
          </w:rPr>
          <w:t>ao</w:t>
        </w:r>
      </w:ins>
      <w:del w:id="118" w:author="Autor">
        <w:r w:rsidR="00BD23DD" w:rsidDel="006254C8">
          <w:rPr>
            <w:rFonts w:ascii="Times New Roman" w:hAnsi="Times New Roman"/>
            <w:sz w:val="24"/>
          </w:rPr>
          <w:delText>de</w:delText>
        </w:r>
      </w:del>
      <w:r w:rsidR="00BD23DD">
        <w:rPr>
          <w:rFonts w:ascii="Times New Roman" w:hAnsi="Times New Roman"/>
          <w:sz w:val="24"/>
        </w:rPr>
        <w:t xml:space="preserve"> encontro </w:t>
      </w:r>
      <w:ins w:id="119" w:author="Autor">
        <w:r w:rsidR="006254C8">
          <w:rPr>
            <w:rFonts w:ascii="Times New Roman" w:hAnsi="Times New Roman"/>
            <w:sz w:val="24"/>
          </w:rPr>
          <w:t>de</w:t>
        </w:r>
      </w:ins>
      <w:del w:id="120" w:author="Autor">
        <w:r w:rsidR="00BD23DD" w:rsidDel="006254C8">
          <w:rPr>
            <w:rFonts w:ascii="Times New Roman" w:hAnsi="Times New Roman"/>
            <w:sz w:val="24"/>
          </w:rPr>
          <w:delText>a</w:delText>
        </w:r>
      </w:del>
      <w:r w:rsidR="00BD23DD">
        <w:rPr>
          <w:rFonts w:ascii="Times New Roman" w:hAnsi="Times New Roman"/>
          <w:sz w:val="24"/>
        </w:rPr>
        <w:t xml:space="preserve"> conclusões de </w:t>
      </w:r>
      <w:r>
        <w:rPr>
          <w:rFonts w:ascii="Times New Roman" w:hAnsi="Times New Roman"/>
          <w:sz w:val="24"/>
        </w:rPr>
        <w:t xml:space="preserve">outros estudos que indicam esta motivação </w:t>
      </w:r>
      <w:r w:rsidR="00BD23DD">
        <w:rPr>
          <w:rFonts w:ascii="Times New Roman" w:hAnsi="Times New Roman"/>
          <w:sz w:val="24"/>
        </w:rPr>
        <w:t xml:space="preserve">como sendo </w:t>
      </w:r>
      <w:r>
        <w:rPr>
          <w:rFonts w:ascii="Times New Roman" w:hAnsi="Times New Roman"/>
          <w:sz w:val="24"/>
        </w:rPr>
        <w:t xml:space="preserve">referida por vários pais </w:t>
      </w:r>
      <w:r w:rsidR="00FA00AA">
        <w:rPr>
          <w:rFonts w:ascii="Times New Roman" w:hAnsi="Times New Roman"/>
          <w:sz w:val="24"/>
        </w:rPr>
        <w:fldChar w:fldCharType="begin" w:fldLock="1"/>
      </w:r>
      <w:r w:rsidR="00280ED9">
        <w:rPr>
          <w:rFonts w:ascii="Times New Roman" w:hAnsi="Times New Roman"/>
          <w:sz w:val="24"/>
        </w:rPr>
        <w:instrText>ADDIN CSL_CITATION { "citationItems" : [ { "id" : "ITEM-1", "itemData" : { "DOI" : "10.1093/humrep/dem063", "ISSN" : "02681161", "PMID" : "17522083", "abstract" : "BACKGROUND: In Sweden, a child born as a result of donor insemination (DI) has the right to receive information both about the DI and the identity of the donor. The present study aimed to elucidate parents' thoughts regarding these possibilities, and whether, how and when they had told their offspring about the DI. An additional aim was to examine the parents' experiences of the attitudes of healthcare providers. METHODS: A follow-up study using semi-structured telephone interviews with 19 couples, including 19 women and 17 men. RESULTS: More than half of the parents (61%) had told all their child/ren about the DI, but almost everyone had told another person. Mean age for disclosure was 5 years for the first child. Reasons given for disclosure were to avoid accidental discovery, a desire for openness and a persons' fundamental right to know his/her genetic origin. Parents who did not intend to tell their child/ren considered DI a private matter and were afraid of other people's attitudes. Sixty-one percent of the parents had not yet told their children about the possibility of identifying the donor. Healthcare staff had impacted on the parents' thinking, and a majority of those who had been encouraged to tell their child/ren about the DI had done so. CONCLUSIONS: There was a discrepancy between the intentions of the legislation and how parents act in relation to them. To improve compliance, it is crucial to organize education, support and ethical discussion among professionals, and to offer parents, and parents-to-be, counselling, support and group sessions with other DI families.", "author" : [ { "dropping-particle" : "", "family" : "Lalos", "given" : "Ann", "non-dropping-particle" : "", "parse-names" : false, "suffix" : "" }, { "dropping-particle" : "", "family" : "Gottlieb", "given" : "C.", "non-dropping-particle" : "", "parse-names" : false, "suffix" : "" }, { "dropping-particle" : "", "family" : "Lalos", "given" : "O.", "non-dropping-particle" : "", "parse-names" : false, "suffix" : "" } ], "container-title" : "Human Reproduction", "id" : "ITEM-1", "issue" : "6", "issued" : { "date-parts" : [ [ "2007" ] ] }, "page" : "1759-1768", "title" : "Legislated right for donor-insemination children to know their genetic origin: A study of parental thinking", "type" : "article-journal", "volume" : "22" }, "uris" : [ "http://www.mendeley.com/documents/?uuid=d55dab40-b1fe-4797-9d71-ad592f96cfd4" ] }, { "id" : "ITEM-2",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"ITEM-2", "issue" : "3", "issued" : { "date-parts" : [ [ "2005" ] ] }, "page" : "810-9", "title" : "School-aged children of donor insemination: a study of parents' disclosure patterns.", "type" : "article-journal", "volume" : "20" }, "uris" : [ "http://www.mendeley.com/documents/?uuid=0702f2a3-6901-48fa-a87d-dadca00f2dcc" ] }, { "id" : "ITEM-3",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"ITEM-3", "issue" : "2", "issued" : { "date-parts" : [ [ "2003" ] ] }, "page" : "89-95", "title" : "To tell or not to tell: The decision-making process of egg-donation parents", "type" : "article-journal", "volume" : "6" }, "uris" : [ "http://www.mendeley.com/documents/?uuid=bccb8723-f241-4918-b023-468633a19fe4" ] }, { "id" : "ITEM-4",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"ITEM-5",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"ITEM-5", "issue" : "10", "issued" : { "date-parts" : [ [ "2013" ] ] }, "page" : "2746-54", "title" : "Attitudes and disclosure decisions of Finnish parents with children conceived using donor sperm.", "type" : "article-journal", "volume" : "28" }, "uris" : [ "http://www.mendeley.com/documents/?uuid=083aa926-7e5e-4a74-a516-ce3239f23e0e" ] }, { "id" : "ITEM-6",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"ITEM-6", "issue" : "10", "issued" : { "date-parts" : [ [ "2010" ] ] }, "page" : "2535-42", "title" : "Increasing openness in oocyte donation families regarding disclosure over 15 years.", "type" : "article-journal", "volume" : "25" }, "uris" : [ "http://www.mendeley.com/documents/?uuid=2273421b-bb33-4508-a93a-12da876a3b4b" ] } ], "mendeley" : { "formattedCitation" : "(Lalos et al., 2007; E. Lycett et al., 2005; Murray &amp; Golombok, 2003; Readings et al., 2011; S\u00e4levaara et al., 2013; S\u00f6derstr\u00f6m-Anttila et al., 2010)", "manualFormatting" : "(Lalos et al., 2007; Lycett et al., 2005; Murray &amp; Golombok, 2003; Readings et al., 2011; S\u00e4levaara et al., 2013; S\u00f6derstr\u00f6m-Anttila et al., 2010)", "plainTextFormattedCitation" : "(Lalos et al., 2007; E. Lycett et al., 2005; Murray &amp; Golombok, 2003; Readings et al., 2011; S\u00e4levaara et al., 2013; S\u00f6derstr\u00f6m-Anttila et al., 2010)", "previouslyFormattedCitation" : "(Lalos et al., 2007; E. Lycett et al., 2005; Murray &amp; Golombok, 2003; Readings et al., 2011; S\u00e4levaara et al., 2013; S\u00f6derstr\u00f6m-Anttila et al., 2010)" }, "properties" : { "noteIndex" : 0 }, "schema" : "https://github.com/citation-style-language/schema/raw/master/csl-citation.json" }</w:instrText>
      </w:r>
      <w:r w:rsidR="00FA00AA">
        <w:rPr>
          <w:rFonts w:ascii="Times New Roman" w:hAnsi="Times New Roman"/>
          <w:sz w:val="24"/>
        </w:rPr>
        <w:fldChar w:fldCharType="separate"/>
      </w:r>
      <w:r w:rsidR="00FA00AA" w:rsidRPr="00FA00AA">
        <w:rPr>
          <w:rFonts w:ascii="Times New Roman" w:hAnsi="Times New Roman"/>
          <w:noProof/>
          <w:sz w:val="24"/>
        </w:rPr>
        <w:t>(Lalos et al., 2007;</w:t>
      </w:r>
      <w:r w:rsidR="006B6C62">
        <w:rPr>
          <w:rFonts w:ascii="Times New Roman" w:hAnsi="Times New Roman"/>
          <w:noProof/>
          <w:sz w:val="24"/>
        </w:rPr>
        <w:t xml:space="preserve"> </w:t>
      </w:r>
      <w:r w:rsidR="00FA00AA" w:rsidRPr="00FA00AA">
        <w:rPr>
          <w:rFonts w:ascii="Times New Roman" w:hAnsi="Times New Roman"/>
          <w:noProof/>
          <w:sz w:val="24"/>
        </w:rPr>
        <w:t>Lycett et al., 2005; Murray &amp; Golombok, 2003; Readings et al., 2011; Sälevaara et al., 2013; Söderström-Anttila et al., 2010)</w:t>
      </w:r>
      <w:r w:rsidR="00FA00AA">
        <w:rPr>
          <w:rFonts w:ascii="Times New Roman" w:hAnsi="Times New Roman"/>
          <w:sz w:val="24"/>
        </w:rPr>
        <w:fldChar w:fldCharType="end"/>
      </w:r>
      <w:r w:rsidR="00FA00AA">
        <w:rPr>
          <w:rFonts w:ascii="Times New Roman" w:hAnsi="Times New Roman"/>
          <w:sz w:val="24"/>
        </w:rPr>
        <w:t xml:space="preserve">. </w:t>
      </w:r>
      <w:r w:rsidR="00687A12">
        <w:rPr>
          <w:rFonts w:ascii="Times New Roman" w:hAnsi="Times New Roman"/>
          <w:color w:val="000000" w:themeColor="text1"/>
          <w:sz w:val="24"/>
        </w:rPr>
        <w:t>Como fo</w:t>
      </w:r>
      <w:r w:rsidR="00CB7ED9">
        <w:rPr>
          <w:rFonts w:ascii="Times New Roman" w:hAnsi="Times New Roman"/>
          <w:color w:val="000000" w:themeColor="text1"/>
          <w:sz w:val="24"/>
        </w:rPr>
        <w:t>rma de prote</w:t>
      </w:r>
      <w:r w:rsidR="00687A12">
        <w:rPr>
          <w:rFonts w:ascii="Times New Roman" w:hAnsi="Times New Roman"/>
          <w:color w:val="000000" w:themeColor="text1"/>
          <w:sz w:val="24"/>
        </w:rPr>
        <w:t xml:space="preserve">ção da criança, esta é a motivação mais apontada num estudo de </w:t>
      </w:r>
      <w:r w:rsidR="00687A12">
        <w:rPr>
          <w:rFonts w:ascii="Times New Roman" w:hAnsi="Times New Roman"/>
          <w:color w:val="000000" w:themeColor="text1"/>
          <w:sz w:val="24"/>
        </w:rPr>
        <w:fldChar w:fldCharType="begin" w:fldLock="1"/>
      </w:r>
      <w:r w:rsidR="00F13C22">
        <w:rPr>
          <w:rFonts w:ascii="Times New Roman" w:hAnsi="Times New Roman"/>
          <w:color w:val="000000" w:themeColor="text1"/>
          <w:sz w:val="24"/>
        </w:rPr>
        <w:instrText>ADDIN CSL_CITATION { "citationItems" : [ { "id" : "ITEM-1",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"ITEM-1", "issue" : "2", "issued" : { "date-parts" : [ [ "2003" ] ] }, "page" : "89-95", "title" : "To tell or not to tell: The decision-making process of egg-donation parents", "type" : "article-journal", "volume" : "6" }, "uris" : [ "http://www.mendeley.com/documents/?uuid=bccb8723-f241-4918-b023-468633a19fe4" ] } ], "mendeley" : { "formattedCitation" : "(Murray &amp; Golombok, 2003)", "manualFormatting" : "Murray &amp; Golombok (2003)", "plainTextFormattedCitation" : "(Murray &amp; Golombok, 2003)", "previouslyFormattedCitation" : "(Murray &amp; Golombok, 2003)" }, "properties" : { "noteIndex" : 0 }, "schema" : "https://github.com/citation-style-language/schema/raw/master/csl-citation.json" }</w:instrText>
      </w:r>
      <w:r w:rsidR="00687A12">
        <w:rPr>
          <w:rFonts w:ascii="Times New Roman" w:hAnsi="Times New Roman"/>
          <w:color w:val="000000" w:themeColor="text1"/>
          <w:sz w:val="24"/>
        </w:rPr>
        <w:fldChar w:fldCharType="separate"/>
      </w:r>
      <w:r w:rsidR="00687A12">
        <w:rPr>
          <w:rFonts w:ascii="Times New Roman" w:hAnsi="Times New Roman"/>
          <w:noProof/>
          <w:color w:val="000000" w:themeColor="text1"/>
          <w:sz w:val="24"/>
        </w:rPr>
        <w:t xml:space="preserve">Murray </w:t>
      </w:r>
      <w:ins w:id="121" w:author="Autor">
        <w:r w:rsidR="006254C8">
          <w:rPr>
            <w:rFonts w:ascii="Times New Roman" w:hAnsi="Times New Roman"/>
            <w:noProof/>
            <w:color w:val="000000" w:themeColor="text1"/>
            <w:sz w:val="24"/>
          </w:rPr>
          <w:t>e</w:t>
        </w:r>
      </w:ins>
      <w:del w:id="122" w:author="Autor">
        <w:r w:rsidR="00687A12" w:rsidDel="006254C8">
          <w:rPr>
            <w:rFonts w:ascii="Times New Roman" w:hAnsi="Times New Roman"/>
            <w:noProof/>
            <w:color w:val="000000" w:themeColor="text1"/>
            <w:sz w:val="24"/>
          </w:rPr>
          <w:delText>&amp;</w:delText>
        </w:r>
      </w:del>
      <w:r w:rsidR="00687A12">
        <w:rPr>
          <w:rFonts w:ascii="Times New Roman" w:hAnsi="Times New Roman"/>
          <w:noProof/>
          <w:color w:val="000000" w:themeColor="text1"/>
          <w:sz w:val="24"/>
        </w:rPr>
        <w:t xml:space="preserve"> Golombok (</w:t>
      </w:r>
      <w:r w:rsidR="00687A12" w:rsidRPr="00657BE7">
        <w:rPr>
          <w:rFonts w:ascii="Times New Roman" w:hAnsi="Times New Roman"/>
          <w:noProof/>
          <w:color w:val="000000" w:themeColor="text1"/>
          <w:sz w:val="24"/>
        </w:rPr>
        <w:t>2003)</w:t>
      </w:r>
      <w:r w:rsidR="00687A12">
        <w:rPr>
          <w:rFonts w:ascii="Times New Roman" w:hAnsi="Times New Roman"/>
          <w:color w:val="000000" w:themeColor="text1"/>
          <w:sz w:val="24"/>
        </w:rPr>
        <w:fldChar w:fldCharType="end"/>
      </w:r>
      <w:r w:rsidR="00687A12">
        <w:rPr>
          <w:rFonts w:ascii="Times New Roman" w:hAnsi="Times New Roman"/>
          <w:color w:val="000000" w:themeColor="text1"/>
          <w:sz w:val="24"/>
        </w:rPr>
        <w:t xml:space="preserve">, com 75% dos pais a indicarem esta como </w:t>
      </w:r>
      <w:r w:rsidR="00856798">
        <w:rPr>
          <w:rFonts w:ascii="Times New Roman" w:hAnsi="Times New Roman"/>
          <w:color w:val="000000" w:themeColor="text1"/>
          <w:sz w:val="24"/>
        </w:rPr>
        <w:t xml:space="preserve">a </w:t>
      </w:r>
      <w:r w:rsidR="00687A12">
        <w:rPr>
          <w:rFonts w:ascii="Times New Roman" w:hAnsi="Times New Roman"/>
          <w:color w:val="000000" w:themeColor="text1"/>
          <w:sz w:val="24"/>
        </w:rPr>
        <w:t>razão para não contar às cria</w:t>
      </w:r>
      <w:r w:rsidR="00BD23DD">
        <w:rPr>
          <w:rFonts w:ascii="Times New Roman" w:hAnsi="Times New Roman"/>
          <w:color w:val="000000" w:themeColor="text1"/>
          <w:sz w:val="24"/>
        </w:rPr>
        <w:t xml:space="preserve">nças </w:t>
      </w:r>
      <w:r w:rsidR="00856798">
        <w:rPr>
          <w:rFonts w:ascii="Times New Roman" w:hAnsi="Times New Roman"/>
          <w:color w:val="000000" w:themeColor="text1"/>
          <w:sz w:val="24"/>
        </w:rPr>
        <w:t>o seu modo de</w:t>
      </w:r>
      <w:r w:rsidR="00BD23DD">
        <w:rPr>
          <w:rFonts w:ascii="Times New Roman" w:hAnsi="Times New Roman"/>
          <w:color w:val="000000" w:themeColor="text1"/>
          <w:sz w:val="24"/>
        </w:rPr>
        <w:t xml:space="preserve"> conceção. </w:t>
      </w:r>
      <w:r w:rsidR="00687A12">
        <w:rPr>
          <w:rFonts w:ascii="Times New Roman" w:hAnsi="Times New Roman"/>
          <w:color w:val="000000" w:themeColor="text1"/>
          <w:sz w:val="24"/>
        </w:rPr>
        <w:t>De igual forma</w:t>
      </w:r>
      <w:ins w:id="123" w:author="Autor">
        <w:r w:rsidR="006254C8">
          <w:rPr>
            <w:rFonts w:ascii="Times New Roman" w:hAnsi="Times New Roman"/>
            <w:color w:val="000000" w:themeColor="text1"/>
            <w:sz w:val="24"/>
          </w:rPr>
          <w:t>,</w:t>
        </w:r>
      </w:ins>
      <w:r w:rsidR="00687A12">
        <w:rPr>
          <w:rFonts w:ascii="Times New Roman" w:hAnsi="Times New Roman"/>
          <w:color w:val="000000" w:themeColor="text1"/>
          <w:sz w:val="24"/>
        </w:rPr>
        <w:t xml:space="preserve"> em estudos mais recentes </w:t>
      </w:r>
      <w:r w:rsidR="00687A12">
        <w:rPr>
          <w:rFonts w:ascii="Times New Roman" w:hAnsi="Times New Roman"/>
          <w:color w:val="000000" w:themeColor="text1"/>
          <w:sz w:val="24"/>
        </w:rPr>
        <w:fldChar w:fldCharType="begin" w:fldLock="1"/>
      </w:r>
      <w:r w:rsidR="00CC33C2">
        <w:rPr>
          <w:rFonts w:ascii="Times New Roman" w:hAnsi="Times New Roman"/>
          <w:color w:val="000000" w:themeColor="text1"/>
          <w:sz w:val="24"/>
        </w:rPr>
        <w:instrText>ADDIN CSL_CITATION { "citationItems" : [ { "id" : "ITEM-1", "itemData" : { "DOI" : "10.1093/humrep/deq194", "ISSN" : "1460-2350", "PMID" : "20679252", "abstract" : "Worldwide there is an increasing number of families created by oocyte donation (OD). The aim of this study was to gather information about parents' plans of disclosure to their child and to other people, as well as parents' attitudes and level of satisfaction up to 15 years after their OD treatment.", "author" : [ { "dropping-particle" : "", "family" : "S\u00f6derstr\u00f6m-Anttila", "given" : "V", "non-dropping-particle" : "", "parse-names" : false, "suffix" : "" }, { "dropping-particle" : "", "family" : "S\u00e4levaara", "given" : "M", "non-dropping-particle" : "", "parse-names" : false, "suffix" : "" }, { "dropping-particle" : "", "family" : "Suikkari", "given" : "a M", "non-dropping-particle" : "", "parse-names" : false, "suffix" : "" } ], "container-title" : "Human Reproduction", "id" : "ITEM-1", "issue" : "10", "issued" : { "date-parts" : [ [ "2010" ] ] }, "page" : "2535-42", "title" : "Increasing openness in oocyte donation families regarding disclosure over 15 years.", "type" : "article-journal", "volume" : "25" }, "uris" : [ "http://www.mendeley.com/documents/?uuid=2273421b-bb33-4508-a93a-12da876a3b4b" ] }, { "id" : "ITEM-2",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"ITEM-2",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"(S\u00e4levaara et al., 2013; S\u00f6derstr\u00f6m-Anttila et al., 2010)", "plainTextFormattedCitation" : "(S\u00e4levaara et al., 2013; S\u00f6derstr\u00f6m-Anttila et al., 2010)", "previouslyFormattedCitation" : "(S\u00e4levaara et al., 2013; S\u00f6derstr\u00f6m-Anttila et al., 2010)" }, "properties" : { "noteIndex" : 0 }, "schema" : "https://github.com/citation-style-language/schema/raw/master/csl-citation.json" }</w:instrText>
      </w:r>
      <w:r w:rsidR="00687A12">
        <w:rPr>
          <w:rFonts w:ascii="Times New Roman" w:hAnsi="Times New Roman"/>
          <w:color w:val="000000" w:themeColor="text1"/>
          <w:sz w:val="24"/>
        </w:rPr>
        <w:fldChar w:fldCharType="separate"/>
      </w:r>
      <w:r w:rsidR="00687A12" w:rsidRPr="00843475">
        <w:rPr>
          <w:rFonts w:ascii="Times New Roman" w:hAnsi="Times New Roman"/>
          <w:noProof/>
          <w:color w:val="000000" w:themeColor="text1"/>
          <w:sz w:val="24"/>
        </w:rPr>
        <w:t>(Sälevaara et al., 2013; Söderström-Anttila et al., 2010)</w:t>
      </w:r>
      <w:r w:rsidR="00687A12">
        <w:rPr>
          <w:rFonts w:ascii="Times New Roman" w:hAnsi="Times New Roman"/>
          <w:color w:val="000000" w:themeColor="text1"/>
          <w:sz w:val="24"/>
        </w:rPr>
        <w:fldChar w:fldCharType="end"/>
      </w:r>
      <w:r w:rsidR="00687A12">
        <w:rPr>
          <w:rFonts w:ascii="Times New Roman" w:hAnsi="Times New Roman"/>
          <w:color w:val="000000" w:themeColor="text1"/>
          <w:sz w:val="24"/>
        </w:rPr>
        <w:t>, esta surge como a segunda motivação mais apontada pelos pais</w:t>
      </w:r>
      <w:r w:rsidR="009700FE">
        <w:rPr>
          <w:rFonts w:ascii="Times New Roman" w:hAnsi="Times New Roman"/>
          <w:color w:val="000000" w:themeColor="text1"/>
          <w:sz w:val="24"/>
        </w:rPr>
        <w:t>.</w:t>
      </w:r>
    </w:p>
    <w:p w14:paraId="0E67E1C8" w14:textId="56DBF7D9" w:rsidR="00541CE9" w:rsidRDefault="00541CE9" w:rsidP="008F1012">
      <w:pPr>
        <w:spacing w:after="0" w:line="360" w:lineRule="auto"/>
        <w:ind w:firstLine="426"/>
        <w:jc w:val="both"/>
        <w:rPr>
          <w:rFonts w:ascii="Times New Roman" w:hAnsi="Times New Roman"/>
          <w:sz w:val="24"/>
        </w:rPr>
      </w:pPr>
      <w:r>
        <w:rPr>
          <w:rFonts w:ascii="Times New Roman" w:hAnsi="Times New Roman"/>
          <w:color w:val="000000" w:themeColor="text1"/>
          <w:sz w:val="24"/>
        </w:rPr>
        <w:lastRenderedPageBreak/>
        <w:t xml:space="preserve">Para além das duas motivações anteriormente referidas, a motivação </w:t>
      </w:r>
      <w:r w:rsidR="001811A2">
        <w:rPr>
          <w:rFonts w:ascii="Times New Roman" w:hAnsi="Times New Roman"/>
          <w:color w:val="000000" w:themeColor="text1"/>
          <w:sz w:val="24"/>
        </w:rPr>
        <w:t>“</w:t>
      </w:r>
      <w:r w:rsidR="001811A2">
        <w:rPr>
          <w:rFonts w:ascii="Times New Roman" w:hAnsi="Times New Roman"/>
          <w:sz w:val="24"/>
        </w:rPr>
        <w:t>Não queremos que o(a) nosso(a) filho(a) sinta</w:t>
      </w:r>
      <w:r w:rsidR="001811A2" w:rsidRPr="00450E2B">
        <w:rPr>
          <w:rFonts w:ascii="Times New Roman" w:hAnsi="Times New Roman"/>
          <w:sz w:val="24"/>
        </w:rPr>
        <w:t xml:space="preserve"> que eu/meu companh</w:t>
      </w:r>
      <w:r w:rsidR="001811A2">
        <w:rPr>
          <w:rFonts w:ascii="Times New Roman" w:hAnsi="Times New Roman"/>
          <w:sz w:val="24"/>
        </w:rPr>
        <w:t>eiro(a) não sou/é pai/mãe dele(a</w:t>
      </w:r>
      <w:r w:rsidR="001811A2" w:rsidRPr="00450E2B">
        <w:rPr>
          <w:rFonts w:ascii="Times New Roman" w:hAnsi="Times New Roman"/>
          <w:sz w:val="24"/>
        </w:rPr>
        <w:t xml:space="preserve">) e </w:t>
      </w:r>
      <w:r w:rsidR="001811A2">
        <w:rPr>
          <w:rFonts w:ascii="Times New Roman" w:hAnsi="Times New Roman"/>
          <w:sz w:val="24"/>
        </w:rPr>
        <w:t>me/o rejeite”, f</w:t>
      </w:r>
      <w:r>
        <w:rPr>
          <w:rFonts w:ascii="Times New Roman" w:hAnsi="Times New Roman"/>
          <w:sz w:val="24"/>
        </w:rPr>
        <w:t>oi também uma das motivações com maior frequência</w:t>
      </w:r>
      <w:r w:rsidR="00856798">
        <w:rPr>
          <w:rFonts w:ascii="Times New Roman" w:hAnsi="Times New Roman"/>
          <w:sz w:val="24"/>
        </w:rPr>
        <w:t xml:space="preserve"> reportada</w:t>
      </w:r>
      <w:r>
        <w:rPr>
          <w:rFonts w:ascii="Times New Roman" w:hAnsi="Times New Roman"/>
          <w:sz w:val="24"/>
        </w:rPr>
        <w:t xml:space="preserve">, o que nos indica que a maior parte dos pais indica esta como uma motivação com a qual “Concorda” ou “Concorda totalmente”, corroborando outros estudos </w:t>
      </w:r>
      <w:r w:rsidR="001811A2">
        <w:rPr>
          <w:rFonts w:ascii="Times New Roman" w:hAnsi="Times New Roman"/>
          <w:sz w:val="24"/>
        </w:rPr>
        <w:t xml:space="preserve">que indicam esta como uma motivação comummente referida pelos pais </w:t>
      </w:r>
      <w:r w:rsidR="001811A2">
        <w:rPr>
          <w:rFonts w:ascii="Times New Roman" w:hAnsi="Times New Roman"/>
          <w:sz w:val="24"/>
        </w:rPr>
        <w:fldChar w:fldCharType="begin" w:fldLock="1"/>
      </w:r>
      <w:r w:rsidR="00A81304">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"id" : "ITEM-2", "itemData" : { "DOI" : "10.1080/1464770312331369123", "ISSN" : "1464-7273", "PMID" : "12869792", "abstract" : "Little research has examined the views of parents of children conceived as a result of the use of donated eggs (egg-donation parents) on whether, what and how to tell their children about the way in which they were conceived. Thus, the aim of the present study was to assess the pattern of disclosure in egg-donation families. A representative sample of 17 egg-donation families with a 3-8-year-old child was recruited through UK fertility clinics. All mothers were administered a standardized interview assessing the extent of their disclosure and the main reasons for their decision. Content analysis was carried out on the transcripts from the interviews with the mothers. Not one set of parents had told their child at this stage, and 47% had no intention of telling their child about the way in which they were conceived. Twenty-nine per cent intended to tell their child in the future. Nearly two-thirds had told a friend or family member. Non-disclosure largely stemmed from a desire to protect the child, a belie...", "author" : [ { "dropping-particle" : "", "family" : "Murray", "given" : "Clare", "non-dropping-particle" : "", "parse-names" : false, "suffix" : "" }, { "dropping-particle" : "", "family" : "Golombok", "given" : "Susan", "non-dropping-particle" : "", "parse-names" : false, "suffix" : "" } ], "container-title" : "Human Fertility", "id" : "ITEM-2", "issue" : "2", "issued" : { "date-parts" : [ [ "2003" ] ] }, "page" : "89-95", "title" : "To tell or not to tell: The decision-making process of egg-donation parents", "type" : "article-journal", "volume" : "6" }, "uris" : [ "http://www.mendeley.com/documents/?uuid=bccb8723-f241-4918-b023-468633a19fe4" ] } ], "mendeley" : { "formattedCitation" : "(E. Lycett et al., 2005; Murray &amp; Golombok, 2003)", "manualFormatting" : "(Lycett et al., 2005; Murray &amp; Golombok, 2003)", "plainTextFormattedCitation" : "(E. Lycett et al., 2005; Murray &amp; Golombok, 2003)", "previouslyFormattedCitation" : "(E. Lycett et al., 2005; Murray &amp; Golombok, 2003)" }, "properties" : { "noteIndex" : 0 }, "schema" : "https://github.com/citation-style-language/schema/raw/master/csl-citation.json" }</w:instrText>
      </w:r>
      <w:r w:rsidR="001811A2">
        <w:rPr>
          <w:rFonts w:ascii="Times New Roman" w:hAnsi="Times New Roman"/>
          <w:sz w:val="24"/>
        </w:rPr>
        <w:fldChar w:fldCharType="separate"/>
      </w:r>
      <w:r w:rsidR="009700FE">
        <w:rPr>
          <w:rFonts w:ascii="Times New Roman" w:hAnsi="Times New Roman"/>
          <w:noProof/>
          <w:sz w:val="24"/>
        </w:rPr>
        <w:t>(</w:t>
      </w:r>
      <w:r w:rsidR="00FA00AA" w:rsidRPr="00FA00AA">
        <w:rPr>
          <w:rFonts w:ascii="Times New Roman" w:hAnsi="Times New Roman"/>
          <w:noProof/>
          <w:sz w:val="24"/>
        </w:rPr>
        <w:t>Lycett et al., 2005; Murray &amp; Golombok, 2003)</w:t>
      </w:r>
      <w:r w:rsidR="001811A2">
        <w:rPr>
          <w:rFonts w:ascii="Times New Roman" w:hAnsi="Times New Roman"/>
          <w:sz w:val="24"/>
        </w:rPr>
        <w:fldChar w:fldCharType="end"/>
      </w:r>
      <w:r w:rsidR="001811A2">
        <w:rPr>
          <w:rFonts w:ascii="Times New Roman" w:hAnsi="Times New Roman"/>
          <w:sz w:val="24"/>
        </w:rPr>
        <w:t xml:space="preserve">. </w:t>
      </w:r>
    </w:p>
    <w:p w14:paraId="3161F105" w14:textId="041A115D" w:rsidR="008B5FF2" w:rsidRPr="00686C67" w:rsidRDefault="00856798" w:rsidP="008F1012">
      <w:pPr>
        <w:spacing w:after="0" w:line="360" w:lineRule="auto"/>
        <w:ind w:firstLine="426"/>
        <w:jc w:val="both"/>
        <w:rPr>
          <w:rFonts w:ascii="Times New Roman" w:hAnsi="Times New Roman"/>
          <w:color w:val="000000" w:themeColor="text1"/>
          <w:sz w:val="24"/>
        </w:rPr>
      </w:pPr>
      <w:r>
        <w:rPr>
          <w:rFonts w:ascii="Times New Roman" w:hAnsi="Times New Roman"/>
          <w:sz w:val="24"/>
        </w:rPr>
        <w:t>Na mesma linha de r</w:t>
      </w:r>
      <w:r w:rsidR="0011447D">
        <w:rPr>
          <w:rFonts w:ascii="Times New Roman" w:hAnsi="Times New Roman"/>
          <w:sz w:val="24"/>
        </w:rPr>
        <w:t>a</w:t>
      </w:r>
      <w:r>
        <w:rPr>
          <w:rFonts w:ascii="Times New Roman" w:hAnsi="Times New Roman"/>
          <w:sz w:val="24"/>
        </w:rPr>
        <w:t>ciocínio encontramos a</w:t>
      </w:r>
      <w:r w:rsidR="001811A2">
        <w:rPr>
          <w:rFonts w:ascii="Times New Roman" w:hAnsi="Times New Roman"/>
          <w:sz w:val="24"/>
        </w:rPr>
        <w:t xml:space="preserve"> motivação “</w:t>
      </w:r>
      <w:r w:rsidR="001811A2" w:rsidRPr="00450E2B">
        <w:rPr>
          <w:rFonts w:ascii="Times New Roman" w:hAnsi="Times New Roman"/>
          <w:sz w:val="24"/>
        </w:rPr>
        <w:t>Não queremos prejudicar a relação que o nosso filho tem connosco. Temos medo que contar possa ter um</w:t>
      </w:r>
      <w:r w:rsidR="001811A2">
        <w:rPr>
          <w:rFonts w:ascii="Times New Roman" w:hAnsi="Times New Roman"/>
          <w:sz w:val="24"/>
        </w:rPr>
        <w:t xml:space="preserve"> impacto negativo nessa relação”</w:t>
      </w:r>
      <w:r>
        <w:rPr>
          <w:rFonts w:ascii="Times New Roman" w:hAnsi="Times New Roman"/>
          <w:sz w:val="24"/>
        </w:rPr>
        <w:t>. Esta</w:t>
      </w:r>
      <w:r w:rsidR="00CB7ED9">
        <w:rPr>
          <w:rFonts w:ascii="Times New Roman" w:hAnsi="Times New Roman"/>
          <w:sz w:val="24"/>
        </w:rPr>
        <w:t xml:space="preserve"> foi</w:t>
      </w:r>
      <w:r w:rsidR="001811A2">
        <w:rPr>
          <w:rFonts w:ascii="Times New Roman" w:hAnsi="Times New Roman"/>
          <w:sz w:val="24"/>
        </w:rPr>
        <w:t xml:space="preserve"> também uma das motivações identificada pelos pais como </w:t>
      </w:r>
      <w:r w:rsidR="00A6489B">
        <w:rPr>
          <w:rFonts w:ascii="Times New Roman" w:hAnsi="Times New Roman"/>
          <w:sz w:val="24"/>
        </w:rPr>
        <w:t xml:space="preserve">correspondendo a </w:t>
      </w:r>
      <w:r w:rsidR="001811A2">
        <w:rPr>
          <w:rFonts w:ascii="Times New Roman" w:hAnsi="Times New Roman"/>
          <w:sz w:val="24"/>
        </w:rPr>
        <w:t>uma motivação com a qual concordam ou concordam totalmente, tal como é concluído noutros estudos como</w:t>
      </w:r>
      <w:r w:rsidR="00A6489B">
        <w:rPr>
          <w:rFonts w:ascii="Times New Roman" w:hAnsi="Times New Roman"/>
          <w:sz w:val="24"/>
        </w:rPr>
        <w:t xml:space="preserve"> o de</w:t>
      </w:r>
      <w:r w:rsidR="001811A2">
        <w:rPr>
          <w:rFonts w:ascii="Times New Roman" w:hAnsi="Times New Roman"/>
          <w:sz w:val="24"/>
        </w:rPr>
        <w:t xml:space="preserve"> </w:t>
      </w:r>
      <w:r w:rsidR="001811A2">
        <w:rPr>
          <w:rFonts w:ascii="Times New Roman" w:hAnsi="Times New Roman"/>
          <w:sz w:val="24"/>
        </w:rPr>
        <w:fldChar w:fldCharType="begin" w:fldLock="1"/>
      </w:r>
      <w:r w:rsidR="001811A2">
        <w:rPr>
          <w:rFonts w:ascii="Times New Roman" w:hAnsi="Times New Roman"/>
          <w:sz w:val="24"/>
        </w:rPr>
        <w:instrText>ADDIN CSL_CITATION { "citationItems" : [ { "id" : "ITEM-1", "itemData" : { "DOI" : "10.1093/humrep/deq346", "ISSN" : "1460-2350", "PMID" : "21149319", "abstract" : "BACKGROUND: This study compares recipient couples' and donors' motivations towards the type of donation and attitudes concerning secrecy or disclosure of the mode of conception in three oocyte donation groups: couples and their donor for a known donation, couples and their donor for a permuted anonymous donation (known-anonymous) and couples without a donor, on a waiting list for a donation (anonymous). METHODS: Data collected by two psychologists through semi-structured interviews of 135 recipient couples and 90 donors before oocyte donation were analysed retrospectively. RESULTS: In known donation (42 couples), donors were preferentially family members with a blood tie (54.7%). Choosing their donor seemed mainly for the couple's reassurance rather than to access the child's origins as 50% wanted secrecy. On the other hand, in known-anonymous donation (48 couples), donors were more frequently chosen among friends (41.6%; P = 0.038). These couples were either open to disclosure (45.8%; P = 0.002) or remained hesitant (39.6%). In anonymous donation (45 couples), 49% chose not to seek a donor mostly in order to maintain secrecy towards the child (77.3%). Among the 51% who sought but could not find a donor, only 30.4% wanted secrecy. Recipients from North Africa and from Europe preferred anonymous or known-anonymous donation (83.3 and 75.6%), whereas sub-Saharan Africans opted more often for known donation (63%; P &lt; 0.001). Among Europeans (90 couples), 50% were in favour of disclosure compared with only 8.9% of recipients from North or sub-Saharan Africa (45 couples; P &lt; 0.001). CONCLUSIONS: A diversity of attitudes and cultural differences exist among recipient couples and donors regarding oocyte donation; this pleads for maintaining access to different types of oocyte donation as well as for psychological counselling prior to treatment.", "author" : [ { "dropping-particle" : "", "family" : "Laruelle", "given" : "C", "non-dropping-particle" : "", "parse-names" : false, "suffix" : "" }, { "dropping-particle" : "", "family" : "Place", "given" : "I", "non-dropping-particle" : "", "parse-names" : false, "suffix" : "" }, { "dropping-particle" : "", "family" : "Demeestere", "given" : "I", "non-dropping-particle" : "", "parse-names" : false, "suffix" : "" }, { "dropping-particle" : "", "family" : "Englert", "given" : "Y", "non-dropping-particle" : "", "parse-names" : false, "suffix" : "" }, { "dropping-particle" : "", "family" : "Delbaere", "given" : "A", "non-dropping-particle" : "", "parse-names" : false, "suffix" : "" } ], "container-title" : "Human reproduction (Oxford, England)", "id" : "ITEM-1", "issue" : "2", "issued" : { "date-parts" : [ [ "2011" ] ] }, "page" : "382-90", "title" : "Anonymity and secrecy options of recipient couples and donors, and ethnic origin influence in three types of oocyte donation.", "type" : "article-journal", "volume" : "26" }, "uris" : [ "http://www.mendeley.com/documents/?uuid=a46f1489-9b24-4f9f-b1dd-37eef33a552e" ] } ], "mendeley" : { "formattedCitation" : "(Laruelle et al., 2011)", "manualFormatting" : "Laruelle et al., (2011)", "plainTextFormattedCitation" : "(Laruelle et al., 2011)", "previouslyFormattedCitation" : "(Laruelle et al., 2011)" }, "properties" : { "noteIndex" : 0 }, "schema" : "https://github.com/citation-style-language/schema/raw/master/csl-citation.json" }</w:instrText>
      </w:r>
      <w:r w:rsidR="001811A2">
        <w:rPr>
          <w:rFonts w:ascii="Times New Roman" w:hAnsi="Times New Roman"/>
          <w:sz w:val="24"/>
        </w:rPr>
        <w:fldChar w:fldCharType="separate"/>
      </w:r>
      <w:r w:rsidR="001811A2" w:rsidRPr="001811A2">
        <w:rPr>
          <w:rFonts w:ascii="Times New Roman" w:hAnsi="Times New Roman"/>
          <w:noProof/>
          <w:sz w:val="24"/>
        </w:rPr>
        <w:t xml:space="preserve">Laruelle et al., </w:t>
      </w:r>
      <w:r w:rsidR="001811A2">
        <w:rPr>
          <w:rFonts w:ascii="Times New Roman" w:hAnsi="Times New Roman"/>
          <w:noProof/>
          <w:sz w:val="24"/>
        </w:rPr>
        <w:t>(</w:t>
      </w:r>
      <w:r w:rsidR="001811A2" w:rsidRPr="001811A2">
        <w:rPr>
          <w:rFonts w:ascii="Times New Roman" w:hAnsi="Times New Roman"/>
          <w:noProof/>
          <w:sz w:val="24"/>
        </w:rPr>
        <w:t>2011)</w:t>
      </w:r>
      <w:r w:rsidR="001811A2">
        <w:rPr>
          <w:rFonts w:ascii="Times New Roman" w:hAnsi="Times New Roman"/>
          <w:sz w:val="24"/>
        </w:rPr>
        <w:fldChar w:fldCharType="end"/>
      </w:r>
      <w:r w:rsidR="001811A2">
        <w:rPr>
          <w:rFonts w:ascii="Times New Roman" w:hAnsi="Times New Roman"/>
          <w:sz w:val="24"/>
        </w:rPr>
        <w:t xml:space="preserve"> no qual esta motivação foi a terceira mais indicada pelos pais, ou </w:t>
      </w:r>
      <w:r w:rsidR="006B6C62">
        <w:rPr>
          <w:rFonts w:ascii="Times New Roman" w:hAnsi="Times New Roman"/>
          <w:sz w:val="24"/>
        </w:rPr>
        <w:t xml:space="preserve">de </w:t>
      </w:r>
      <w:r w:rsidR="008B5FF2">
        <w:rPr>
          <w:rFonts w:ascii="Times New Roman" w:hAnsi="Times New Roman"/>
          <w:sz w:val="24"/>
        </w:rPr>
        <w:fldChar w:fldCharType="begin" w:fldLock="1"/>
      </w:r>
      <w:r w:rsidR="00FA00AA">
        <w:rPr>
          <w:rFonts w:ascii="Times New Roman" w:hAnsi="Times New Roman"/>
          <w:sz w:val="24"/>
        </w:rPr>
        <w:instrText>ADDIN CSL_CITATION { "citationItems" : [ { "id" : "ITEM-1", "itemData" : { "DOI" : "10.1093/humrep/deh703", "ISSN" : "0268-1161", "PMID" : "15677680", "abstract" : "BACKGROUND: A major concern in relation to donor insemination (DI) is whether children should be told about their genetic origins. This study compared the thoughts, feelings and experiences of DI parents who were inclined towards openness with those who were inclined towards non-disclosure.\\n\\nMETHODS: Forty-six families with a 4- to 8-year-old DI-conceived child were interviewed about their decision, their reasons and subsequent concerns regarding disclosure.\\n\\nRESULTS: Thirty-nine percent of parents were inclined towards disclosure whilst the remaining 61% were not. The two main reasons for favouring disclosure were to avoid accidental discovery and a desire for openness. Non-disclosing parents felt that there was no reason to tell and wished to protect family members. The children who had been told reacted with either curiosity or disinterest.\\n\\nCONCLUSIONS: In spite of donor anonymity, parents who were intending to tell their child in the future had optimistic expectations of their child's reaction. Parents who had already told their child generally described the telling experience as a positive one.", "author" : [ { "dropping-particle" : "", "family" : "Lycett", "given" : "E.", "non-dropping-particle" : "", "parse-names" : false, "suffix" : "" }, { "dropping-particle" : "", "family" : "Daniels", "given" : "K.", "non-dropping-particle" : "", "parse-names" : false, "suffix" : "" }, { "dropping-particle" : "", "family" : "Curson", "given" : "R.", "non-dropping-particle" : "", "parse-names" : false, "suffix" : "" }, { "dropping-particle" : "", "family" : "Golombok", "given" : "S.", "non-dropping-particle" : "", "parse-names" : false, "suffix" : "" } ], "container-title" : "Human reproduction (Oxford, England)", "id" : "ITEM-1", "issue" : "3", "issued" : { "date-parts" : [ [ "2005" ] ] }, "page" : "810-9", "title" : "School-aged children of donor insemination: a study of parents' disclosure patterns.", "type" : "article-journal", "volume" : "20" }, "uris" : [ "http://www.mendeley.com/documents/?uuid=0702f2a3-6901-48fa-a87d-dadca00f2dcc" ] } ], "mendeley" : { "formattedCitation" : "(E. Lycett et al., 2005)", "manualFormatting" : " Lycett et al., (2005)", "plainTextFormattedCitation" : "(E. Lycett et al., 2005)", "previouslyFormattedCitation" : "(E. Lycett et al., 2005)" }, "properties" : { "noteIndex" : 0 }, "schema" : "https://github.com/citation-style-language/schema/raw/master/csl-citation.json" }</w:instrText>
      </w:r>
      <w:r w:rsidR="008B5FF2">
        <w:rPr>
          <w:rFonts w:ascii="Times New Roman" w:hAnsi="Times New Roman"/>
          <w:sz w:val="24"/>
        </w:rPr>
        <w:fldChar w:fldCharType="separate"/>
      </w:r>
      <w:r w:rsidR="008B5FF2" w:rsidRPr="008B5FF2">
        <w:rPr>
          <w:rFonts w:ascii="Times New Roman" w:hAnsi="Times New Roman"/>
          <w:noProof/>
          <w:sz w:val="24"/>
        </w:rPr>
        <w:t xml:space="preserve"> Lycett et al., </w:t>
      </w:r>
      <w:r w:rsidR="008B5FF2">
        <w:rPr>
          <w:rFonts w:ascii="Times New Roman" w:hAnsi="Times New Roman"/>
          <w:noProof/>
          <w:sz w:val="24"/>
        </w:rPr>
        <w:t>(</w:t>
      </w:r>
      <w:r w:rsidR="008B5FF2" w:rsidRPr="008B5FF2">
        <w:rPr>
          <w:rFonts w:ascii="Times New Roman" w:hAnsi="Times New Roman"/>
          <w:noProof/>
          <w:sz w:val="24"/>
        </w:rPr>
        <w:t>2005)</w:t>
      </w:r>
      <w:r w:rsidR="008B5FF2">
        <w:rPr>
          <w:rFonts w:ascii="Times New Roman" w:hAnsi="Times New Roman"/>
          <w:sz w:val="24"/>
        </w:rPr>
        <w:fldChar w:fldCharType="end"/>
      </w:r>
      <w:r w:rsidR="008B5FF2">
        <w:rPr>
          <w:rFonts w:ascii="Times New Roman" w:hAnsi="Times New Roman"/>
          <w:sz w:val="24"/>
        </w:rPr>
        <w:t>.</w:t>
      </w:r>
    </w:p>
    <w:p w14:paraId="15682935" w14:textId="12400121" w:rsidR="002C596F" w:rsidRDefault="00687A12" w:rsidP="008F1012">
      <w:pPr>
        <w:spacing w:after="0" w:line="360" w:lineRule="auto"/>
        <w:ind w:firstLine="426"/>
        <w:contextualSpacing/>
        <w:jc w:val="both"/>
        <w:rPr>
          <w:rFonts w:ascii="Times New Roman" w:hAnsi="Times New Roman"/>
          <w:sz w:val="24"/>
        </w:rPr>
      </w:pPr>
      <w:r>
        <w:rPr>
          <w:rFonts w:ascii="Times New Roman" w:hAnsi="Times New Roman"/>
          <w:sz w:val="24"/>
        </w:rPr>
        <w:t>Face às consequências negativas da não-divulgação</w:t>
      </w:r>
      <w:r w:rsidR="00A6489B">
        <w:rPr>
          <w:rFonts w:ascii="Times New Roman" w:hAnsi="Times New Roman"/>
          <w:sz w:val="24"/>
        </w:rPr>
        <w:t>,</w:t>
      </w:r>
      <w:r>
        <w:rPr>
          <w:rFonts w:ascii="Times New Roman" w:hAnsi="Times New Roman"/>
          <w:sz w:val="24"/>
        </w:rPr>
        <w:t xml:space="preserve"> bem como da ausência de consequências negativas da divulgação referidas anteriormente</w:t>
      </w:r>
      <w:r w:rsidR="00CC33C2">
        <w:rPr>
          <w:rFonts w:ascii="Times New Roman" w:hAnsi="Times New Roman"/>
          <w:sz w:val="24"/>
        </w:rPr>
        <w:t xml:space="preserve">, </w:t>
      </w:r>
      <w:r w:rsidR="00A6489B">
        <w:rPr>
          <w:rFonts w:ascii="Times New Roman" w:hAnsi="Times New Roman"/>
          <w:sz w:val="24"/>
        </w:rPr>
        <w:t>há</w:t>
      </w:r>
      <w:r w:rsidR="00CC33C2">
        <w:rPr>
          <w:rFonts w:ascii="Times New Roman" w:hAnsi="Times New Roman"/>
          <w:sz w:val="24"/>
        </w:rPr>
        <w:t xml:space="preserve"> evidências que comprovam que as </w:t>
      </w:r>
      <w:r w:rsidR="00CC33C2" w:rsidRPr="00CC33C2">
        <w:rPr>
          <w:rFonts w:ascii="Times New Roman" w:hAnsi="Times New Roman"/>
          <w:color w:val="000000" w:themeColor="text1"/>
          <w:sz w:val="24"/>
        </w:rPr>
        <w:t xml:space="preserve">questões relacionadas com a divulgação e o sigilo são de longo alcance e que o sigilo total é difícil de manter </w:t>
      </w:r>
      <w:r w:rsidR="00CC33C2">
        <w:rPr>
          <w:rFonts w:ascii="Times New Roman" w:hAnsi="Times New Roman"/>
          <w:sz w:val="24"/>
        </w:rPr>
        <w:fldChar w:fldCharType="begin" w:fldLock="1"/>
      </w:r>
      <w:r w:rsidR="004E107C">
        <w:rPr>
          <w:rFonts w:ascii="Times New Roman" w:hAnsi="Times New Roman"/>
          <w:sz w:val="24"/>
        </w:rPr>
        <w:instrText>ADDIN CSL_CITATION { "citationItems" : [ { "id" : "ITEM-1", "itemData" : { "DOI" : "10.1080/02646830120073198", "ISSN" : "1469672X", "PMID" : "2001318916", "abstract" : "This study explored the concerns and experience of men and women undergoing donor insemination (DI) treatment: levels of distress, mood, adjustment to infertility (Fertility Adjustment Scale: FAS), and intention to tell any potential child were examined. Two samples were included, a DI clinic in a London teaching hospital and the DI support group, the DC Network (the Donor Conception Network). Clinically significant levels of anxiety (HADS), high levels of distress and high scores on the FAS were reported by both men and women in the samples, suggesting that fertility problems and DI treatment are experienced as challenging. Achieving a pregnancy was the main concern expressed, but concerns about the donor and telling the child were also reported. Those who did not plan to tell their child reported higher levels of concern about telling, and higher levels of distress than those who planned to tell. Interest was expressed in accessing further counselling throughout treatment, and the difficulties in terms of the secrecy surrounding DI are discussed.", "author" : [ { "dropping-particle" : "", "family" : "Salter-Ling", "given" : "N", "non-dropping-particle" : "", "parse-names" : false, "suffix" : "" }, { "dropping-particle" : "", "family" : "Hunter", "given" : "M", "non-dropping-particle" : "", "parse-names" : false, "suffix" : "" }, { "dropping-particle" : "", "family" : "Glover", "given" : "L", "non-dropping-particle" : "", "parse-names" : false, "suffix" : "" } ], "container-title" : "Journal of Reproductive and Infant Psychology", "id" : "ITEM-1", "issue" : "3", "issued" : { "date-parts" : [ [ "2001" ] ] }, "page" : "175-186", "title" : "Donor insemination: Exploring the experience of treatment and intention to tell", "type" : "article-journal", "volume" : "19" }, "uris" : [ "http://www.mendeley.com/documents/?uuid=f84e78f7-7dd5-4a21-8814-69ae847d7d7c" ] } ], "mendeley" : { "formattedCitation" : "(Salter-Ling et al., 2001)", "plainTextFormattedCitation" : "(Salter-Ling et al., 2001)", "previouslyFormattedCitation" : "(Salter-Ling et al., 2001)" }, "properties" : { "noteIndex" : 0 }, "schema" : "https://github.com/citation-style-language/schema/raw/master/csl-citation.json" }</w:instrText>
      </w:r>
      <w:r w:rsidR="00CC33C2">
        <w:rPr>
          <w:rFonts w:ascii="Times New Roman" w:hAnsi="Times New Roman"/>
          <w:sz w:val="24"/>
        </w:rPr>
        <w:fldChar w:fldCharType="separate"/>
      </w:r>
      <w:r w:rsidR="004E107C" w:rsidRPr="004E107C">
        <w:rPr>
          <w:rFonts w:ascii="Times New Roman" w:hAnsi="Times New Roman"/>
          <w:noProof/>
          <w:sz w:val="24"/>
        </w:rPr>
        <w:t>(Salter-Ling et al., 2001)</w:t>
      </w:r>
      <w:r w:rsidR="00CC33C2">
        <w:rPr>
          <w:rFonts w:ascii="Times New Roman" w:hAnsi="Times New Roman"/>
          <w:sz w:val="24"/>
        </w:rPr>
        <w:fldChar w:fldCharType="end"/>
      </w:r>
      <w:r w:rsidR="002F4D4C">
        <w:rPr>
          <w:rFonts w:ascii="Times New Roman" w:hAnsi="Times New Roman"/>
          <w:sz w:val="24"/>
        </w:rPr>
        <w:t>. Assim</w:t>
      </w:r>
      <w:ins w:id="124" w:author="Autor">
        <w:r w:rsidR="006254C8">
          <w:rPr>
            <w:rFonts w:ascii="Times New Roman" w:hAnsi="Times New Roman"/>
            <w:sz w:val="24"/>
          </w:rPr>
          <w:t>,</w:t>
        </w:r>
      </w:ins>
      <w:r w:rsidR="002F4D4C">
        <w:rPr>
          <w:rFonts w:ascii="Times New Roman" w:hAnsi="Times New Roman"/>
          <w:sz w:val="24"/>
        </w:rPr>
        <w:t xml:space="preserve"> </w:t>
      </w:r>
      <w:r>
        <w:rPr>
          <w:rFonts w:ascii="Times New Roman" w:hAnsi="Times New Roman"/>
          <w:sz w:val="24"/>
        </w:rPr>
        <w:t xml:space="preserve">face à diversidade de respostas encontradas neste estudo, considera-se de extrema importância o devido acompanhamento </w:t>
      </w:r>
      <w:r w:rsidR="00CE464C">
        <w:rPr>
          <w:rFonts w:ascii="Times New Roman" w:hAnsi="Times New Roman"/>
          <w:sz w:val="24"/>
        </w:rPr>
        <w:t xml:space="preserve">por </w:t>
      </w:r>
      <w:r>
        <w:rPr>
          <w:rFonts w:ascii="Times New Roman" w:hAnsi="Times New Roman"/>
          <w:sz w:val="24"/>
        </w:rPr>
        <w:t xml:space="preserve">profissionais </w:t>
      </w:r>
      <w:r w:rsidR="00EA737D">
        <w:rPr>
          <w:rFonts w:ascii="Times New Roman" w:hAnsi="Times New Roman"/>
          <w:sz w:val="24"/>
        </w:rPr>
        <w:t xml:space="preserve">capacitados </w:t>
      </w:r>
      <w:r>
        <w:rPr>
          <w:rFonts w:ascii="Times New Roman" w:hAnsi="Times New Roman"/>
          <w:sz w:val="24"/>
        </w:rPr>
        <w:t xml:space="preserve">no processo de tratamento com </w:t>
      </w:r>
      <w:r w:rsidR="00EA737D">
        <w:rPr>
          <w:rFonts w:ascii="Times New Roman" w:hAnsi="Times New Roman"/>
          <w:sz w:val="24"/>
        </w:rPr>
        <w:t>gâmetas de dador</w:t>
      </w:r>
      <w:r w:rsidR="00A6489B">
        <w:rPr>
          <w:rFonts w:ascii="Times New Roman" w:hAnsi="Times New Roman"/>
          <w:sz w:val="24"/>
        </w:rPr>
        <w:t>,</w:t>
      </w:r>
      <w:r>
        <w:rPr>
          <w:rFonts w:ascii="Times New Roman" w:hAnsi="Times New Roman"/>
          <w:sz w:val="24"/>
        </w:rPr>
        <w:t xml:space="preserve"> como forma de auxiliar os pais nesta decisão, ponderando as motivações a favor e contra contar à criança a </w:t>
      </w:r>
      <w:r w:rsidR="00A6489B">
        <w:rPr>
          <w:rFonts w:ascii="Times New Roman" w:hAnsi="Times New Roman"/>
          <w:sz w:val="24"/>
        </w:rPr>
        <w:t xml:space="preserve">natureza </w:t>
      </w:r>
      <w:r>
        <w:rPr>
          <w:rFonts w:ascii="Times New Roman" w:hAnsi="Times New Roman"/>
          <w:sz w:val="24"/>
        </w:rPr>
        <w:t xml:space="preserve">da sua </w:t>
      </w:r>
      <w:r w:rsidR="00C9281B">
        <w:rPr>
          <w:rFonts w:ascii="Times New Roman" w:hAnsi="Times New Roman"/>
          <w:sz w:val="24"/>
        </w:rPr>
        <w:t>conce</w:t>
      </w:r>
      <w:r w:rsidR="00705CE0">
        <w:rPr>
          <w:rFonts w:ascii="Times New Roman" w:hAnsi="Times New Roman"/>
          <w:sz w:val="24"/>
        </w:rPr>
        <w:t>ção</w:t>
      </w:r>
      <w:r>
        <w:rPr>
          <w:rFonts w:ascii="Times New Roman" w:hAnsi="Times New Roman"/>
          <w:sz w:val="24"/>
        </w:rPr>
        <w:t xml:space="preserve">. </w:t>
      </w:r>
      <w:r w:rsidR="00CC33C2">
        <w:rPr>
          <w:rFonts w:ascii="Times New Roman" w:hAnsi="Times New Roman"/>
          <w:sz w:val="24"/>
        </w:rPr>
        <w:t xml:space="preserve">Tal como refere </w:t>
      </w:r>
      <w:r w:rsidR="00CC33C2">
        <w:rPr>
          <w:rFonts w:ascii="Times New Roman" w:hAnsi="Times New Roman"/>
          <w:sz w:val="24"/>
        </w:rPr>
        <w:fldChar w:fldCharType="begin" w:fldLock="1"/>
      </w:r>
      <w:r w:rsidR="00A81304">
        <w:rPr>
          <w:rFonts w:ascii="Times New Roman" w:hAnsi="Times New Roman"/>
          <w:sz w:val="24"/>
        </w:rPr>
        <w:instrText>ADDIN CSL_CITATION { "citationItems" : [ { "id" : "ITEM-1", "itemData" : { "ISBN" : "0268-1161", "ISSN" : "0268-1161", "PMID" : "11574487", "abstract" : "To force potential parents to tell their child of his/her genetic origin as a requirement for admission into an infertility programme is both wrong and discriminatory. In addition, comparing the practice of using donor gametes to conceive a child with adoption is incorrect for a number of reasons. In this article we make the argument that mandatory disclosure is both inappropriate and intrusive, and the presently available data do not justify a rigid position. Furthermore, no reasonable, practical system can be envisaged to guarantee compliance with mandatory disclosure. Although it is entirely reasonable at the time of consultation to encourage couples to consider their positions and obtain a mutual agreement on their future intent prior to treatment, the final decision on this should be a matter of free choice within the context of the couple's own value system.", "author" : [ { "dropping-particle" : "", "family" : "McGee", "given" : "Gleen", "non-dropping-particle" : "", "parse-names" : false, "suffix" : "" }, { "dropping-particle" : "", "family" : "Brakman", "given" : "Sarah-Vaughan", "non-dropping-particle" : "", "parse-names" : false, "suffix" : "" }, { "dropping-particle" : "", "family" : "Gurmankin", "given" : "Andrea", "non-dropping-particle" : "", "parse-names" : false, "suffix" : "" } ], "container-title" : "Human reproduction (Oxford, England)", "id" : "ITEM-1", "issue" : "10", "issued" : { "date-parts" : [ [ "2001" ] ] }, "page" : "2036-2038", "title" : "Gamete donation and anonymity: disclosure to children conceived with donor gametes should be optional.", "type" : "article-journal", "volume" : "16" }, "uris" : [ "http://www.mendeley.com/documents/?uuid=1954ac7d-54a3-4e69-8b01-52bd5e5c98b7" ] } ], "mendeley" : { "formattedCitation" : "(McGee, Brakman, &amp; Gurmankin, 2001)", "manualFormatting" : "McGee, Brakman, e Gurmankin (2001)", "plainTextFormattedCitation" : "(McGee, Brakman, &amp; Gurmankin, 2001)", "previouslyFormattedCitation" : "(McGee, Brakman, &amp; Gurmankin, 2001)" }, "properties" : { "noteIndex" : 0 }, "schema" : "https://github.com/citation-style-language/schema/raw/master/csl-citation.json" }</w:instrText>
      </w:r>
      <w:r w:rsidR="00CC33C2">
        <w:rPr>
          <w:rFonts w:ascii="Times New Roman" w:hAnsi="Times New Roman"/>
          <w:sz w:val="24"/>
        </w:rPr>
        <w:fldChar w:fldCharType="separate"/>
      </w:r>
      <w:r w:rsidR="00CC33C2">
        <w:rPr>
          <w:rFonts w:ascii="Times New Roman" w:hAnsi="Times New Roman"/>
          <w:noProof/>
          <w:sz w:val="24"/>
        </w:rPr>
        <w:t xml:space="preserve">McGee, Brakman, </w:t>
      </w:r>
      <w:r w:rsidR="00A6489B">
        <w:rPr>
          <w:rFonts w:ascii="Times New Roman" w:hAnsi="Times New Roman"/>
          <w:noProof/>
          <w:sz w:val="24"/>
        </w:rPr>
        <w:t xml:space="preserve">e </w:t>
      </w:r>
      <w:r w:rsidR="00CC33C2">
        <w:rPr>
          <w:rFonts w:ascii="Times New Roman" w:hAnsi="Times New Roman"/>
          <w:noProof/>
          <w:sz w:val="24"/>
        </w:rPr>
        <w:t>Gurmankin</w:t>
      </w:r>
      <w:r w:rsidR="00CC33C2" w:rsidRPr="00CC33C2">
        <w:rPr>
          <w:rFonts w:ascii="Times New Roman" w:hAnsi="Times New Roman"/>
          <w:noProof/>
          <w:sz w:val="24"/>
        </w:rPr>
        <w:t xml:space="preserve"> </w:t>
      </w:r>
      <w:r w:rsidR="00CC33C2">
        <w:rPr>
          <w:rFonts w:ascii="Times New Roman" w:hAnsi="Times New Roman"/>
          <w:noProof/>
          <w:sz w:val="24"/>
        </w:rPr>
        <w:t>(</w:t>
      </w:r>
      <w:r w:rsidR="00CC33C2" w:rsidRPr="00CC33C2">
        <w:rPr>
          <w:rFonts w:ascii="Times New Roman" w:hAnsi="Times New Roman"/>
          <w:noProof/>
          <w:sz w:val="24"/>
        </w:rPr>
        <w:t>2001)</w:t>
      </w:r>
      <w:r w:rsidR="00CC33C2">
        <w:rPr>
          <w:rFonts w:ascii="Times New Roman" w:hAnsi="Times New Roman"/>
          <w:sz w:val="24"/>
        </w:rPr>
        <w:fldChar w:fldCharType="end"/>
      </w:r>
      <w:r w:rsidR="00CC33C2">
        <w:rPr>
          <w:rFonts w:ascii="Times New Roman" w:hAnsi="Times New Roman"/>
          <w:sz w:val="24"/>
        </w:rPr>
        <w:t xml:space="preserve"> “</w:t>
      </w:r>
      <w:r w:rsidR="00CC33C2" w:rsidRPr="00CC33C2">
        <w:rPr>
          <w:rFonts w:ascii="Times New Roman" w:hAnsi="Times New Roman"/>
          <w:i/>
          <w:sz w:val="24"/>
        </w:rPr>
        <w:t>as informações disponíveis sobre a divulgação devem ser incluídas como parte da informação e aconselhamento que os casais recebem durante o processo de tratamento de fertilidade</w:t>
      </w:r>
      <w:r w:rsidR="00CC33C2">
        <w:rPr>
          <w:rFonts w:ascii="Times New Roman" w:hAnsi="Times New Roman"/>
          <w:sz w:val="24"/>
        </w:rPr>
        <w:t xml:space="preserve">” (p. 2035). </w:t>
      </w:r>
    </w:p>
    <w:p w14:paraId="4C03E3C6" w14:textId="61F78928" w:rsidR="00CC33C2" w:rsidRDefault="00CE464C">
      <w:pPr>
        <w:spacing w:after="0" w:line="360" w:lineRule="auto"/>
        <w:ind w:firstLine="426"/>
        <w:contextualSpacing/>
        <w:jc w:val="both"/>
        <w:rPr>
          <w:rFonts w:ascii="Times New Roman" w:hAnsi="Times New Roman"/>
          <w:sz w:val="24"/>
        </w:rPr>
      </w:pPr>
      <w:r>
        <w:rPr>
          <w:rFonts w:ascii="Times New Roman" w:hAnsi="Times New Roman"/>
          <w:sz w:val="24"/>
        </w:rPr>
        <w:t xml:space="preserve">Ainda que o </w:t>
      </w:r>
      <w:commentRangeStart w:id="125"/>
      <w:r w:rsidR="00C04510">
        <w:rPr>
          <w:rFonts w:ascii="Times New Roman" w:hAnsi="Times New Roman"/>
          <w:sz w:val="24"/>
        </w:rPr>
        <w:t>Questionário de Motivações para Revelar/Não Revelar a Parentalidade não Genética por Doação de Gâmetas</w:t>
      </w:r>
      <w:commentRangeEnd w:id="125"/>
      <w:r w:rsidR="006254C8">
        <w:rPr>
          <w:rStyle w:val="Refdecomentrio"/>
        </w:rPr>
        <w:commentReference w:id="125"/>
      </w:r>
      <w:r>
        <w:rPr>
          <w:rFonts w:ascii="Times New Roman" w:hAnsi="Times New Roman"/>
          <w:sz w:val="24"/>
        </w:rPr>
        <w:t xml:space="preserve"> tenha possibilitado, ainda que de forma exploratória, ter uma ideia acerca das motivações de pais portugueses, os resultados têm que ser lidos com algum cautela, face a limitações metodológicas. </w:t>
      </w:r>
      <w:commentRangeStart w:id="126"/>
      <w:r>
        <w:rPr>
          <w:rFonts w:ascii="Times New Roman" w:hAnsi="Times New Roman"/>
          <w:sz w:val="24"/>
        </w:rPr>
        <w:t>A amostra deste estudo é de dimensão reduzida e integrou fundamentalmente sujeitos do sexo feminino</w:t>
      </w:r>
      <w:commentRangeEnd w:id="126"/>
      <w:r w:rsidR="006254C8">
        <w:rPr>
          <w:rStyle w:val="Refdecomentrio"/>
        </w:rPr>
        <w:commentReference w:id="126"/>
      </w:r>
      <w:r>
        <w:rPr>
          <w:rFonts w:ascii="Times New Roman" w:hAnsi="Times New Roman"/>
          <w:sz w:val="24"/>
        </w:rPr>
        <w:t>, impossibilitando, por exemplo, a exploração de eventuais diferenças entre sexos. Ainda assim, esta maior participação das mulheres vai ao encontro do reportado em vários estudos nesta área</w:t>
      </w:r>
      <w:ins w:id="127" w:author="Autor">
        <w:r w:rsidR="006254C8">
          <w:rPr>
            <w:rFonts w:ascii="Times New Roman" w:hAnsi="Times New Roman"/>
            <w:sz w:val="24"/>
          </w:rPr>
          <w:t>,</w:t>
        </w:r>
      </w:ins>
      <w:r>
        <w:rPr>
          <w:rFonts w:ascii="Times New Roman" w:hAnsi="Times New Roman"/>
          <w:sz w:val="24"/>
        </w:rPr>
        <w:t xml:space="preserve"> que apresentam maioritariamente participantes femininos </w:t>
      </w:r>
      <w:commentRangeStart w:id="128"/>
      <w:r>
        <w:rPr>
          <w:rFonts w:ascii="Times New Roman" w:hAnsi="Times New Roman"/>
          <w:sz w:val="24"/>
        </w:rPr>
        <w:fldChar w:fldCharType="begin" w:fldLock="1"/>
      </w:r>
      <w:r>
        <w:rPr>
          <w:rFonts w:ascii="Times New Roman" w:hAnsi="Times New Roman"/>
          <w:sz w:val="24"/>
        </w:rPr>
        <w:instrText>ADDIN CSL_CITATION { "citationItems" : [ { "id" : "ITEM-1", "itemData" : { "DOI" : "10.1017/S1360641700002355", "ISSN" : "13606417", "author" : [ { "dropping-particle" : "", "family" : "Hunter", "given" : "M", "non-dropping-particle" : "", "parse-names" : false, "suffix" : "" }, { "dropping-particle" : "", "family" : "Salter-Ling", "given" : "N", "non-dropping-particle" : "", "parse-names" : false, "suffix" : "" }, { "dropping-particle" : "", "family" : "Glover", "given" : "L", "non-dropping-particle" : "", "parse-names" : false, "suffix" : "" } ], "container-title" : "Child Psychology and Psychiatry", "id" : "ITEM-1", "issue" : "4", "issued" : { "date-parts" : [ [ "2000" ] ] }, "page" : "157-163", "title" : "Donor insemination: Telling children about their origins", "type" : "article-journal", "volume" : "5" }, "uris" : [ "http://www.mendeley.com/documents/?uuid=bd9d3d7c-f3a1-4ed0-83c6-37869e92bdbf" ] }, { "id" : "ITEM-2", "itemData" : { "DOI" : "10.1093/humrep/dev293", "ISSN" : "0268-1161", "author" : [ { "dropping-particle" : "", "family" : "Isaksson", "given" : "S.", "non-dropping-particle" : "", "parse-names" : false, "suffix" : "" }, { "dropping-particle" : "", "family" : "Skoog-Svanberg", "given" : "A.", "non-dropping-particle" : "", "parse-names" : false, "suffix" : "" }, { "dropping-particle" : "", "family" : "Sydsj\u00f6", "given" : "G.", "non-dropping-particle" : "", "parse-names" : false, "suffix" : "" }, { "dropping-particle" : "", "family" : "Linell", "given" : "L.", "non-dropping-particle" : "", "parse-names" : false, "suffix" : "" }, { "dropping-particle" : "", "family" : "Lampic", "given" : "C.", "non-dropping-particle" : "", "parse-names" : false, "suffix" : "" } ], "container-title" : "Human Reproduction", "id" : "ITEM-2", "issue" : "1", "issued" : { "date-parts" : [ [ "2016" ] ] }, "page" : "1-8", "title" : "It takes two to tango: information-sharing with offspring among heterosexual parents following identity-release sperm donation", "type" : "article-journal", "volume" : "31" }, "uris" : [ "http://www.mendeley.com/documents/?uuid=0e4f7b69-07c3-45de-8f60-742f8d1e2d67" ] }, { "id" : "ITEM-3", "itemData" : { "DOI" : "10.1093/humrep/deh289", "ISBN" : "0268-1161 (Print)\\r0268-1161 (Linking)", "ISSN" : "02681161", "PMID" : "15131078", "abstract" : "BACKGROUND: Oocyte donation is a popular treatment option among women with ovarian dysfunction. Little is known about the amount of information recipients have about their donors and if the amount of information the couple has relates to their plans to disclose. The purpose of this study was to assess the amount of information recipients had about their donors and their disclosure plans. METHODS: Sixty-two sets of oocyte donation parents from five programmes completed a self-report questionnaire. RESULTS: Ninety percent of both men and women knew their donor's age, ethnicity, hair colour, eye colour, height, weight, education and medical history. Significantly more women than men told others about using a donor to conceive, but two-thirds of women and men would not tell others if they had to do it over again. Fifty-nine percent of women and 52% of men planned to or had told their child; 34% of women and 41% of men do not plan to tell. The amount of information known about the donor was related to plans to tell the child for men only. CONCLUSION: Approximately half of couples plan to tell their child of their oocyte donor origin and a majority have told others but many regret having done so. Knowledge about the donor is related to disclosure for men only.", "author" : [ { "dropping-particle" : "", "family" : "Klock", "given" : "S. C.", "non-dropping-particle" : "", "parse-names" : false, "suffix" : "" }, { "dropping-particle" : "", "family" : "Greenfeld", "given" : "D. a.", "non-dropping-particle" : "", "parse-names" : false, "suffix" : "" } ], "container-title" : "Human Reproduction", "id" : "ITEM-3", "issue" : "7", "issued" : { "date-parts" : [ [ "2004" ] ] }, "page" : "1575-1579", "title" : "Parents' knowledge about the donors and their attitudes toward disclosure in oocyte donation", "type" : "article-journal", "volume" : "19" }, "uris" : [ "http://www.mendeley.com/documents/?uuid=f09bcb5e-b8e2-42c8-a8aa-c76d2db0729b" ] }, { "id" : "ITEM-4", "itemData" : { "DOI" : "10.1016/j.rbmo.2011.01.014.Secrecy", "author" : [ { "dropping-particle" : "", "family" : "Readings", "given" : "Jennifer", "non-dropping-particle" : "", "parse-names" : false, "suffix" : "" }, { "dropping-particle" : "", "family" : "Blake", "given" : "Lucy", "non-dropping-particle" : "", "parse-names" : false, "suffix" : "" }, { "dropping-particle" : "", "family" : "Casey", "given" : "Polly", "non-dropping-particle" : "", "parse-names" : false, "suffix" : "" }, { "dropping-particle" : "", "family" : "Jadva", "given" : "Vasanti", "non-dropping-particle" : "", "parse-names" : false, "suffix" : "" }, { "dropping-particle" : "", "family" : "Golombok", "given" : "Susan", "non-dropping-particle" : "", "parse-names" : false, "suffix" : "" } ], "container-title" : "Reproductive Biomedicine Online", "id" : "ITEM-4", "issue" : "5", "issued" : { "date-parts" : [ [ "2011" ] ] }, "page" : "485-495", "title" : "Secrecy, disclousure and everything in-between: decisions of parents of children conceived by donor insemination, egg donation and surrogacy", "type" : "article-journal", "volume" : "22" }, "uris" : [ "http://www.mendeley.com/documents/?uuid=bf303322-d1ae-4241-9c9f-097aba132f77" ] }, { "id" : "ITEM-5", "itemData" : { "DOI" : "10.1093/humrep/det313", "ISSN" : "1460-2350", "PMID" : "23906900", "abstract" : "STUDY QUESTION: What are disclosure intentions and experiences of heterosexual parents with children born after assisted donor insemination (DI) or IVF with donor sperm (dIVF)?\\n\\nSUMMARY ANSWER: Only 16.5% of Finnish DI/dIVF heterosexual parents had told their child of his/her origin; 18% of all children above 3 years of age had received the information. Parents with older children were more unwilling to tell or were more uncertain regarding what to do than parents with younger children.\\n\\nWHAT IS KNOWN ALREADY: In general, 10-35% of parents of DI offspring are willing to inform their child about their conception. Men who need donor sperm to become a father are more secretive than women who need donated oocytes and are less willing to participate in counselling about parenthood. In the past, couples conceiving through gamete donation were adviced to maintain secrecy or sufficient advice on information sharing was not available. Evidence suggests that parental attitudes are moving towards greater openness. In 2007, Finland enacted a law on assisted fertility treatments (1237/2006) stating that gamete donors have to register their identifying information in a registry so that at the age of 18 years, offspring can obtain information about their donor.\\n\\nSTUDY DESIGN, SIZE AND DURATION: This retrospective questionnaire study included 139 mothers and 127 fathers with altogether 240 children born after DI or dIVF during 1992-2007.\\n\\nPARTICIPANTS, SETTING AND METHODS: Questionnaires were sent to heterosexual couples who had undergone DI/dIVF treatment at the V\u00e4est\u00f6liitto Fertility Clinic in Helsinki resulting in live birth (n = 277, 252 mothers and 239 fathers). The parents were asked to report their disclosure intentions towards the child and towards other people about the decision to use donated sperm, their concerns about donor characteristics, their evaluation of the counselling that they received and their views about the current Finnish assisted reproduction law.\\n\\nMAIN RESULTS AND THE ROLE OF CHANCE: The response rate was 55% (139/252) among the mothers and 53% (127/239) among the fathers. Answers provided information on 58% (240/415) of the children born, 91% of whom were at least 3 years old at the time. Of all parents, 16.5% reported that they had already told their child of his/her conception. Of all 240 children, 16.3% had already received information about their conception. The children had been between 3 and 14 years of age (mean 6.8 years) \u2026", "author" : [ { "dropping-particle" : "", "family" : "S\u00e4levaara", "given" : "M", "non-dropping-particle" : "", "parse-</w:instrText>
      </w:r>
      <w:r w:rsidRPr="003D12AA">
        <w:rPr>
          <w:rFonts w:ascii="Times New Roman" w:hAnsi="Times New Roman"/>
          <w:sz w:val="24"/>
          <w:lang w:val="en-US"/>
        </w:rPr>
        <w:instrText>names" : false, "suffix" : "" }, { "dropping-particle" : "", "family" : "Suikkari", "given" : "a-M", "non-dropping-particle" : "", "parse-names" : false, "suffix" : "" }, { "dropping-particle" : "", "family" : "S\u00f6derstr\u00f6m-Anttila", "given" : "V", "non-dropping-particle" : "", "parse-names" : false, "suffix" : "" } ], "container-title" : "Human reproduction (Oxford, England)", "id" : "ITEM-5", "issue" : "10", "issued" : { "date-parts" : [ [ "2013" ] ] }, "page" : "2746-54", "title" : "Attitudes and disclosure decisions of Finnish parents with children conceived using donor sperm.", "type" : "article-journal", "volume" : "28" }, "uris" : [ "http://www.mendeley.com/documents/?uuid=083aa926-7e5e-4a74-a516-ce3239f23e0e" ] } ], "mendeley" : { "formattedCitation" : "(Hunter et al., 2000; Isaksson et al., 2016; Klock &amp; Greenfeld, 2004; Readings et al., 2011; S\u00e4levaara et al., 2013)", "manualFormatting" : "(e.g. Hunter et al., 2000; Isaksson et al., 2016; Klock &amp; Greenfeld, 2004; Readings et al., 2011; S\u00e4levaara et al., 2013)", "plainTextFormattedCitation" : "(Hunter et al., 2000; Isaksson et al., 2016; Klock &amp; Greenfeld, 2004; Readings et al., 2011; S\u00e4levaara et al., 2013)", "previouslyFormattedCitation" : "(Hunter et al., 2000; Isaksson et al., 2016; Klock &amp; Greenfeld, 2004; Readings et al., 2011; S\u00e4levaara et al., 2013)" }, "properties" : { "noteIndex" : 0 }, "schema" : "https://github.com/citation-style-language/schema/raw/master/csl-citation.json" }</w:instrText>
      </w:r>
      <w:r>
        <w:rPr>
          <w:rFonts w:ascii="Times New Roman" w:hAnsi="Times New Roman"/>
          <w:sz w:val="24"/>
        </w:rPr>
        <w:fldChar w:fldCharType="separate"/>
      </w:r>
      <w:r w:rsidRPr="003D12AA">
        <w:rPr>
          <w:rFonts w:ascii="Times New Roman" w:hAnsi="Times New Roman"/>
          <w:noProof/>
          <w:sz w:val="24"/>
          <w:lang w:val="en-US"/>
        </w:rPr>
        <w:t>(</w:t>
      </w:r>
      <w:r w:rsidRPr="003D12AA">
        <w:rPr>
          <w:rFonts w:ascii="Times New Roman" w:hAnsi="Times New Roman"/>
          <w:i/>
          <w:noProof/>
          <w:sz w:val="24"/>
          <w:lang w:val="en-US"/>
        </w:rPr>
        <w:t>e.g.</w:t>
      </w:r>
      <w:r w:rsidRPr="003D12AA">
        <w:rPr>
          <w:rFonts w:ascii="Times New Roman" w:hAnsi="Times New Roman"/>
          <w:noProof/>
          <w:sz w:val="24"/>
          <w:lang w:val="en-US"/>
        </w:rPr>
        <w:t xml:space="preserve"> Hunter et al., 2000; Isaksson et al., 2016; Klock &amp; Greenfeld, 2004; Readings et al., 2011; Sälevaara et al., 2013)</w:t>
      </w:r>
      <w:r>
        <w:rPr>
          <w:rFonts w:ascii="Times New Roman" w:hAnsi="Times New Roman"/>
          <w:sz w:val="24"/>
        </w:rPr>
        <w:fldChar w:fldCharType="end"/>
      </w:r>
      <w:commentRangeEnd w:id="128"/>
      <w:r w:rsidR="006254C8">
        <w:rPr>
          <w:rStyle w:val="Refdecomentrio"/>
        </w:rPr>
        <w:commentReference w:id="128"/>
      </w:r>
      <w:r w:rsidRPr="003D12AA">
        <w:rPr>
          <w:rFonts w:ascii="Times New Roman" w:hAnsi="Times New Roman"/>
          <w:sz w:val="24"/>
          <w:lang w:val="en-US"/>
        </w:rPr>
        <w:t>.</w:t>
      </w:r>
      <w:ins w:id="130" w:author="Autor">
        <w:r w:rsidR="006254C8">
          <w:rPr>
            <w:rFonts w:ascii="Times New Roman" w:hAnsi="Times New Roman"/>
            <w:sz w:val="24"/>
            <w:lang w:val="en-US"/>
          </w:rPr>
          <w:t xml:space="preserve"> </w:t>
        </w:r>
      </w:ins>
      <w:r w:rsidRPr="003D12AA">
        <w:rPr>
          <w:rFonts w:ascii="Times New Roman" w:hAnsi="Times New Roman"/>
          <w:sz w:val="24"/>
          <w:lang w:val="en-US"/>
        </w:rPr>
        <w:t xml:space="preserve"> </w:t>
      </w:r>
      <w:r w:rsidR="00307087">
        <w:rPr>
          <w:rFonts w:ascii="Times New Roman" w:hAnsi="Times New Roman"/>
          <w:sz w:val="24"/>
        </w:rPr>
        <w:t xml:space="preserve">Por outro lado, este estudo incluiu uma heterogeneidade de tipos </w:t>
      </w:r>
      <w:r w:rsidR="00307087">
        <w:rPr>
          <w:rFonts w:ascii="Times New Roman" w:hAnsi="Times New Roman"/>
          <w:sz w:val="24"/>
        </w:rPr>
        <w:lastRenderedPageBreak/>
        <w:t xml:space="preserve">de infertilidade o que por si só constitui uma barreira para analisar a implicação do tipo de infertilidade com as variáveis estudadas, devido à reduzida amostra. </w:t>
      </w:r>
      <w:r>
        <w:rPr>
          <w:rFonts w:ascii="Times New Roman" w:hAnsi="Times New Roman"/>
          <w:sz w:val="24"/>
        </w:rPr>
        <w:t>De referir também que</w:t>
      </w:r>
      <w:r w:rsidR="00307087">
        <w:rPr>
          <w:rFonts w:ascii="Times New Roman" w:hAnsi="Times New Roman"/>
          <w:sz w:val="24"/>
        </w:rPr>
        <w:t xml:space="preserve"> a média das idad</w:t>
      </w:r>
      <w:r w:rsidR="004E107C">
        <w:rPr>
          <w:rFonts w:ascii="Times New Roman" w:hAnsi="Times New Roman"/>
          <w:sz w:val="24"/>
        </w:rPr>
        <w:t>es das crianças foi inferior a quatro</w:t>
      </w:r>
      <w:r w:rsidR="00307087">
        <w:rPr>
          <w:rFonts w:ascii="Times New Roman" w:hAnsi="Times New Roman"/>
          <w:sz w:val="24"/>
        </w:rPr>
        <w:t xml:space="preserve"> anos</w:t>
      </w:r>
      <w:ins w:id="131" w:author="Autor">
        <w:r w:rsidR="006254C8">
          <w:rPr>
            <w:rFonts w:ascii="Times New Roman" w:hAnsi="Times New Roman"/>
            <w:sz w:val="24"/>
          </w:rPr>
          <w:t>,</w:t>
        </w:r>
      </w:ins>
      <w:r w:rsidR="00307087">
        <w:rPr>
          <w:rFonts w:ascii="Times New Roman" w:hAnsi="Times New Roman"/>
          <w:sz w:val="24"/>
        </w:rPr>
        <w:t xml:space="preserve"> o que implica que a maior parte não tenha</w:t>
      </w:r>
      <w:r>
        <w:rPr>
          <w:rFonts w:ascii="Times New Roman" w:hAnsi="Times New Roman"/>
          <w:sz w:val="24"/>
        </w:rPr>
        <w:t>, pelo menos por enquanto,</w:t>
      </w:r>
      <w:r w:rsidR="00307087">
        <w:rPr>
          <w:rFonts w:ascii="Times New Roman" w:hAnsi="Times New Roman"/>
          <w:sz w:val="24"/>
        </w:rPr>
        <w:t xml:space="preserve"> conhecimento da sua </w:t>
      </w:r>
      <w:r w:rsidR="00705CE0">
        <w:rPr>
          <w:rFonts w:ascii="Times New Roman" w:hAnsi="Times New Roman"/>
          <w:sz w:val="24"/>
        </w:rPr>
        <w:t>conceção</w:t>
      </w:r>
      <w:r w:rsidR="00307087">
        <w:rPr>
          <w:rFonts w:ascii="Times New Roman" w:hAnsi="Times New Roman"/>
          <w:sz w:val="24"/>
        </w:rPr>
        <w:t xml:space="preserve">. </w:t>
      </w:r>
    </w:p>
    <w:p w14:paraId="4C461066" w14:textId="177E5833" w:rsidR="007632B1" w:rsidRPr="000E1925" w:rsidRDefault="00307087" w:rsidP="008F1012">
      <w:pPr>
        <w:spacing w:after="0" w:line="360" w:lineRule="auto"/>
        <w:ind w:firstLine="426"/>
        <w:contextualSpacing/>
        <w:jc w:val="both"/>
        <w:rPr>
          <w:rFonts w:ascii="Times New Roman" w:hAnsi="Times New Roman"/>
          <w:sz w:val="24"/>
        </w:rPr>
      </w:pPr>
      <w:r>
        <w:rPr>
          <w:rFonts w:ascii="Times New Roman" w:hAnsi="Times New Roman"/>
          <w:sz w:val="24"/>
        </w:rPr>
        <w:t>Deste modo, propõem-se a realização de novas investigações com um tamanho de amostra superior e com uma maior diversidade da amostra relativamente ao sexo</w:t>
      </w:r>
      <w:r w:rsidR="00CE464C">
        <w:rPr>
          <w:rFonts w:ascii="Times New Roman" w:hAnsi="Times New Roman"/>
          <w:sz w:val="24"/>
        </w:rPr>
        <w:t>, bem como</w:t>
      </w:r>
      <w:r>
        <w:rPr>
          <w:rFonts w:ascii="Times New Roman" w:hAnsi="Times New Roman"/>
          <w:sz w:val="24"/>
        </w:rPr>
        <w:t xml:space="preserve"> a realização de estudos com uma faixa etária de crianças mais abrangente</w:t>
      </w:r>
      <w:r w:rsidR="008376F6">
        <w:rPr>
          <w:rFonts w:ascii="Times New Roman" w:hAnsi="Times New Roman"/>
          <w:sz w:val="24"/>
        </w:rPr>
        <w:t>,</w:t>
      </w:r>
      <w:r>
        <w:rPr>
          <w:rFonts w:ascii="Times New Roman" w:hAnsi="Times New Roman"/>
          <w:sz w:val="24"/>
        </w:rPr>
        <w:t xml:space="preserve"> uma vez que di</w:t>
      </w:r>
      <w:r w:rsidR="00534408">
        <w:rPr>
          <w:rFonts w:ascii="Times New Roman" w:hAnsi="Times New Roman"/>
          <w:sz w:val="24"/>
        </w:rPr>
        <w:t>ferentes etapas desenvolvimentais</w:t>
      </w:r>
      <w:r>
        <w:rPr>
          <w:rFonts w:ascii="Times New Roman" w:hAnsi="Times New Roman"/>
          <w:sz w:val="24"/>
        </w:rPr>
        <w:t xml:space="preserve"> pressupõem diferentes implicações</w:t>
      </w:r>
      <w:r w:rsidR="00CE464C">
        <w:rPr>
          <w:rFonts w:ascii="Times New Roman" w:hAnsi="Times New Roman"/>
          <w:sz w:val="24"/>
        </w:rPr>
        <w:t>,</w:t>
      </w:r>
      <w:r>
        <w:rPr>
          <w:rFonts w:ascii="Times New Roman" w:hAnsi="Times New Roman"/>
          <w:sz w:val="24"/>
        </w:rPr>
        <w:t xml:space="preserve"> o que poderá levar à mudança de decisão ou de motivações dos </w:t>
      </w:r>
      <w:commentRangeStart w:id="132"/>
      <w:r>
        <w:rPr>
          <w:rFonts w:ascii="Times New Roman" w:hAnsi="Times New Roman"/>
          <w:sz w:val="24"/>
        </w:rPr>
        <w:t>pais</w:t>
      </w:r>
      <w:commentRangeEnd w:id="132"/>
      <w:r w:rsidR="006254C8">
        <w:rPr>
          <w:rStyle w:val="Refdecomentrio"/>
        </w:rPr>
        <w:commentReference w:id="132"/>
      </w:r>
      <w:r>
        <w:rPr>
          <w:rFonts w:ascii="Times New Roman" w:hAnsi="Times New Roman"/>
          <w:sz w:val="24"/>
        </w:rPr>
        <w:t xml:space="preserve">. </w:t>
      </w:r>
    </w:p>
    <w:p w14:paraId="63555186" w14:textId="77777777" w:rsidR="00E305C8" w:rsidRDefault="00E305C8" w:rsidP="008F1012">
      <w:pPr>
        <w:spacing w:after="0" w:line="360" w:lineRule="auto"/>
        <w:ind w:firstLine="426"/>
        <w:contextualSpacing/>
        <w:jc w:val="both"/>
        <w:rPr>
          <w:rFonts w:ascii="Times New Roman" w:hAnsi="Times New Roman"/>
          <w:sz w:val="24"/>
        </w:rPr>
      </w:pPr>
    </w:p>
    <w:p w14:paraId="5B257F42" w14:textId="4A9811E9" w:rsidR="00E305C8" w:rsidRPr="00E305C8" w:rsidRDefault="00E305C8" w:rsidP="00E305C8">
      <w:pPr>
        <w:pStyle w:val="Ttulo1"/>
        <w:spacing w:before="0" w:line="360" w:lineRule="auto"/>
        <w:rPr>
          <w:rFonts w:ascii="Times New Roman" w:hAnsi="Times New Roman"/>
          <w:color w:val="auto"/>
          <w:sz w:val="24"/>
        </w:rPr>
      </w:pPr>
      <w:r>
        <w:rPr>
          <w:rFonts w:ascii="Times New Roman" w:hAnsi="Times New Roman"/>
          <w:color w:val="auto"/>
          <w:sz w:val="24"/>
        </w:rPr>
        <w:t>Conclusão</w:t>
      </w:r>
    </w:p>
    <w:p w14:paraId="36F0015B" w14:textId="1476793E" w:rsidR="004360F4" w:rsidRDefault="00C76A33" w:rsidP="008F1012">
      <w:pPr>
        <w:spacing w:after="0" w:line="360" w:lineRule="auto"/>
        <w:ind w:firstLine="426"/>
        <w:contextualSpacing/>
        <w:jc w:val="both"/>
        <w:rPr>
          <w:rFonts w:ascii="Times New Roman" w:hAnsi="Times New Roman"/>
          <w:sz w:val="24"/>
        </w:rPr>
      </w:pPr>
      <w:r>
        <w:rPr>
          <w:rFonts w:ascii="Times New Roman" w:hAnsi="Times New Roman"/>
          <w:sz w:val="24"/>
        </w:rPr>
        <w:t xml:space="preserve">Em virtude dos resultados obtidos, e tendo em conta o objetivo principal do presente estudo, parece-nos que o </w:t>
      </w:r>
      <w:r w:rsidR="00534408" w:rsidRPr="00534408">
        <w:rPr>
          <w:rFonts w:ascii="Times New Roman" w:hAnsi="Times New Roman"/>
          <w:sz w:val="24"/>
        </w:rPr>
        <w:t>QMRDG</w:t>
      </w:r>
      <w:r w:rsidR="00534408">
        <w:rPr>
          <w:rFonts w:ascii="Times New Roman" w:hAnsi="Times New Roman"/>
          <w:sz w:val="24"/>
        </w:rPr>
        <w:t xml:space="preserve"> </w:t>
      </w:r>
      <w:r>
        <w:rPr>
          <w:rFonts w:ascii="Times New Roman" w:hAnsi="Times New Roman"/>
          <w:sz w:val="24"/>
        </w:rPr>
        <w:t xml:space="preserve">constitui um instrumento válido no que concerne à validade facial. </w:t>
      </w:r>
      <w:r w:rsidR="004360F4">
        <w:rPr>
          <w:rFonts w:ascii="Times New Roman" w:hAnsi="Times New Roman"/>
          <w:sz w:val="24"/>
        </w:rPr>
        <w:t xml:space="preserve">Ainda assim, estudos futuros deverão ter em conta a continuidade desta análise não sendo </w:t>
      </w:r>
      <w:r w:rsidR="00B5341A">
        <w:rPr>
          <w:rFonts w:ascii="Times New Roman" w:hAnsi="Times New Roman"/>
          <w:sz w:val="24"/>
        </w:rPr>
        <w:t xml:space="preserve">obviamente </w:t>
      </w:r>
      <w:r w:rsidR="004360F4">
        <w:rPr>
          <w:rFonts w:ascii="Times New Roman" w:hAnsi="Times New Roman"/>
          <w:sz w:val="24"/>
        </w:rPr>
        <w:t>excluída a possibilidade de ser melhorado. De realçar que o seu uso num contexto clínico poderá ser operacionalizado através do recurso a um suporte de papel pelo que se revela oportuno novos estudos de validade facial no contexto clínico (</w:t>
      </w:r>
      <w:r w:rsidR="004360F4" w:rsidRPr="00A81304">
        <w:rPr>
          <w:rFonts w:ascii="Times New Roman" w:hAnsi="Times New Roman"/>
          <w:i/>
          <w:sz w:val="24"/>
        </w:rPr>
        <w:t>e.g.</w:t>
      </w:r>
      <w:r w:rsidR="004360F4">
        <w:rPr>
          <w:rFonts w:ascii="Times New Roman" w:hAnsi="Times New Roman"/>
          <w:sz w:val="24"/>
        </w:rPr>
        <w:t xml:space="preserve"> legibilidade da impressão, espaçamento entre li</w:t>
      </w:r>
      <w:r w:rsidR="00305BBD">
        <w:rPr>
          <w:rFonts w:ascii="Times New Roman" w:hAnsi="Times New Roman"/>
          <w:sz w:val="24"/>
        </w:rPr>
        <w:t xml:space="preserve">nhas e atratividade do papel). </w:t>
      </w:r>
    </w:p>
    <w:p w14:paraId="737E2892" w14:textId="3DEB9A10" w:rsidR="00AF319C" w:rsidRDefault="004360F4" w:rsidP="006B6C62">
      <w:pPr>
        <w:spacing w:after="0" w:line="360" w:lineRule="auto"/>
        <w:ind w:firstLine="426"/>
        <w:contextualSpacing/>
        <w:jc w:val="both"/>
        <w:rPr>
          <w:rFonts w:ascii="Times New Roman" w:hAnsi="Times New Roman"/>
          <w:sz w:val="24"/>
        </w:rPr>
      </w:pPr>
      <w:r>
        <w:rPr>
          <w:rFonts w:ascii="Times New Roman" w:hAnsi="Times New Roman"/>
          <w:sz w:val="24"/>
        </w:rPr>
        <w:t>No entanto, a</w:t>
      </w:r>
      <w:r w:rsidR="00C76A33">
        <w:rPr>
          <w:rFonts w:ascii="Times New Roman" w:hAnsi="Times New Roman"/>
          <w:sz w:val="24"/>
        </w:rPr>
        <w:t>tendendo a que se trata de um instrumento destinado fundamentalmente a uma utilização no âmbito da clínica, parece-nos tratar-se de um contributo importante para o acompanhamento de casais q</w:t>
      </w:r>
      <w:r>
        <w:rPr>
          <w:rFonts w:ascii="Times New Roman" w:hAnsi="Times New Roman"/>
          <w:sz w:val="24"/>
        </w:rPr>
        <w:t>ue recorram a gâmetas de dador, vindo colmatar a inexistência d</w:t>
      </w:r>
      <w:r w:rsidR="006B6C62">
        <w:rPr>
          <w:rFonts w:ascii="Times New Roman" w:hAnsi="Times New Roman"/>
          <w:sz w:val="24"/>
        </w:rPr>
        <w:t>e ferramentas para este efeito.</w:t>
      </w:r>
    </w:p>
    <w:p w14:paraId="46F3EEA3" w14:textId="77777777" w:rsidR="00E305C8" w:rsidRDefault="00E305C8" w:rsidP="00D77B6C">
      <w:pPr>
        <w:rPr>
          <w:rFonts w:ascii="Times New Roman" w:hAnsi="Times New Roman"/>
          <w:sz w:val="24"/>
          <w:szCs w:val="24"/>
        </w:rPr>
      </w:pPr>
    </w:p>
    <w:p w14:paraId="2A2E3A48" w14:textId="74D4F645" w:rsidR="00E305C8" w:rsidRPr="007632B1" w:rsidRDefault="00E305C8" w:rsidP="00E305C8">
      <w:pPr>
        <w:pStyle w:val="Ttulo1"/>
        <w:spacing w:before="0" w:line="360" w:lineRule="auto"/>
        <w:rPr>
          <w:rFonts w:ascii="Times New Roman" w:hAnsi="Times New Roman"/>
          <w:color w:val="auto"/>
          <w:sz w:val="24"/>
        </w:rPr>
      </w:pPr>
      <w:r>
        <w:rPr>
          <w:rFonts w:ascii="Times New Roman" w:hAnsi="Times New Roman"/>
          <w:color w:val="auto"/>
          <w:sz w:val="24"/>
          <w:szCs w:val="24"/>
        </w:rPr>
        <w:t>Agradecimentos</w:t>
      </w:r>
    </w:p>
    <w:p w14:paraId="1716B8A3" w14:textId="42C2E18E" w:rsidR="00E305C8" w:rsidRDefault="00B5341A" w:rsidP="00E305C8">
      <w:pPr>
        <w:spacing w:after="0" w:line="360" w:lineRule="auto"/>
        <w:ind w:firstLine="426"/>
        <w:contextualSpacing/>
        <w:jc w:val="both"/>
        <w:rPr>
          <w:rFonts w:ascii="Times New Roman" w:hAnsi="Times New Roman"/>
          <w:sz w:val="24"/>
        </w:rPr>
      </w:pPr>
      <w:r>
        <w:rPr>
          <w:rFonts w:ascii="Times New Roman" w:hAnsi="Times New Roman"/>
          <w:sz w:val="24"/>
        </w:rPr>
        <w:t>Os autores a</w:t>
      </w:r>
      <w:r w:rsidR="00E305C8">
        <w:rPr>
          <w:rFonts w:ascii="Times New Roman" w:hAnsi="Times New Roman"/>
          <w:sz w:val="24"/>
        </w:rPr>
        <w:t>gradece</w:t>
      </w:r>
      <w:r>
        <w:rPr>
          <w:rFonts w:ascii="Times New Roman" w:hAnsi="Times New Roman"/>
          <w:sz w:val="24"/>
        </w:rPr>
        <w:t>m</w:t>
      </w:r>
      <w:r w:rsidR="00E305C8">
        <w:rPr>
          <w:rFonts w:ascii="Times New Roman" w:hAnsi="Times New Roman"/>
          <w:sz w:val="24"/>
        </w:rPr>
        <w:t xml:space="preserve"> à Associação Portuguesa de Fertilidade pela colaboração na divulgação do estudo e aos participantes pela sua </w:t>
      </w:r>
      <w:r w:rsidR="007F6F76">
        <w:rPr>
          <w:rFonts w:ascii="Times New Roman" w:hAnsi="Times New Roman"/>
          <w:sz w:val="24"/>
        </w:rPr>
        <w:t>disponibilidade em partilhar as suas motivações</w:t>
      </w:r>
      <w:r w:rsidR="00E305C8">
        <w:rPr>
          <w:rFonts w:ascii="Times New Roman" w:hAnsi="Times New Roman"/>
          <w:sz w:val="24"/>
        </w:rPr>
        <w:t xml:space="preserve">. </w:t>
      </w:r>
    </w:p>
    <w:p w14:paraId="5DB5FB63" w14:textId="479296B8" w:rsidR="00E305C8" w:rsidRDefault="007F6F76" w:rsidP="00C04510">
      <w:pPr>
        <w:tabs>
          <w:tab w:val="left" w:pos="3974"/>
        </w:tabs>
        <w:spacing w:after="0" w:line="360" w:lineRule="auto"/>
        <w:ind w:firstLine="426"/>
        <w:contextualSpacing/>
        <w:jc w:val="both"/>
        <w:rPr>
          <w:rFonts w:ascii="Times New Roman" w:hAnsi="Times New Roman"/>
          <w:sz w:val="24"/>
        </w:rPr>
      </w:pPr>
      <w:r>
        <w:rPr>
          <w:rFonts w:ascii="Times New Roman" w:hAnsi="Times New Roman"/>
          <w:sz w:val="24"/>
        </w:rPr>
        <w:tab/>
      </w:r>
    </w:p>
    <w:p w14:paraId="6E0831F9" w14:textId="77777777" w:rsidR="00606F0E" w:rsidRPr="009B7CEB" w:rsidRDefault="00606F0E" w:rsidP="00606F0E">
      <w:pPr>
        <w:pStyle w:val="Ttulo1"/>
        <w:spacing w:before="0" w:line="360" w:lineRule="auto"/>
        <w:jc w:val="both"/>
        <w:rPr>
          <w:rFonts w:ascii="Times New Roman" w:hAnsi="Times New Roman"/>
          <w:color w:val="000000" w:themeColor="text1"/>
          <w:sz w:val="24"/>
          <w:lang w:val="en-US"/>
        </w:rPr>
      </w:pPr>
      <w:bookmarkStart w:id="133" w:name="_Toc454868892"/>
      <w:r w:rsidRPr="009B7CEB">
        <w:rPr>
          <w:rFonts w:ascii="Times New Roman" w:hAnsi="Times New Roman"/>
          <w:color w:val="000000" w:themeColor="text1"/>
          <w:sz w:val="24"/>
          <w:lang w:val="en-US"/>
        </w:rPr>
        <w:t>Bibliografia</w:t>
      </w:r>
      <w:bookmarkEnd w:id="133"/>
    </w:p>
    <w:p w14:paraId="0CCDB224" w14:textId="79134096" w:rsidR="00DA4615" w:rsidRPr="009C0879" w:rsidRDefault="00937B10"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34" w:author="Autor">
            <w:rPr>
              <w:rFonts w:ascii="Times New Roman" w:hAnsi="Times New Roman"/>
              <w:noProof/>
              <w:sz w:val="24"/>
              <w:szCs w:val="24"/>
            </w:rPr>
          </w:rPrChange>
        </w:rPr>
      </w:pPr>
      <w:r>
        <w:rPr>
          <w:rFonts w:ascii="Times New Roman" w:hAnsi="Times New Roman"/>
          <w:sz w:val="24"/>
        </w:rPr>
        <w:fldChar w:fldCharType="begin" w:fldLock="1"/>
      </w:r>
      <w:r w:rsidRPr="009B7CEB">
        <w:rPr>
          <w:rFonts w:ascii="Times New Roman" w:hAnsi="Times New Roman"/>
          <w:sz w:val="24"/>
          <w:lang w:val="en-US"/>
        </w:rPr>
        <w:instrText xml:space="preserve">ADDIN Mendeley Bibliography CSL_BIBLIOGRAPHY </w:instrText>
      </w:r>
      <w:r>
        <w:rPr>
          <w:rFonts w:ascii="Times New Roman" w:hAnsi="Times New Roman"/>
          <w:sz w:val="24"/>
        </w:rPr>
        <w:fldChar w:fldCharType="separate"/>
      </w:r>
      <w:r w:rsidR="00DA4615" w:rsidRPr="009C0879">
        <w:rPr>
          <w:rFonts w:ascii="Times New Roman" w:hAnsi="Times New Roman"/>
          <w:noProof/>
          <w:sz w:val="24"/>
          <w:szCs w:val="24"/>
          <w:lang w:val="en-US"/>
          <w:rPrChange w:id="135" w:author="Autor">
            <w:rPr>
              <w:rFonts w:ascii="Times New Roman" w:hAnsi="Times New Roman"/>
              <w:noProof/>
              <w:sz w:val="24"/>
              <w:szCs w:val="24"/>
            </w:rPr>
          </w:rPrChange>
        </w:rPr>
        <w:t xml:space="preserve">Applegarth, L. D., Kaufman, N. L., Josephs-Sohan, M., Christos, P. J., &amp; Rosenwaks, Z. (2016). Parental disclosure to offspring created with oocyte donation: intentions versus reality. </w:t>
      </w:r>
      <w:r w:rsidR="00DA4615" w:rsidRPr="009C0879">
        <w:rPr>
          <w:rFonts w:ascii="Times New Roman" w:hAnsi="Times New Roman"/>
          <w:i/>
          <w:iCs/>
          <w:noProof/>
          <w:sz w:val="24"/>
          <w:szCs w:val="24"/>
          <w:lang w:val="en-US"/>
          <w:rPrChange w:id="136" w:author="Autor">
            <w:rPr>
              <w:rFonts w:ascii="Times New Roman" w:hAnsi="Times New Roman"/>
              <w:i/>
              <w:iCs/>
              <w:noProof/>
              <w:sz w:val="24"/>
              <w:szCs w:val="24"/>
            </w:rPr>
          </w:rPrChange>
        </w:rPr>
        <w:t>Human Reproduction</w:t>
      </w:r>
      <w:r w:rsidR="00DA4615" w:rsidRPr="009C0879">
        <w:rPr>
          <w:rFonts w:ascii="Times New Roman" w:hAnsi="Times New Roman"/>
          <w:noProof/>
          <w:sz w:val="24"/>
          <w:szCs w:val="24"/>
          <w:lang w:val="en-US"/>
          <w:rPrChange w:id="137" w:author="Autor">
            <w:rPr>
              <w:rFonts w:ascii="Times New Roman" w:hAnsi="Times New Roman"/>
              <w:noProof/>
              <w:sz w:val="24"/>
              <w:szCs w:val="24"/>
            </w:rPr>
          </w:rPrChange>
        </w:rPr>
        <w:t xml:space="preserve">, </w:t>
      </w:r>
      <w:r w:rsidR="00DA4615" w:rsidRPr="009C0879">
        <w:rPr>
          <w:rFonts w:ascii="Times New Roman" w:hAnsi="Times New Roman"/>
          <w:i/>
          <w:iCs/>
          <w:noProof/>
          <w:sz w:val="24"/>
          <w:szCs w:val="24"/>
          <w:lang w:val="en-US"/>
          <w:rPrChange w:id="138" w:author="Autor">
            <w:rPr>
              <w:rFonts w:ascii="Times New Roman" w:hAnsi="Times New Roman"/>
              <w:i/>
              <w:iCs/>
              <w:noProof/>
              <w:sz w:val="24"/>
              <w:szCs w:val="24"/>
            </w:rPr>
          </w:rPrChange>
        </w:rPr>
        <w:t>0</w:t>
      </w:r>
      <w:r w:rsidR="00DA4615" w:rsidRPr="009C0879">
        <w:rPr>
          <w:rFonts w:ascii="Times New Roman" w:hAnsi="Times New Roman"/>
          <w:noProof/>
          <w:sz w:val="24"/>
          <w:szCs w:val="24"/>
          <w:lang w:val="en-US"/>
          <w:rPrChange w:id="139" w:author="Autor">
            <w:rPr>
              <w:rFonts w:ascii="Times New Roman" w:hAnsi="Times New Roman"/>
              <w:noProof/>
              <w:sz w:val="24"/>
              <w:szCs w:val="24"/>
            </w:rPr>
          </w:rPrChange>
        </w:rPr>
        <w:t>(0), 1–7. http://doi.org/10.1093/humrep/dew125</w:t>
      </w:r>
    </w:p>
    <w:p w14:paraId="4A37B897"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40" w:author="Autor">
            <w:rPr>
              <w:rFonts w:ascii="Times New Roman" w:hAnsi="Times New Roman"/>
              <w:noProof/>
              <w:sz w:val="24"/>
              <w:szCs w:val="24"/>
            </w:rPr>
          </w:rPrChange>
        </w:rPr>
      </w:pPr>
      <w:r w:rsidRPr="009C0879">
        <w:rPr>
          <w:rFonts w:ascii="Times New Roman" w:hAnsi="Times New Roman"/>
          <w:noProof/>
          <w:sz w:val="24"/>
          <w:szCs w:val="24"/>
          <w:lang w:val="en-US"/>
          <w:rPrChange w:id="141" w:author="Autor">
            <w:rPr>
              <w:rFonts w:ascii="Times New Roman" w:hAnsi="Times New Roman"/>
              <w:noProof/>
              <w:sz w:val="24"/>
              <w:szCs w:val="24"/>
            </w:rPr>
          </w:rPrChange>
        </w:rPr>
        <w:t xml:space="preserve">Baccino, G., Salvadores, P., &amp; Hernández, E. R. (2013). Disclosing their type of </w:t>
      </w:r>
      <w:r w:rsidRPr="009C0879">
        <w:rPr>
          <w:rFonts w:ascii="Times New Roman" w:hAnsi="Times New Roman"/>
          <w:noProof/>
          <w:sz w:val="24"/>
          <w:szCs w:val="24"/>
          <w:lang w:val="en-US"/>
          <w:rPrChange w:id="142" w:author="Autor">
            <w:rPr>
              <w:rFonts w:ascii="Times New Roman" w:hAnsi="Times New Roman"/>
              <w:noProof/>
              <w:sz w:val="24"/>
              <w:szCs w:val="24"/>
            </w:rPr>
          </w:rPrChange>
        </w:rPr>
        <w:lastRenderedPageBreak/>
        <w:t xml:space="preserve">conception to offspring conceived by gamete or embryo donation in Spain. </w:t>
      </w:r>
      <w:r w:rsidRPr="009C0879">
        <w:rPr>
          <w:rFonts w:ascii="Times New Roman" w:hAnsi="Times New Roman"/>
          <w:i/>
          <w:iCs/>
          <w:noProof/>
          <w:sz w:val="24"/>
          <w:szCs w:val="24"/>
          <w:lang w:val="en-US"/>
          <w:rPrChange w:id="143" w:author="Autor">
            <w:rPr>
              <w:rFonts w:ascii="Times New Roman" w:hAnsi="Times New Roman"/>
              <w:i/>
              <w:iCs/>
              <w:noProof/>
              <w:sz w:val="24"/>
              <w:szCs w:val="24"/>
            </w:rPr>
          </w:rPrChange>
        </w:rPr>
        <w:t>Journal of Reproductive and Infant Psychology</w:t>
      </w:r>
      <w:r w:rsidRPr="009C0879">
        <w:rPr>
          <w:rFonts w:ascii="Times New Roman" w:hAnsi="Times New Roman"/>
          <w:noProof/>
          <w:sz w:val="24"/>
          <w:szCs w:val="24"/>
          <w:lang w:val="en-US"/>
          <w:rPrChange w:id="144"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45" w:author="Autor">
            <w:rPr>
              <w:rFonts w:ascii="Times New Roman" w:hAnsi="Times New Roman"/>
              <w:i/>
              <w:iCs/>
              <w:noProof/>
              <w:sz w:val="24"/>
              <w:szCs w:val="24"/>
            </w:rPr>
          </w:rPrChange>
        </w:rPr>
        <w:t>32</w:t>
      </w:r>
      <w:r w:rsidRPr="009C0879">
        <w:rPr>
          <w:rFonts w:ascii="Times New Roman" w:hAnsi="Times New Roman"/>
          <w:noProof/>
          <w:sz w:val="24"/>
          <w:szCs w:val="24"/>
          <w:lang w:val="en-US"/>
          <w:rPrChange w:id="146" w:author="Autor">
            <w:rPr>
              <w:rFonts w:ascii="Times New Roman" w:hAnsi="Times New Roman"/>
              <w:noProof/>
              <w:sz w:val="24"/>
              <w:szCs w:val="24"/>
            </w:rPr>
          </w:rPrChange>
        </w:rPr>
        <w:t>(1), 83–95. http://doi.org/10.1080/02646838.2013.853171</w:t>
      </w:r>
    </w:p>
    <w:p w14:paraId="56B14475" w14:textId="5FEF3FF6"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47" w:author="Autor">
            <w:rPr>
              <w:rFonts w:ascii="Times New Roman" w:hAnsi="Times New Roman"/>
              <w:noProof/>
              <w:sz w:val="24"/>
              <w:szCs w:val="24"/>
            </w:rPr>
          </w:rPrChange>
        </w:rPr>
      </w:pPr>
      <w:r w:rsidRPr="009C0879">
        <w:rPr>
          <w:rFonts w:ascii="Times New Roman" w:hAnsi="Times New Roman"/>
          <w:noProof/>
          <w:sz w:val="24"/>
          <w:szCs w:val="24"/>
          <w:lang w:val="en-US"/>
          <w:rPrChange w:id="148" w:author="Autor">
            <w:rPr>
              <w:rFonts w:ascii="Times New Roman" w:hAnsi="Times New Roman"/>
              <w:noProof/>
              <w:sz w:val="24"/>
              <w:szCs w:val="24"/>
            </w:rPr>
          </w:rPrChange>
        </w:rPr>
        <w:t xml:space="preserve">Benward, J. (2015). Disclosure: Helping families about assisted reproduction. </w:t>
      </w:r>
      <w:r w:rsidR="0034677B" w:rsidRPr="009C0879">
        <w:rPr>
          <w:rFonts w:ascii="Times New Roman" w:hAnsi="Times New Roman"/>
          <w:noProof/>
          <w:sz w:val="24"/>
          <w:szCs w:val="24"/>
          <w:lang w:val="en-US"/>
          <w:rPrChange w:id="149" w:author="Autor">
            <w:rPr>
              <w:rFonts w:ascii="Times New Roman" w:hAnsi="Times New Roman"/>
              <w:noProof/>
              <w:sz w:val="24"/>
              <w:szCs w:val="24"/>
            </w:rPr>
          </w:rPrChange>
        </w:rPr>
        <w:t>E</w:t>
      </w:r>
      <w:r w:rsidRPr="009C0879">
        <w:rPr>
          <w:rFonts w:ascii="Times New Roman" w:hAnsi="Times New Roman"/>
          <w:noProof/>
          <w:sz w:val="24"/>
          <w:szCs w:val="24"/>
          <w:lang w:val="en-US"/>
          <w:rPrChange w:id="150" w:author="Autor">
            <w:rPr>
              <w:rFonts w:ascii="Times New Roman" w:hAnsi="Times New Roman"/>
              <w:noProof/>
              <w:sz w:val="24"/>
              <w:szCs w:val="24"/>
            </w:rPr>
          </w:rPrChange>
        </w:rPr>
        <w:t xml:space="preserve">m </w:t>
      </w:r>
      <w:r w:rsidRPr="009C0879">
        <w:rPr>
          <w:rFonts w:ascii="Times New Roman" w:hAnsi="Times New Roman"/>
          <w:i/>
          <w:iCs/>
          <w:noProof/>
          <w:sz w:val="24"/>
          <w:szCs w:val="24"/>
          <w:lang w:val="en-US"/>
          <w:rPrChange w:id="151" w:author="Autor">
            <w:rPr>
              <w:rFonts w:ascii="Times New Roman" w:hAnsi="Times New Roman"/>
              <w:i/>
              <w:iCs/>
              <w:noProof/>
              <w:sz w:val="24"/>
              <w:szCs w:val="24"/>
            </w:rPr>
          </w:rPrChange>
        </w:rPr>
        <w:t>Fertility Counselling: Clinical guide and case studies</w:t>
      </w:r>
      <w:r w:rsidRPr="009C0879">
        <w:rPr>
          <w:rFonts w:ascii="Times New Roman" w:hAnsi="Times New Roman"/>
          <w:noProof/>
          <w:sz w:val="24"/>
          <w:szCs w:val="24"/>
          <w:lang w:val="en-US"/>
          <w:rPrChange w:id="152" w:author="Autor">
            <w:rPr>
              <w:rFonts w:ascii="Times New Roman" w:hAnsi="Times New Roman"/>
              <w:noProof/>
              <w:sz w:val="24"/>
              <w:szCs w:val="24"/>
            </w:rPr>
          </w:rPrChange>
        </w:rPr>
        <w:t xml:space="preserve"> (Sharon N. , pp. 252–264). Cambridge University Press.</w:t>
      </w:r>
    </w:p>
    <w:p w14:paraId="699C20E8"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53" w:author="Autor">
            <w:rPr>
              <w:rFonts w:ascii="Times New Roman" w:hAnsi="Times New Roman"/>
              <w:noProof/>
              <w:sz w:val="24"/>
              <w:szCs w:val="24"/>
            </w:rPr>
          </w:rPrChange>
        </w:rPr>
      </w:pPr>
      <w:r w:rsidRPr="009C0879">
        <w:rPr>
          <w:rFonts w:ascii="Times New Roman" w:hAnsi="Times New Roman"/>
          <w:noProof/>
          <w:sz w:val="24"/>
          <w:szCs w:val="24"/>
          <w:lang w:val="en-US"/>
          <w:rPrChange w:id="154" w:author="Autor">
            <w:rPr>
              <w:rFonts w:ascii="Times New Roman" w:hAnsi="Times New Roman"/>
              <w:noProof/>
              <w:sz w:val="24"/>
              <w:szCs w:val="24"/>
            </w:rPr>
          </w:rPrChange>
        </w:rPr>
        <w:t xml:space="preserve">Blake, L., Jadva, V., &amp; Golombok, S. (2014). Parent psychological adjustment, donor conception and disclosure: a follow-up over 10 years. </w:t>
      </w:r>
      <w:r w:rsidRPr="009C0879">
        <w:rPr>
          <w:rFonts w:ascii="Times New Roman" w:hAnsi="Times New Roman"/>
          <w:i/>
          <w:iCs/>
          <w:noProof/>
          <w:sz w:val="24"/>
          <w:szCs w:val="24"/>
          <w:lang w:val="en-US"/>
          <w:rPrChange w:id="155"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156"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57" w:author="Autor">
            <w:rPr>
              <w:rFonts w:ascii="Times New Roman" w:hAnsi="Times New Roman"/>
              <w:i/>
              <w:iCs/>
              <w:noProof/>
              <w:sz w:val="24"/>
              <w:szCs w:val="24"/>
            </w:rPr>
          </w:rPrChange>
        </w:rPr>
        <w:t>29</w:t>
      </w:r>
      <w:r w:rsidRPr="009C0879">
        <w:rPr>
          <w:rFonts w:ascii="Times New Roman" w:hAnsi="Times New Roman"/>
          <w:noProof/>
          <w:sz w:val="24"/>
          <w:szCs w:val="24"/>
          <w:lang w:val="en-US"/>
          <w:rPrChange w:id="158" w:author="Autor">
            <w:rPr>
              <w:rFonts w:ascii="Times New Roman" w:hAnsi="Times New Roman"/>
              <w:noProof/>
              <w:sz w:val="24"/>
              <w:szCs w:val="24"/>
            </w:rPr>
          </w:rPrChange>
        </w:rPr>
        <w:t>(11), 2487–2496. http://doi.org/10.1093/humrep/deu231</w:t>
      </w:r>
    </w:p>
    <w:p w14:paraId="25A74D68"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59" w:author="Autor">
            <w:rPr>
              <w:rFonts w:ascii="Times New Roman" w:hAnsi="Times New Roman"/>
              <w:noProof/>
              <w:sz w:val="24"/>
              <w:szCs w:val="24"/>
            </w:rPr>
          </w:rPrChange>
        </w:rPr>
      </w:pPr>
      <w:r w:rsidRPr="009C0879">
        <w:rPr>
          <w:rFonts w:ascii="Times New Roman" w:hAnsi="Times New Roman"/>
          <w:noProof/>
          <w:sz w:val="24"/>
          <w:szCs w:val="24"/>
          <w:lang w:val="en-US"/>
          <w:rPrChange w:id="160" w:author="Autor">
            <w:rPr>
              <w:rFonts w:ascii="Times New Roman" w:hAnsi="Times New Roman"/>
              <w:noProof/>
              <w:sz w:val="24"/>
              <w:szCs w:val="24"/>
            </w:rPr>
          </w:rPrChange>
        </w:rPr>
        <w:t xml:space="preserve">Blyth, E., Langridge, D., &amp; Harris, R. (2010). Family building in donor conception: parents’ experiences of sharing information. </w:t>
      </w:r>
      <w:r w:rsidRPr="009C0879">
        <w:rPr>
          <w:rFonts w:ascii="Times New Roman" w:hAnsi="Times New Roman"/>
          <w:i/>
          <w:iCs/>
          <w:noProof/>
          <w:sz w:val="24"/>
          <w:szCs w:val="24"/>
          <w:lang w:val="en-US"/>
          <w:rPrChange w:id="161" w:author="Autor">
            <w:rPr>
              <w:rFonts w:ascii="Times New Roman" w:hAnsi="Times New Roman"/>
              <w:i/>
              <w:iCs/>
              <w:noProof/>
              <w:sz w:val="24"/>
              <w:szCs w:val="24"/>
            </w:rPr>
          </w:rPrChange>
        </w:rPr>
        <w:t>Journal of Reproductive and Infant Psychology</w:t>
      </w:r>
      <w:r w:rsidRPr="009C0879">
        <w:rPr>
          <w:rFonts w:ascii="Times New Roman" w:hAnsi="Times New Roman"/>
          <w:noProof/>
          <w:sz w:val="24"/>
          <w:szCs w:val="24"/>
          <w:lang w:val="en-US"/>
          <w:rPrChange w:id="16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63" w:author="Autor">
            <w:rPr>
              <w:rFonts w:ascii="Times New Roman" w:hAnsi="Times New Roman"/>
              <w:i/>
              <w:iCs/>
              <w:noProof/>
              <w:sz w:val="24"/>
              <w:szCs w:val="24"/>
            </w:rPr>
          </w:rPrChange>
        </w:rPr>
        <w:t>28</w:t>
      </w:r>
      <w:r w:rsidRPr="009C0879">
        <w:rPr>
          <w:rFonts w:ascii="Times New Roman" w:hAnsi="Times New Roman"/>
          <w:noProof/>
          <w:sz w:val="24"/>
          <w:szCs w:val="24"/>
          <w:lang w:val="en-US"/>
          <w:rPrChange w:id="164" w:author="Autor">
            <w:rPr>
              <w:rFonts w:ascii="Times New Roman" w:hAnsi="Times New Roman"/>
              <w:noProof/>
              <w:sz w:val="24"/>
              <w:szCs w:val="24"/>
            </w:rPr>
          </w:rPrChange>
        </w:rPr>
        <w:t>(2), 116–127. http://doi.org/10.1080/02646830903295018</w:t>
      </w:r>
    </w:p>
    <w:p w14:paraId="1E51628E"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9C0879">
        <w:rPr>
          <w:rFonts w:ascii="Times New Roman" w:hAnsi="Times New Roman"/>
          <w:noProof/>
          <w:sz w:val="24"/>
          <w:szCs w:val="24"/>
          <w:lang w:val="en-US"/>
          <w:rPrChange w:id="165" w:author="Autor">
            <w:rPr>
              <w:rFonts w:ascii="Times New Roman" w:hAnsi="Times New Roman"/>
              <w:noProof/>
              <w:sz w:val="24"/>
              <w:szCs w:val="24"/>
            </w:rPr>
          </w:rPrChange>
        </w:rPr>
        <w:t xml:space="preserve">Campus, B. (2011). Helping Couples Through the Crisis of Infertility. </w:t>
      </w:r>
      <w:r w:rsidRPr="00DA4615">
        <w:rPr>
          <w:rFonts w:ascii="Times New Roman" w:hAnsi="Times New Roman"/>
          <w:i/>
          <w:iCs/>
          <w:noProof/>
          <w:sz w:val="24"/>
          <w:szCs w:val="24"/>
        </w:rPr>
        <w:t>Psicologica</w:t>
      </w:r>
      <w:r w:rsidRPr="00DA4615">
        <w:rPr>
          <w:rFonts w:ascii="Times New Roman" w:hAnsi="Times New Roman"/>
          <w:noProof/>
          <w:sz w:val="24"/>
          <w:szCs w:val="24"/>
        </w:rPr>
        <w:t>.</w:t>
      </w:r>
    </w:p>
    <w:p w14:paraId="648A0287" w14:textId="77777777" w:rsidR="00DA4615" w:rsidRPr="008169B2"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8169B2">
        <w:rPr>
          <w:rFonts w:ascii="Times New Roman" w:hAnsi="Times New Roman"/>
          <w:noProof/>
          <w:sz w:val="24"/>
          <w:szCs w:val="24"/>
        </w:rPr>
        <w:t>Carvalho, J., &amp; Santos, A. (2009). Estudo AFRODITE - Caracterização da infertilidade em Portugal</w:t>
      </w:r>
      <w:r>
        <w:rPr>
          <w:rFonts w:ascii="Times New Roman" w:hAnsi="Times New Roman"/>
          <w:noProof/>
          <w:sz w:val="24"/>
          <w:szCs w:val="24"/>
        </w:rPr>
        <w:t xml:space="preserve"> [AFRODITE study - Characterization of infertility in Portugal]</w:t>
      </w:r>
      <w:r w:rsidRPr="008169B2">
        <w:rPr>
          <w:rFonts w:ascii="Times New Roman" w:hAnsi="Times New Roman"/>
          <w:noProof/>
          <w:sz w:val="24"/>
          <w:szCs w:val="24"/>
        </w:rPr>
        <w:t>.</w:t>
      </w:r>
    </w:p>
    <w:p w14:paraId="35ECC1DE" w14:textId="77777777" w:rsidR="00DA4615" w:rsidRPr="006429BC" w:rsidRDefault="00DA4615" w:rsidP="0034677B">
      <w:pPr>
        <w:widowControl w:val="0"/>
        <w:autoSpaceDE w:val="0"/>
        <w:autoSpaceDN w:val="0"/>
        <w:adjustRightInd w:val="0"/>
        <w:spacing w:after="0" w:line="360" w:lineRule="auto"/>
        <w:ind w:left="480" w:hanging="480"/>
        <w:jc w:val="both"/>
        <w:rPr>
          <w:rFonts w:ascii="Times New Roman" w:hAnsi="Times New Roman"/>
          <w:color w:val="000000"/>
          <w:sz w:val="24"/>
          <w:lang w:val="en-GB"/>
        </w:rPr>
      </w:pPr>
      <w:r w:rsidRPr="00DA4615">
        <w:rPr>
          <w:rFonts w:ascii="Times New Roman" w:hAnsi="Times New Roman"/>
          <w:noProof/>
          <w:sz w:val="24"/>
          <w:szCs w:val="24"/>
        </w:rPr>
        <w:t xml:space="preserve">Conselho Nacional de Procriação Medicamente Assistida. (2015). </w:t>
      </w:r>
      <w:r w:rsidRPr="00DA4615">
        <w:rPr>
          <w:rFonts w:ascii="Times New Roman" w:hAnsi="Times New Roman"/>
          <w:i/>
          <w:iCs/>
          <w:noProof/>
          <w:sz w:val="24"/>
          <w:szCs w:val="24"/>
        </w:rPr>
        <w:t>Relatório: Atividade desenvolvida pelos centros de PMA em 2013</w:t>
      </w:r>
      <w:r>
        <w:rPr>
          <w:rFonts w:ascii="Times New Roman" w:hAnsi="Times New Roman"/>
          <w:i/>
          <w:iCs/>
          <w:noProof/>
          <w:sz w:val="24"/>
          <w:szCs w:val="24"/>
        </w:rPr>
        <w:t xml:space="preserve"> </w:t>
      </w:r>
      <w:r w:rsidRPr="0022328B">
        <w:rPr>
          <w:rFonts w:ascii="Times New Roman" w:hAnsi="Times New Roman"/>
          <w:color w:val="000000"/>
          <w:sz w:val="24"/>
        </w:rPr>
        <w:t xml:space="preserve">[Report: Activity developed by ART centers in 2013]. </w:t>
      </w:r>
      <w:r w:rsidRPr="006429BC">
        <w:rPr>
          <w:rFonts w:ascii="Times New Roman" w:hAnsi="Times New Roman"/>
          <w:color w:val="000000"/>
          <w:sz w:val="24"/>
          <w:lang w:val="en-GB"/>
        </w:rPr>
        <w:t>Lisboa.</w:t>
      </w:r>
    </w:p>
    <w:p w14:paraId="2B681E48"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66" w:author="Autor">
            <w:rPr>
              <w:rFonts w:ascii="Times New Roman" w:hAnsi="Times New Roman"/>
              <w:noProof/>
              <w:sz w:val="24"/>
              <w:szCs w:val="24"/>
            </w:rPr>
          </w:rPrChange>
        </w:rPr>
      </w:pPr>
      <w:r w:rsidRPr="009C0879">
        <w:rPr>
          <w:rFonts w:ascii="Times New Roman" w:hAnsi="Times New Roman"/>
          <w:noProof/>
          <w:sz w:val="24"/>
          <w:szCs w:val="24"/>
          <w:lang w:val="en-US"/>
          <w:rPrChange w:id="167" w:author="Autor">
            <w:rPr>
              <w:rFonts w:ascii="Times New Roman" w:hAnsi="Times New Roman"/>
              <w:noProof/>
              <w:sz w:val="24"/>
              <w:szCs w:val="24"/>
            </w:rPr>
          </w:rPrChange>
        </w:rPr>
        <w:t xml:space="preserve">Cousineau, T. M., &amp; Domar, A. D. (2007). Psychological impact of infertility. </w:t>
      </w:r>
      <w:r w:rsidRPr="009C0879">
        <w:rPr>
          <w:rFonts w:ascii="Times New Roman" w:hAnsi="Times New Roman"/>
          <w:i/>
          <w:iCs/>
          <w:noProof/>
          <w:sz w:val="24"/>
          <w:szCs w:val="24"/>
          <w:lang w:val="en-US"/>
          <w:rPrChange w:id="168" w:author="Autor">
            <w:rPr>
              <w:rFonts w:ascii="Times New Roman" w:hAnsi="Times New Roman"/>
              <w:i/>
              <w:iCs/>
              <w:noProof/>
              <w:sz w:val="24"/>
              <w:szCs w:val="24"/>
            </w:rPr>
          </w:rPrChange>
        </w:rPr>
        <w:t>Best Practice &amp; Research Clinical Obstetrics &amp; Gynaecology</w:t>
      </w:r>
      <w:r w:rsidRPr="009C0879">
        <w:rPr>
          <w:rFonts w:ascii="Times New Roman" w:hAnsi="Times New Roman"/>
          <w:noProof/>
          <w:sz w:val="24"/>
          <w:szCs w:val="24"/>
          <w:lang w:val="en-US"/>
          <w:rPrChange w:id="169"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70" w:author="Autor">
            <w:rPr>
              <w:rFonts w:ascii="Times New Roman" w:hAnsi="Times New Roman"/>
              <w:i/>
              <w:iCs/>
              <w:noProof/>
              <w:sz w:val="24"/>
              <w:szCs w:val="24"/>
            </w:rPr>
          </w:rPrChange>
        </w:rPr>
        <w:t>21</w:t>
      </w:r>
      <w:r w:rsidRPr="009C0879">
        <w:rPr>
          <w:rFonts w:ascii="Times New Roman" w:hAnsi="Times New Roman"/>
          <w:noProof/>
          <w:sz w:val="24"/>
          <w:szCs w:val="24"/>
          <w:lang w:val="en-US"/>
          <w:rPrChange w:id="171" w:author="Autor">
            <w:rPr>
              <w:rFonts w:ascii="Times New Roman" w:hAnsi="Times New Roman"/>
              <w:noProof/>
              <w:sz w:val="24"/>
              <w:szCs w:val="24"/>
            </w:rPr>
          </w:rPrChange>
        </w:rPr>
        <w:t>(2), 293–308. http://doi.org/10.1016/j.bpobgyn.2006.12.003</w:t>
      </w:r>
    </w:p>
    <w:p w14:paraId="545E8C9E"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72" w:author="Autor">
            <w:rPr>
              <w:rFonts w:ascii="Times New Roman" w:hAnsi="Times New Roman"/>
              <w:noProof/>
              <w:sz w:val="24"/>
              <w:szCs w:val="24"/>
            </w:rPr>
          </w:rPrChange>
        </w:rPr>
      </w:pPr>
      <w:r w:rsidRPr="009C0879">
        <w:rPr>
          <w:rFonts w:ascii="Times New Roman" w:hAnsi="Times New Roman"/>
          <w:noProof/>
          <w:sz w:val="24"/>
          <w:szCs w:val="24"/>
          <w:lang w:val="en-US"/>
          <w:rPrChange w:id="173" w:author="Autor">
            <w:rPr>
              <w:rFonts w:ascii="Times New Roman" w:hAnsi="Times New Roman"/>
              <w:noProof/>
              <w:sz w:val="24"/>
              <w:szCs w:val="24"/>
            </w:rPr>
          </w:rPrChange>
        </w:rPr>
        <w:t xml:space="preserve">Daniels, K. R., Grace, V. M., &amp; Gillett, W. R. (2011). Factors associated with parents’ decisions to tell their adult offspring about the offsprings donor conception. </w:t>
      </w:r>
      <w:r w:rsidRPr="009C0879">
        <w:rPr>
          <w:rFonts w:ascii="Times New Roman" w:hAnsi="Times New Roman"/>
          <w:i/>
          <w:iCs/>
          <w:noProof/>
          <w:sz w:val="24"/>
          <w:szCs w:val="24"/>
          <w:lang w:val="en-US"/>
          <w:rPrChange w:id="174"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175"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76" w:author="Autor">
            <w:rPr>
              <w:rFonts w:ascii="Times New Roman" w:hAnsi="Times New Roman"/>
              <w:i/>
              <w:iCs/>
              <w:noProof/>
              <w:sz w:val="24"/>
              <w:szCs w:val="24"/>
            </w:rPr>
          </w:rPrChange>
        </w:rPr>
        <w:t>26</w:t>
      </w:r>
      <w:r w:rsidRPr="009C0879">
        <w:rPr>
          <w:rFonts w:ascii="Times New Roman" w:hAnsi="Times New Roman"/>
          <w:noProof/>
          <w:sz w:val="24"/>
          <w:szCs w:val="24"/>
          <w:lang w:val="en-US"/>
          <w:rPrChange w:id="177" w:author="Autor">
            <w:rPr>
              <w:rFonts w:ascii="Times New Roman" w:hAnsi="Times New Roman"/>
              <w:noProof/>
              <w:sz w:val="24"/>
              <w:szCs w:val="24"/>
            </w:rPr>
          </w:rPrChange>
        </w:rPr>
        <w:t>(10), 2783–2790. http://doi.org/10.1093/humrep/der247</w:t>
      </w:r>
    </w:p>
    <w:p w14:paraId="4A4568C8" w14:textId="4617E249"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9C0879">
        <w:rPr>
          <w:rFonts w:ascii="Times New Roman" w:hAnsi="Times New Roman"/>
          <w:noProof/>
          <w:sz w:val="24"/>
          <w:szCs w:val="24"/>
          <w:lang w:val="en-US"/>
          <w:rPrChange w:id="178" w:author="Autor">
            <w:rPr>
              <w:rFonts w:ascii="Times New Roman" w:hAnsi="Times New Roman"/>
              <w:noProof/>
              <w:sz w:val="24"/>
              <w:szCs w:val="24"/>
            </w:rPr>
          </w:rPrChange>
        </w:rPr>
        <w:t xml:space="preserve">Datta, J., Palmer, M. J., Tanton, C., Gibson, L. J., Jones, K. G., Macdowall, W., … Wellings, K. (2016). Prevalence of infertility and help seeking among 15 000 women and men. </w:t>
      </w:r>
      <w:r w:rsidRPr="00DA4615">
        <w:rPr>
          <w:rFonts w:ascii="Times New Roman" w:hAnsi="Times New Roman"/>
          <w:i/>
          <w:iCs/>
          <w:noProof/>
          <w:sz w:val="24"/>
          <w:szCs w:val="24"/>
        </w:rPr>
        <w:t>Human Reproduction</w:t>
      </w:r>
      <w:r w:rsidRPr="00DA4615">
        <w:rPr>
          <w:rFonts w:ascii="Times New Roman" w:hAnsi="Times New Roman"/>
          <w:noProof/>
          <w:sz w:val="24"/>
          <w:szCs w:val="24"/>
        </w:rPr>
        <w:t xml:space="preserve">, </w:t>
      </w:r>
      <w:r w:rsidRPr="00DA4615">
        <w:rPr>
          <w:rFonts w:ascii="Times New Roman" w:hAnsi="Times New Roman"/>
          <w:i/>
          <w:iCs/>
          <w:noProof/>
          <w:sz w:val="24"/>
          <w:szCs w:val="24"/>
        </w:rPr>
        <w:t>0</w:t>
      </w:r>
      <w:r w:rsidRPr="00DA4615">
        <w:rPr>
          <w:rFonts w:ascii="Times New Roman" w:hAnsi="Times New Roman"/>
          <w:noProof/>
          <w:sz w:val="24"/>
          <w:szCs w:val="24"/>
        </w:rPr>
        <w:t>(0),</w:t>
      </w:r>
      <w:r>
        <w:rPr>
          <w:rFonts w:ascii="Times New Roman" w:hAnsi="Times New Roman"/>
          <w:noProof/>
          <w:sz w:val="24"/>
          <w:szCs w:val="24"/>
        </w:rPr>
        <w:t>1-11</w:t>
      </w:r>
      <w:r w:rsidRPr="00DA4615">
        <w:rPr>
          <w:rFonts w:ascii="Times New Roman" w:hAnsi="Times New Roman"/>
          <w:noProof/>
          <w:sz w:val="24"/>
          <w:szCs w:val="24"/>
        </w:rPr>
        <w:t>. http://doi.org/10.1093/humrep/dew123</w:t>
      </w:r>
    </w:p>
    <w:p w14:paraId="63D1A343" w14:textId="77777777"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DA4615">
        <w:rPr>
          <w:rFonts w:ascii="Times New Roman" w:hAnsi="Times New Roman"/>
          <w:noProof/>
          <w:sz w:val="24"/>
          <w:szCs w:val="24"/>
        </w:rPr>
        <w:t>Decreto de Lei n</w:t>
      </w:r>
      <w:r w:rsidRPr="00DA4615">
        <w:rPr>
          <w:rFonts w:ascii="Times New Roman" w:hAnsi="Times New Roman"/>
          <w:noProof/>
          <w:sz w:val="24"/>
          <w:szCs w:val="24"/>
          <w:vertAlign w:val="superscript"/>
        </w:rPr>
        <w:t>o</w:t>
      </w:r>
      <w:r w:rsidRPr="00DA4615">
        <w:rPr>
          <w:rFonts w:ascii="Times New Roman" w:hAnsi="Times New Roman"/>
          <w:noProof/>
          <w:sz w:val="24"/>
          <w:szCs w:val="24"/>
        </w:rPr>
        <w:t xml:space="preserve"> 32/2006 de 26 de Julho do Ministério da Saúde, Pub. L. No. Diário da República: I série, n</w:t>
      </w:r>
      <w:r w:rsidRPr="00DA4615">
        <w:rPr>
          <w:rFonts w:ascii="Times New Roman" w:hAnsi="Times New Roman"/>
          <w:noProof/>
          <w:sz w:val="24"/>
          <w:szCs w:val="24"/>
          <w:vertAlign w:val="superscript"/>
        </w:rPr>
        <w:t>o</w:t>
      </w:r>
      <w:r w:rsidRPr="00DA4615">
        <w:rPr>
          <w:rFonts w:ascii="Times New Roman" w:hAnsi="Times New Roman"/>
          <w:noProof/>
          <w:sz w:val="24"/>
          <w:szCs w:val="24"/>
        </w:rPr>
        <w:t xml:space="preserve"> 143 (2006).</w:t>
      </w:r>
    </w:p>
    <w:p w14:paraId="7C711CAD"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79" w:author="Autor">
            <w:rPr>
              <w:rFonts w:ascii="Times New Roman" w:hAnsi="Times New Roman"/>
              <w:noProof/>
              <w:sz w:val="24"/>
              <w:szCs w:val="24"/>
            </w:rPr>
          </w:rPrChange>
        </w:rPr>
      </w:pPr>
      <w:r w:rsidRPr="00DA4615">
        <w:rPr>
          <w:rFonts w:ascii="Times New Roman" w:hAnsi="Times New Roman"/>
          <w:noProof/>
          <w:sz w:val="24"/>
          <w:szCs w:val="24"/>
        </w:rPr>
        <w:t xml:space="preserve">Deka, P., &amp; Sarma, S. (2010). </w:t>
      </w:r>
      <w:r w:rsidRPr="009C0879">
        <w:rPr>
          <w:rFonts w:ascii="Times New Roman" w:hAnsi="Times New Roman"/>
          <w:noProof/>
          <w:sz w:val="24"/>
          <w:szCs w:val="24"/>
          <w:lang w:val="en-US"/>
          <w:rPrChange w:id="180" w:author="Autor">
            <w:rPr>
              <w:rFonts w:ascii="Times New Roman" w:hAnsi="Times New Roman"/>
              <w:noProof/>
              <w:sz w:val="24"/>
              <w:szCs w:val="24"/>
            </w:rPr>
          </w:rPrChange>
        </w:rPr>
        <w:t xml:space="preserve">Psychological aspects of infertility. </w:t>
      </w:r>
      <w:r w:rsidRPr="009C0879">
        <w:rPr>
          <w:rFonts w:ascii="Times New Roman" w:hAnsi="Times New Roman"/>
          <w:i/>
          <w:iCs/>
          <w:noProof/>
          <w:sz w:val="24"/>
          <w:szCs w:val="24"/>
          <w:lang w:val="en-US"/>
          <w:rPrChange w:id="181" w:author="Autor">
            <w:rPr>
              <w:rFonts w:ascii="Times New Roman" w:hAnsi="Times New Roman"/>
              <w:i/>
              <w:iCs/>
              <w:noProof/>
              <w:sz w:val="24"/>
              <w:szCs w:val="24"/>
            </w:rPr>
          </w:rPrChange>
        </w:rPr>
        <w:t>British Journal of Medical Practitioners</w:t>
      </w:r>
      <w:r w:rsidRPr="009C0879">
        <w:rPr>
          <w:rFonts w:ascii="Times New Roman" w:hAnsi="Times New Roman"/>
          <w:noProof/>
          <w:sz w:val="24"/>
          <w:szCs w:val="24"/>
          <w:lang w:val="en-US"/>
          <w:rPrChange w:id="18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83" w:author="Autor">
            <w:rPr>
              <w:rFonts w:ascii="Times New Roman" w:hAnsi="Times New Roman"/>
              <w:i/>
              <w:iCs/>
              <w:noProof/>
              <w:sz w:val="24"/>
              <w:szCs w:val="24"/>
            </w:rPr>
          </w:rPrChange>
        </w:rPr>
        <w:t>3</w:t>
      </w:r>
      <w:r w:rsidRPr="009C0879">
        <w:rPr>
          <w:rFonts w:ascii="Times New Roman" w:hAnsi="Times New Roman"/>
          <w:noProof/>
          <w:sz w:val="24"/>
          <w:szCs w:val="24"/>
          <w:lang w:val="en-US"/>
          <w:rPrChange w:id="184" w:author="Autor">
            <w:rPr>
              <w:rFonts w:ascii="Times New Roman" w:hAnsi="Times New Roman"/>
              <w:noProof/>
              <w:sz w:val="24"/>
              <w:szCs w:val="24"/>
            </w:rPr>
          </w:rPrChange>
        </w:rPr>
        <w:t>(3), 32–33.</w:t>
      </w:r>
    </w:p>
    <w:p w14:paraId="1A6602CD"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85" w:author="Autor">
            <w:rPr>
              <w:rFonts w:ascii="Times New Roman" w:hAnsi="Times New Roman"/>
              <w:noProof/>
              <w:sz w:val="24"/>
              <w:szCs w:val="24"/>
            </w:rPr>
          </w:rPrChange>
        </w:rPr>
      </w:pPr>
      <w:r w:rsidRPr="009C0879">
        <w:rPr>
          <w:rFonts w:ascii="Times New Roman" w:hAnsi="Times New Roman"/>
          <w:noProof/>
          <w:sz w:val="24"/>
          <w:szCs w:val="24"/>
          <w:lang w:val="en-US"/>
          <w:rPrChange w:id="186" w:author="Autor">
            <w:rPr>
              <w:rFonts w:ascii="Times New Roman" w:hAnsi="Times New Roman"/>
              <w:noProof/>
              <w:sz w:val="24"/>
              <w:szCs w:val="24"/>
            </w:rPr>
          </w:rPrChange>
        </w:rPr>
        <w:t xml:space="preserve">Domar, A. D. (2015). Creating a collaborative model of mental health counseling for the future. </w:t>
      </w:r>
      <w:r w:rsidRPr="009C0879">
        <w:rPr>
          <w:rFonts w:ascii="Times New Roman" w:hAnsi="Times New Roman"/>
          <w:i/>
          <w:iCs/>
          <w:noProof/>
          <w:sz w:val="24"/>
          <w:szCs w:val="24"/>
          <w:lang w:val="en-US"/>
          <w:rPrChange w:id="187"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188"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89" w:author="Autor">
            <w:rPr>
              <w:rFonts w:ascii="Times New Roman" w:hAnsi="Times New Roman"/>
              <w:i/>
              <w:iCs/>
              <w:noProof/>
              <w:sz w:val="24"/>
              <w:szCs w:val="24"/>
            </w:rPr>
          </w:rPrChange>
        </w:rPr>
        <w:t>104</w:t>
      </w:r>
      <w:r w:rsidRPr="009C0879">
        <w:rPr>
          <w:rFonts w:ascii="Times New Roman" w:hAnsi="Times New Roman"/>
          <w:noProof/>
          <w:sz w:val="24"/>
          <w:szCs w:val="24"/>
          <w:lang w:val="en-US"/>
          <w:rPrChange w:id="190" w:author="Autor">
            <w:rPr>
              <w:rFonts w:ascii="Times New Roman" w:hAnsi="Times New Roman"/>
              <w:noProof/>
              <w:sz w:val="24"/>
              <w:szCs w:val="24"/>
            </w:rPr>
          </w:rPrChange>
        </w:rPr>
        <w:t>(2), 277–280. http://doi.org/10.1016/j.fertnstert.2015.05.026</w:t>
      </w:r>
    </w:p>
    <w:p w14:paraId="56861FCE"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91" w:author="Autor">
            <w:rPr>
              <w:rFonts w:ascii="Times New Roman" w:hAnsi="Times New Roman"/>
              <w:noProof/>
              <w:sz w:val="24"/>
              <w:szCs w:val="24"/>
            </w:rPr>
          </w:rPrChange>
        </w:rPr>
      </w:pPr>
      <w:r w:rsidRPr="009C0879">
        <w:rPr>
          <w:rFonts w:ascii="Times New Roman" w:hAnsi="Times New Roman"/>
          <w:noProof/>
          <w:sz w:val="24"/>
          <w:szCs w:val="24"/>
          <w:lang w:val="en-US"/>
          <w:rPrChange w:id="192" w:author="Autor">
            <w:rPr>
              <w:rFonts w:ascii="Times New Roman" w:hAnsi="Times New Roman"/>
              <w:noProof/>
              <w:sz w:val="24"/>
              <w:szCs w:val="24"/>
            </w:rPr>
          </w:rPrChange>
        </w:rPr>
        <w:lastRenderedPageBreak/>
        <w:t xml:space="preserve">Domar, A., Gordon, K., Garcia-Velasco, J., La Marca, A., Barriere, P., &amp; Beligotti, F. (2012). Understanding the perceptions of and emotional barriers to infertility treatment: A survey in four European countries. </w:t>
      </w:r>
      <w:r w:rsidRPr="009C0879">
        <w:rPr>
          <w:rFonts w:ascii="Times New Roman" w:hAnsi="Times New Roman"/>
          <w:i/>
          <w:iCs/>
          <w:noProof/>
          <w:sz w:val="24"/>
          <w:szCs w:val="24"/>
          <w:lang w:val="en-US"/>
          <w:rPrChange w:id="193"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194"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195" w:author="Autor">
            <w:rPr>
              <w:rFonts w:ascii="Times New Roman" w:hAnsi="Times New Roman"/>
              <w:i/>
              <w:iCs/>
              <w:noProof/>
              <w:sz w:val="24"/>
              <w:szCs w:val="24"/>
            </w:rPr>
          </w:rPrChange>
        </w:rPr>
        <w:t>27</w:t>
      </w:r>
      <w:r w:rsidRPr="009C0879">
        <w:rPr>
          <w:rFonts w:ascii="Times New Roman" w:hAnsi="Times New Roman"/>
          <w:noProof/>
          <w:sz w:val="24"/>
          <w:szCs w:val="24"/>
          <w:lang w:val="en-US"/>
          <w:rPrChange w:id="196" w:author="Autor">
            <w:rPr>
              <w:rFonts w:ascii="Times New Roman" w:hAnsi="Times New Roman"/>
              <w:noProof/>
              <w:sz w:val="24"/>
              <w:szCs w:val="24"/>
            </w:rPr>
          </w:rPrChange>
        </w:rPr>
        <w:t>(4), 1073–1079. http://doi.org/10.1093/humrep/des016</w:t>
      </w:r>
    </w:p>
    <w:p w14:paraId="727EF78D"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197" w:author="Autor">
            <w:rPr>
              <w:rFonts w:ascii="Times New Roman" w:hAnsi="Times New Roman"/>
              <w:noProof/>
              <w:sz w:val="24"/>
              <w:szCs w:val="24"/>
            </w:rPr>
          </w:rPrChange>
        </w:rPr>
      </w:pPr>
      <w:r w:rsidRPr="009C0879">
        <w:rPr>
          <w:rFonts w:ascii="Times New Roman" w:hAnsi="Times New Roman"/>
          <w:noProof/>
          <w:sz w:val="24"/>
          <w:szCs w:val="24"/>
          <w:lang w:val="en-US"/>
          <w:rPrChange w:id="198" w:author="Autor">
            <w:rPr>
              <w:rFonts w:ascii="Times New Roman" w:hAnsi="Times New Roman"/>
              <w:noProof/>
              <w:sz w:val="24"/>
              <w:szCs w:val="24"/>
            </w:rPr>
          </w:rPrChange>
        </w:rPr>
        <w:t xml:space="preserve">Dorothy, A., Greenfeld, M., &amp; Klock, S. (2004). Disclosure decisions among known and anonymous oocyte donation recipients. </w:t>
      </w:r>
      <w:r w:rsidRPr="009C0879">
        <w:rPr>
          <w:rFonts w:ascii="Times New Roman" w:hAnsi="Times New Roman"/>
          <w:i/>
          <w:iCs/>
          <w:noProof/>
          <w:sz w:val="24"/>
          <w:szCs w:val="24"/>
          <w:lang w:val="en-US"/>
          <w:rPrChange w:id="199"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200"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01" w:author="Autor">
            <w:rPr>
              <w:rFonts w:ascii="Times New Roman" w:hAnsi="Times New Roman"/>
              <w:i/>
              <w:iCs/>
              <w:noProof/>
              <w:sz w:val="24"/>
              <w:szCs w:val="24"/>
            </w:rPr>
          </w:rPrChange>
        </w:rPr>
        <w:t>81</w:t>
      </w:r>
      <w:r w:rsidRPr="009C0879">
        <w:rPr>
          <w:rFonts w:ascii="Times New Roman" w:hAnsi="Times New Roman"/>
          <w:noProof/>
          <w:sz w:val="24"/>
          <w:szCs w:val="24"/>
          <w:lang w:val="en-US"/>
          <w:rPrChange w:id="202" w:author="Autor">
            <w:rPr>
              <w:rFonts w:ascii="Times New Roman" w:hAnsi="Times New Roman"/>
              <w:noProof/>
              <w:sz w:val="24"/>
              <w:szCs w:val="24"/>
            </w:rPr>
          </w:rPrChange>
        </w:rPr>
        <w:t>(6), 1565–1571. http://doi.org/10.1016/j.fertnstert.2003.10.041</w:t>
      </w:r>
    </w:p>
    <w:p w14:paraId="0BEBD4A3"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03" w:author="Autor">
            <w:rPr>
              <w:rFonts w:ascii="Times New Roman" w:hAnsi="Times New Roman"/>
              <w:noProof/>
              <w:sz w:val="24"/>
              <w:szCs w:val="24"/>
            </w:rPr>
          </w:rPrChange>
        </w:rPr>
      </w:pPr>
      <w:r w:rsidRPr="009C0879">
        <w:rPr>
          <w:rFonts w:ascii="Times New Roman" w:hAnsi="Times New Roman"/>
          <w:noProof/>
          <w:sz w:val="24"/>
          <w:szCs w:val="24"/>
          <w:lang w:val="en-US"/>
          <w:rPrChange w:id="204" w:author="Autor">
            <w:rPr>
              <w:rFonts w:ascii="Times New Roman" w:hAnsi="Times New Roman"/>
              <w:noProof/>
              <w:sz w:val="24"/>
              <w:szCs w:val="24"/>
            </w:rPr>
          </w:rPrChange>
        </w:rPr>
        <w:t xml:space="preserve">Ethics Committee of the American Society for Reproductive Medicine. (2004). Informing offspring of their conception by gamete donation. </w:t>
      </w:r>
      <w:r w:rsidRPr="009C0879">
        <w:rPr>
          <w:rFonts w:ascii="Times New Roman" w:hAnsi="Times New Roman"/>
          <w:i/>
          <w:iCs/>
          <w:noProof/>
          <w:sz w:val="24"/>
          <w:szCs w:val="24"/>
          <w:lang w:val="en-US"/>
          <w:rPrChange w:id="205"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206"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07" w:author="Autor">
            <w:rPr>
              <w:rFonts w:ascii="Times New Roman" w:hAnsi="Times New Roman"/>
              <w:i/>
              <w:iCs/>
              <w:noProof/>
              <w:sz w:val="24"/>
              <w:szCs w:val="24"/>
            </w:rPr>
          </w:rPrChange>
        </w:rPr>
        <w:t>81</w:t>
      </w:r>
      <w:r w:rsidRPr="009C0879">
        <w:rPr>
          <w:rFonts w:ascii="Times New Roman" w:hAnsi="Times New Roman"/>
          <w:noProof/>
          <w:sz w:val="24"/>
          <w:szCs w:val="24"/>
          <w:lang w:val="en-US"/>
          <w:rPrChange w:id="208" w:author="Autor">
            <w:rPr>
              <w:rFonts w:ascii="Times New Roman" w:hAnsi="Times New Roman"/>
              <w:noProof/>
              <w:sz w:val="24"/>
              <w:szCs w:val="24"/>
            </w:rPr>
          </w:rPrChange>
        </w:rPr>
        <w:t>(3), 527–31. http://doi.org/10.1016/j.fertnstert.2003.11.011</w:t>
      </w:r>
    </w:p>
    <w:p w14:paraId="714920CB"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09" w:author="Autor">
            <w:rPr>
              <w:rFonts w:ascii="Times New Roman" w:hAnsi="Times New Roman"/>
              <w:noProof/>
              <w:sz w:val="24"/>
              <w:szCs w:val="24"/>
            </w:rPr>
          </w:rPrChange>
        </w:rPr>
      </w:pPr>
      <w:r w:rsidRPr="009C0879">
        <w:rPr>
          <w:rFonts w:ascii="Times New Roman" w:hAnsi="Times New Roman"/>
          <w:noProof/>
          <w:sz w:val="24"/>
          <w:szCs w:val="24"/>
          <w:lang w:val="en-US"/>
          <w:rPrChange w:id="210" w:author="Autor">
            <w:rPr>
              <w:rFonts w:ascii="Times New Roman" w:hAnsi="Times New Roman"/>
              <w:noProof/>
              <w:sz w:val="24"/>
              <w:szCs w:val="24"/>
            </w:rPr>
          </w:rPrChange>
        </w:rPr>
        <w:t xml:space="preserve">Ethics Committee of the Ametican Socitey for Reproductive Medicine. (2013). Informing offspring of their conception by gamete or embryo donation: A committee opinion. </w:t>
      </w:r>
      <w:r w:rsidRPr="009C0879">
        <w:rPr>
          <w:rFonts w:ascii="Times New Roman" w:hAnsi="Times New Roman"/>
          <w:i/>
          <w:iCs/>
          <w:noProof/>
          <w:sz w:val="24"/>
          <w:szCs w:val="24"/>
          <w:lang w:val="en-US"/>
          <w:rPrChange w:id="211"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21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13" w:author="Autor">
            <w:rPr>
              <w:rFonts w:ascii="Times New Roman" w:hAnsi="Times New Roman"/>
              <w:i/>
              <w:iCs/>
              <w:noProof/>
              <w:sz w:val="24"/>
              <w:szCs w:val="24"/>
            </w:rPr>
          </w:rPrChange>
        </w:rPr>
        <w:t>100</w:t>
      </w:r>
      <w:r w:rsidRPr="009C0879">
        <w:rPr>
          <w:rFonts w:ascii="Times New Roman" w:hAnsi="Times New Roman"/>
          <w:noProof/>
          <w:sz w:val="24"/>
          <w:szCs w:val="24"/>
          <w:lang w:val="en-US"/>
          <w:rPrChange w:id="214" w:author="Autor">
            <w:rPr>
              <w:rFonts w:ascii="Times New Roman" w:hAnsi="Times New Roman"/>
              <w:noProof/>
              <w:sz w:val="24"/>
              <w:szCs w:val="24"/>
            </w:rPr>
          </w:rPrChange>
        </w:rPr>
        <w:t>(1), 45–49. http://doi.org/10.1016/j.fertnstert.2013.02.028</w:t>
      </w:r>
    </w:p>
    <w:p w14:paraId="1D7BF2B3"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15" w:author="Autor">
            <w:rPr>
              <w:rFonts w:ascii="Times New Roman" w:hAnsi="Times New Roman"/>
              <w:noProof/>
              <w:sz w:val="24"/>
              <w:szCs w:val="24"/>
            </w:rPr>
          </w:rPrChange>
        </w:rPr>
      </w:pPr>
      <w:r w:rsidRPr="009C0879">
        <w:rPr>
          <w:rFonts w:ascii="Times New Roman" w:hAnsi="Times New Roman"/>
          <w:noProof/>
          <w:sz w:val="24"/>
          <w:szCs w:val="24"/>
          <w:lang w:val="en-US"/>
          <w:rPrChange w:id="216" w:author="Autor">
            <w:rPr>
              <w:rFonts w:ascii="Times New Roman" w:hAnsi="Times New Roman"/>
              <w:noProof/>
              <w:sz w:val="24"/>
              <w:szCs w:val="24"/>
            </w:rPr>
          </w:rPrChange>
        </w:rPr>
        <w:t xml:space="preserve">Fertility Counseling. (2015). Disclosure: Helping families talk about assisted reproduction. In </w:t>
      </w:r>
      <w:r w:rsidRPr="009C0879">
        <w:rPr>
          <w:rFonts w:ascii="Times New Roman" w:hAnsi="Times New Roman"/>
          <w:i/>
          <w:iCs/>
          <w:noProof/>
          <w:sz w:val="24"/>
          <w:szCs w:val="24"/>
          <w:lang w:val="en-US"/>
          <w:rPrChange w:id="217" w:author="Autor">
            <w:rPr>
              <w:rFonts w:ascii="Times New Roman" w:hAnsi="Times New Roman"/>
              <w:i/>
              <w:iCs/>
              <w:noProof/>
              <w:sz w:val="24"/>
              <w:szCs w:val="24"/>
            </w:rPr>
          </w:rPrChange>
        </w:rPr>
        <w:t>Clinical Guida and Case Studies</w:t>
      </w:r>
      <w:r w:rsidRPr="009C0879">
        <w:rPr>
          <w:rFonts w:ascii="Times New Roman" w:hAnsi="Times New Roman"/>
          <w:noProof/>
          <w:sz w:val="24"/>
          <w:szCs w:val="24"/>
          <w:lang w:val="en-US"/>
          <w:rPrChange w:id="218" w:author="Autor">
            <w:rPr>
              <w:rFonts w:ascii="Times New Roman" w:hAnsi="Times New Roman"/>
              <w:noProof/>
              <w:sz w:val="24"/>
              <w:szCs w:val="24"/>
            </w:rPr>
          </w:rPrChange>
        </w:rPr>
        <w:t xml:space="preserve"> (pp. 252–263).</w:t>
      </w:r>
    </w:p>
    <w:p w14:paraId="371A8688"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19" w:author="Autor">
            <w:rPr>
              <w:rFonts w:ascii="Times New Roman" w:hAnsi="Times New Roman"/>
              <w:noProof/>
              <w:sz w:val="24"/>
              <w:szCs w:val="24"/>
            </w:rPr>
          </w:rPrChange>
        </w:rPr>
      </w:pPr>
      <w:r w:rsidRPr="009C0879">
        <w:rPr>
          <w:rFonts w:ascii="Times New Roman" w:hAnsi="Times New Roman"/>
          <w:noProof/>
          <w:sz w:val="24"/>
          <w:szCs w:val="24"/>
          <w:lang w:val="en-US"/>
          <w:rPrChange w:id="220" w:author="Autor">
            <w:rPr>
              <w:rFonts w:ascii="Times New Roman" w:hAnsi="Times New Roman"/>
              <w:noProof/>
              <w:sz w:val="24"/>
              <w:szCs w:val="24"/>
            </w:rPr>
          </w:rPrChange>
        </w:rPr>
        <w:t xml:space="preserve">Freeman, T., &amp; Golombok, S. (2012). Donor insemination: A follow-up study of disclosure decisions, family relationships and child adjustment at adolescence. </w:t>
      </w:r>
      <w:r w:rsidRPr="009C0879">
        <w:rPr>
          <w:rFonts w:ascii="Times New Roman" w:hAnsi="Times New Roman"/>
          <w:i/>
          <w:iCs/>
          <w:noProof/>
          <w:sz w:val="24"/>
          <w:szCs w:val="24"/>
          <w:lang w:val="en-US"/>
          <w:rPrChange w:id="221" w:author="Autor">
            <w:rPr>
              <w:rFonts w:ascii="Times New Roman" w:hAnsi="Times New Roman"/>
              <w:i/>
              <w:iCs/>
              <w:noProof/>
              <w:sz w:val="24"/>
              <w:szCs w:val="24"/>
            </w:rPr>
          </w:rPrChange>
        </w:rPr>
        <w:t>Reproductive BioMedicine Online</w:t>
      </w:r>
      <w:r w:rsidRPr="009C0879">
        <w:rPr>
          <w:rFonts w:ascii="Times New Roman" w:hAnsi="Times New Roman"/>
          <w:noProof/>
          <w:sz w:val="24"/>
          <w:szCs w:val="24"/>
          <w:lang w:val="en-US"/>
          <w:rPrChange w:id="22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23" w:author="Autor">
            <w:rPr>
              <w:rFonts w:ascii="Times New Roman" w:hAnsi="Times New Roman"/>
              <w:i/>
              <w:iCs/>
              <w:noProof/>
              <w:sz w:val="24"/>
              <w:szCs w:val="24"/>
            </w:rPr>
          </w:rPrChange>
        </w:rPr>
        <w:t>25</w:t>
      </w:r>
      <w:r w:rsidRPr="009C0879">
        <w:rPr>
          <w:rFonts w:ascii="Times New Roman" w:hAnsi="Times New Roman"/>
          <w:noProof/>
          <w:sz w:val="24"/>
          <w:szCs w:val="24"/>
          <w:lang w:val="en-US"/>
          <w:rPrChange w:id="224" w:author="Autor">
            <w:rPr>
              <w:rFonts w:ascii="Times New Roman" w:hAnsi="Times New Roman"/>
              <w:noProof/>
              <w:sz w:val="24"/>
              <w:szCs w:val="24"/>
            </w:rPr>
          </w:rPrChange>
        </w:rPr>
        <w:t>(2), 193–203. http://doi.org/10.1016/j.rbmo.2012.03.009</w:t>
      </w:r>
    </w:p>
    <w:p w14:paraId="0FA7F084"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25" w:author="Autor">
            <w:rPr>
              <w:rFonts w:ascii="Times New Roman" w:hAnsi="Times New Roman"/>
              <w:noProof/>
              <w:sz w:val="24"/>
              <w:szCs w:val="24"/>
            </w:rPr>
          </w:rPrChange>
        </w:rPr>
      </w:pPr>
      <w:r w:rsidRPr="009C0879">
        <w:rPr>
          <w:rFonts w:ascii="Times New Roman" w:hAnsi="Times New Roman"/>
          <w:noProof/>
          <w:sz w:val="24"/>
          <w:szCs w:val="24"/>
          <w:lang w:val="en-US"/>
          <w:rPrChange w:id="226" w:author="Autor">
            <w:rPr>
              <w:rFonts w:ascii="Times New Roman" w:hAnsi="Times New Roman"/>
              <w:noProof/>
              <w:sz w:val="24"/>
              <w:szCs w:val="24"/>
            </w:rPr>
          </w:rPrChange>
        </w:rPr>
        <w:t xml:space="preserve">Golombok, S., Blake, L., Casey, P., Roman, G., &amp; Jadva, V. (2013). Children born through reproductive donation: A longitudinal study of psychological adjustment. </w:t>
      </w:r>
      <w:r w:rsidRPr="009C0879">
        <w:rPr>
          <w:rFonts w:ascii="Times New Roman" w:hAnsi="Times New Roman"/>
          <w:i/>
          <w:iCs/>
          <w:noProof/>
          <w:sz w:val="24"/>
          <w:szCs w:val="24"/>
          <w:lang w:val="en-US"/>
          <w:rPrChange w:id="227" w:author="Autor">
            <w:rPr>
              <w:rFonts w:ascii="Times New Roman" w:hAnsi="Times New Roman"/>
              <w:i/>
              <w:iCs/>
              <w:noProof/>
              <w:sz w:val="24"/>
              <w:szCs w:val="24"/>
            </w:rPr>
          </w:rPrChange>
        </w:rPr>
        <w:t>Journal of Child Psychology and Psychiatry and Allied Disciplines</w:t>
      </w:r>
      <w:r w:rsidRPr="009C0879">
        <w:rPr>
          <w:rFonts w:ascii="Times New Roman" w:hAnsi="Times New Roman"/>
          <w:noProof/>
          <w:sz w:val="24"/>
          <w:szCs w:val="24"/>
          <w:lang w:val="en-US"/>
          <w:rPrChange w:id="228"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29" w:author="Autor">
            <w:rPr>
              <w:rFonts w:ascii="Times New Roman" w:hAnsi="Times New Roman"/>
              <w:i/>
              <w:iCs/>
              <w:noProof/>
              <w:sz w:val="24"/>
              <w:szCs w:val="24"/>
            </w:rPr>
          </w:rPrChange>
        </w:rPr>
        <w:t>54</w:t>
      </w:r>
      <w:r w:rsidRPr="009C0879">
        <w:rPr>
          <w:rFonts w:ascii="Times New Roman" w:hAnsi="Times New Roman"/>
          <w:noProof/>
          <w:sz w:val="24"/>
          <w:szCs w:val="24"/>
          <w:lang w:val="en-US"/>
          <w:rPrChange w:id="230" w:author="Autor">
            <w:rPr>
              <w:rFonts w:ascii="Times New Roman" w:hAnsi="Times New Roman"/>
              <w:noProof/>
              <w:sz w:val="24"/>
              <w:szCs w:val="24"/>
            </w:rPr>
          </w:rPrChange>
        </w:rPr>
        <w:t>(6), 653–660. http://doi.org/10.1111/jcpp.12015</w:t>
      </w:r>
    </w:p>
    <w:p w14:paraId="38C2BB04"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31" w:author="Autor">
            <w:rPr>
              <w:rFonts w:ascii="Times New Roman" w:hAnsi="Times New Roman"/>
              <w:noProof/>
              <w:sz w:val="24"/>
              <w:szCs w:val="24"/>
            </w:rPr>
          </w:rPrChange>
        </w:rPr>
      </w:pPr>
      <w:r w:rsidRPr="009C0879">
        <w:rPr>
          <w:rFonts w:ascii="Times New Roman" w:hAnsi="Times New Roman"/>
          <w:noProof/>
          <w:sz w:val="24"/>
          <w:szCs w:val="24"/>
          <w:lang w:val="en-US"/>
          <w:rPrChange w:id="232" w:author="Autor">
            <w:rPr>
              <w:rFonts w:ascii="Times New Roman" w:hAnsi="Times New Roman"/>
              <w:noProof/>
              <w:sz w:val="24"/>
              <w:szCs w:val="24"/>
            </w:rPr>
          </w:rPrChange>
        </w:rPr>
        <w:t xml:space="preserve">Greil, A., McQuillan, J., &amp; Slauson-Blevins, K. (2011). The Social Construction of Social Construction. </w:t>
      </w:r>
      <w:r w:rsidRPr="009C0879">
        <w:rPr>
          <w:rFonts w:ascii="Times New Roman" w:hAnsi="Times New Roman"/>
          <w:i/>
          <w:iCs/>
          <w:noProof/>
          <w:sz w:val="24"/>
          <w:szCs w:val="24"/>
          <w:lang w:val="en-US"/>
          <w:rPrChange w:id="233" w:author="Autor">
            <w:rPr>
              <w:rFonts w:ascii="Times New Roman" w:hAnsi="Times New Roman"/>
              <w:i/>
              <w:iCs/>
              <w:noProof/>
              <w:sz w:val="24"/>
              <w:szCs w:val="24"/>
            </w:rPr>
          </w:rPrChange>
        </w:rPr>
        <w:t>Qualitative Sociology</w:t>
      </w:r>
      <w:r w:rsidRPr="009C0879">
        <w:rPr>
          <w:rFonts w:ascii="Times New Roman" w:hAnsi="Times New Roman"/>
          <w:noProof/>
          <w:sz w:val="24"/>
          <w:szCs w:val="24"/>
          <w:lang w:val="en-US"/>
          <w:rPrChange w:id="234" w:author="Autor">
            <w:rPr>
              <w:rFonts w:ascii="Times New Roman" w:hAnsi="Times New Roman"/>
              <w:noProof/>
              <w:sz w:val="24"/>
              <w:szCs w:val="24"/>
            </w:rPr>
          </w:rPrChange>
        </w:rPr>
        <w:t>, 736–746. http://doi.org/10.1080/135017699343450</w:t>
      </w:r>
    </w:p>
    <w:p w14:paraId="218D51BC"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35" w:author="Autor">
            <w:rPr>
              <w:rFonts w:ascii="Times New Roman" w:hAnsi="Times New Roman"/>
              <w:noProof/>
              <w:sz w:val="24"/>
              <w:szCs w:val="24"/>
            </w:rPr>
          </w:rPrChange>
        </w:rPr>
      </w:pPr>
      <w:r w:rsidRPr="009C0879">
        <w:rPr>
          <w:rFonts w:ascii="Times New Roman" w:hAnsi="Times New Roman"/>
          <w:noProof/>
          <w:sz w:val="24"/>
          <w:szCs w:val="24"/>
          <w:lang w:val="en-US"/>
          <w:rPrChange w:id="236" w:author="Autor">
            <w:rPr>
              <w:rFonts w:ascii="Times New Roman" w:hAnsi="Times New Roman"/>
              <w:noProof/>
              <w:sz w:val="24"/>
              <w:szCs w:val="24"/>
            </w:rPr>
          </w:rPrChange>
        </w:rPr>
        <w:t xml:space="preserve">Greil, A., Slauson-Blevins, K., &amp; McQuillan, J. (2010). The experience of infertility: a review of recent literature. </w:t>
      </w:r>
      <w:r w:rsidRPr="009C0879">
        <w:rPr>
          <w:rFonts w:ascii="Times New Roman" w:hAnsi="Times New Roman"/>
          <w:i/>
          <w:iCs/>
          <w:noProof/>
          <w:sz w:val="24"/>
          <w:szCs w:val="24"/>
          <w:lang w:val="en-US"/>
          <w:rPrChange w:id="237" w:author="Autor">
            <w:rPr>
              <w:rFonts w:ascii="Times New Roman" w:hAnsi="Times New Roman"/>
              <w:i/>
              <w:iCs/>
              <w:noProof/>
              <w:sz w:val="24"/>
              <w:szCs w:val="24"/>
            </w:rPr>
          </w:rPrChange>
        </w:rPr>
        <w:t>Sociology of Health &amp; Illness</w:t>
      </w:r>
      <w:r w:rsidRPr="009C0879">
        <w:rPr>
          <w:rFonts w:ascii="Times New Roman" w:hAnsi="Times New Roman"/>
          <w:noProof/>
          <w:sz w:val="24"/>
          <w:szCs w:val="24"/>
          <w:lang w:val="en-US"/>
          <w:rPrChange w:id="238"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39" w:author="Autor">
            <w:rPr>
              <w:rFonts w:ascii="Times New Roman" w:hAnsi="Times New Roman"/>
              <w:i/>
              <w:iCs/>
              <w:noProof/>
              <w:sz w:val="24"/>
              <w:szCs w:val="24"/>
            </w:rPr>
          </w:rPrChange>
        </w:rPr>
        <w:t>32</w:t>
      </w:r>
      <w:r w:rsidRPr="009C0879">
        <w:rPr>
          <w:rFonts w:ascii="Times New Roman" w:hAnsi="Times New Roman"/>
          <w:noProof/>
          <w:sz w:val="24"/>
          <w:szCs w:val="24"/>
          <w:lang w:val="en-US"/>
          <w:rPrChange w:id="240" w:author="Autor">
            <w:rPr>
              <w:rFonts w:ascii="Times New Roman" w:hAnsi="Times New Roman"/>
              <w:noProof/>
              <w:sz w:val="24"/>
              <w:szCs w:val="24"/>
            </w:rPr>
          </w:rPrChange>
        </w:rPr>
        <w:t>(1), 140–162. http://doi.org/10.1111/j.1467-9566.2009.01213.x</w:t>
      </w:r>
    </w:p>
    <w:p w14:paraId="45856580"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41" w:author="Autor">
            <w:rPr>
              <w:rFonts w:ascii="Times New Roman" w:hAnsi="Times New Roman"/>
              <w:noProof/>
              <w:sz w:val="24"/>
              <w:szCs w:val="24"/>
            </w:rPr>
          </w:rPrChange>
        </w:rPr>
      </w:pPr>
      <w:r w:rsidRPr="009C0879">
        <w:rPr>
          <w:rFonts w:ascii="Times New Roman" w:hAnsi="Times New Roman"/>
          <w:noProof/>
          <w:sz w:val="24"/>
          <w:szCs w:val="24"/>
          <w:lang w:val="en-US"/>
          <w:rPrChange w:id="242" w:author="Autor">
            <w:rPr>
              <w:rFonts w:ascii="Times New Roman" w:hAnsi="Times New Roman"/>
              <w:noProof/>
              <w:sz w:val="24"/>
              <w:szCs w:val="24"/>
            </w:rPr>
          </w:rPrChange>
        </w:rPr>
        <w:t xml:space="preserve">Hahn, S. J., &amp; Craft-Rosenberg, M. (2002). The disclosure decisions of parents who conceive children using donor eggs. </w:t>
      </w:r>
      <w:r w:rsidRPr="009C0879">
        <w:rPr>
          <w:rFonts w:ascii="Times New Roman" w:hAnsi="Times New Roman"/>
          <w:i/>
          <w:iCs/>
          <w:noProof/>
          <w:sz w:val="24"/>
          <w:szCs w:val="24"/>
          <w:lang w:val="en-US"/>
          <w:rPrChange w:id="243" w:author="Autor">
            <w:rPr>
              <w:rFonts w:ascii="Times New Roman" w:hAnsi="Times New Roman"/>
              <w:i/>
              <w:iCs/>
              <w:noProof/>
              <w:sz w:val="24"/>
              <w:szCs w:val="24"/>
            </w:rPr>
          </w:rPrChange>
        </w:rPr>
        <w:t>Jognn</w:t>
      </w:r>
      <w:r w:rsidRPr="009C0879">
        <w:rPr>
          <w:rFonts w:ascii="Times New Roman" w:hAnsi="Times New Roman"/>
          <w:noProof/>
          <w:sz w:val="24"/>
          <w:szCs w:val="24"/>
          <w:lang w:val="en-US"/>
          <w:rPrChange w:id="244"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45" w:author="Autor">
            <w:rPr>
              <w:rFonts w:ascii="Times New Roman" w:hAnsi="Times New Roman"/>
              <w:i/>
              <w:iCs/>
              <w:noProof/>
              <w:sz w:val="24"/>
              <w:szCs w:val="24"/>
            </w:rPr>
          </w:rPrChange>
        </w:rPr>
        <w:t>31</w:t>
      </w:r>
      <w:r w:rsidRPr="009C0879">
        <w:rPr>
          <w:rFonts w:ascii="Times New Roman" w:hAnsi="Times New Roman"/>
          <w:noProof/>
          <w:sz w:val="24"/>
          <w:szCs w:val="24"/>
          <w:lang w:val="en-US"/>
          <w:rPrChange w:id="246" w:author="Autor">
            <w:rPr>
              <w:rFonts w:ascii="Times New Roman" w:hAnsi="Times New Roman"/>
              <w:noProof/>
              <w:sz w:val="24"/>
              <w:szCs w:val="24"/>
            </w:rPr>
          </w:rPrChange>
        </w:rPr>
        <w:t>(3), 283–293.</w:t>
      </w:r>
    </w:p>
    <w:p w14:paraId="2993AEED"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47" w:author="Autor">
            <w:rPr>
              <w:rFonts w:ascii="Times New Roman" w:hAnsi="Times New Roman"/>
              <w:noProof/>
              <w:sz w:val="24"/>
              <w:szCs w:val="24"/>
            </w:rPr>
          </w:rPrChange>
        </w:rPr>
      </w:pPr>
      <w:r w:rsidRPr="009C0879">
        <w:rPr>
          <w:rFonts w:ascii="Times New Roman" w:hAnsi="Times New Roman"/>
          <w:noProof/>
          <w:sz w:val="24"/>
          <w:szCs w:val="24"/>
          <w:lang w:val="en-US"/>
          <w:rPrChange w:id="248" w:author="Autor">
            <w:rPr>
              <w:rFonts w:ascii="Times New Roman" w:hAnsi="Times New Roman"/>
              <w:noProof/>
              <w:sz w:val="24"/>
              <w:szCs w:val="24"/>
            </w:rPr>
          </w:rPrChange>
        </w:rPr>
        <w:t xml:space="preserve">Hargreaves, K., &amp; Daniels, K. (2007). Parents dilemmas in sharing donor insemination conception stories with their children. </w:t>
      </w:r>
      <w:r w:rsidRPr="009C0879">
        <w:rPr>
          <w:rFonts w:ascii="Times New Roman" w:hAnsi="Times New Roman"/>
          <w:i/>
          <w:iCs/>
          <w:noProof/>
          <w:sz w:val="24"/>
          <w:szCs w:val="24"/>
          <w:lang w:val="en-US"/>
          <w:rPrChange w:id="249" w:author="Autor">
            <w:rPr>
              <w:rFonts w:ascii="Times New Roman" w:hAnsi="Times New Roman"/>
              <w:i/>
              <w:iCs/>
              <w:noProof/>
              <w:sz w:val="24"/>
              <w:szCs w:val="24"/>
            </w:rPr>
          </w:rPrChange>
        </w:rPr>
        <w:t>Children &amp; Society</w:t>
      </w:r>
      <w:r w:rsidRPr="009C0879">
        <w:rPr>
          <w:rFonts w:ascii="Times New Roman" w:hAnsi="Times New Roman"/>
          <w:noProof/>
          <w:sz w:val="24"/>
          <w:szCs w:val="24"/>
          <w:lang w:val="en-US"/>
          <w:rPrChange w:id="250"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51" w:author="Autor">
            <w:rPr>
              <w:rFonts w:ascii="Times New Roman" w:hAnsi="Times New Roman"/>
              <w:i/>
              <w:iCs/>
              <w:noProof/>
              <w:sz w:val="24"/>
              <w:szCs w:val="24"/>
            </w:rPr>
          </w:rPrChange>
        </w:rPr>
        <w:t>21</w:t>
      </w:r>
      <w:r w:rsidRPr="009C0879">
        <w:rPr>
          <w:rFonts w:ascii="Times New Roman" w:hAnsi="Times New Roman"/>
          <w:noProof/>
          <w:sz w:val="24"/>
          <w:szCs w:val="24"/>
          <w:lang w:val="en-US"/>
          <w:rPrChange w:id="252" w:author="Autor">
            <w:rPr>
              <w:rFonts w:ascii="Times New Roman" w:hAnsi="Times New Roman"/>
              <w:noProof/>
              <w:sz w:val="24"/>
              <w:szCs w:val="24"/>
            </w:rPr>
          </w:rPrChange>
        </w:rPr>
        <w:t>(6), 420–431. http://doi.org/10.1111/j.1099-0860.2006.00079.x</w:t>
      </w:r>
    </w:p>
    <w:p w14:paraId="21AA8241" w14:textId="1D50E21D"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53" w:author="Autor">
            <w:rPr>
              <w:rFonts w:ascii="Times New Roman" w:hAnsi="Times New Roman"/>
              <w:noProof/>
              <w:sz w:val="24"/>
              <w:szCs w:val="24"/>
            </w:rPr>
          </w:rPrChange>
        </w:rPr>
      </w:pPr>
      <w:r w:rsidRPr="009C0879">
        <w:rPr>
          <w:rFonts w:ascii="Times New Roman" w:hAnsi="Times New Roman"/>
          <w:noProof/>
          <w:sz w:val="24"/>
          <w:szCs w:val="24"/>
          <w:lang w:val="en-US"/>
          <w:rPrChange w:id="254" w:author="Autor">
            <w:rPr>
              <w:rFonts w:ascii="Times New Roman" w:hAnsi="Times New Roman"/>
              <w:noProof/>
              <w:sz w:val="24"/>
              <w:szCs w:val="24"/>
            </w:rPr>
          </w:rPrChange>
        </w:rPr>
        <w:lastRenderedPageBreak/>
        <w:t xml:space="preserve">Hershberger, P., Klock, S. C., &amp; Barnes, R. B. (2007). Disclosure decisions among pregnant women who received donor oocytes: a phenomenological study. </w:t>
      </w:r>
      <w:r w:rsidRPr="009C0879">
        <w:rPr>
          <w:rFonts w:ascii="Times New Roman" w:hAnsi="Times New Roman"/>
          <w:i/>
          <w:iCs/>
          <w:noProof/>
          <w:sz w:val="24"/>
          <w:szCs w:val="24"/>
          <w:lang w:val="en-US"/>
          <w:rPrChange w:id="255"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256"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57" w:author="Autor">
            <w:rPr>
              <w:rFonts w:ascii="Times New Roman" w:hAnsi="Times New Roman"/>
              <w:i/>
              <w:iCs/>
              <w:noProof/>
              <w:sz w:val="24"/>
              <w:szCs w:val="24"/>
            </w:rPr>
          </w:rPrChange>
        </w:rPr>
        <w:t>87</w:t>
      </w:r>
      <w:r w:rsidRPr="009C0879">
        <w:rPr>
          <w:rFonts w:ascii="Times New Roman" w:hAnsi="Times New Roman"/>
          <w:noProof/>
          <w:sz w:val="24"/>
          <w:szCs w:val="24"/>
          <w:lang w:val="en-US"/>
          <w:rPrChange w:id="258" w:author="Autor">
            <w:rPr>
              <w:rFonts w:ascii="Times New Roman" w:hAnsi="Times New Roman"/>
              <w:noProof/>
              <w:sz w:val="24"/>
              <w:szCs w:val="24"/>
            </w:rPr>
          </w:rPrChange>
        </w:rPr>
        <w:t>(2), 288–296. http://doi.org/10.1016/j.fertnstert.2006.06.036</w:t>
      </w:r>
    </w:p>
    <w:p w14:paraId="2553CE62"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59" w:author="Autor">
            <w:rPr>
              <w:rFonts w:ascii="Times New Roman" w:hAnsi="Times New Roman"/>
              <w:noProof/>
              <w:sz w:val="24"/>
              <w:szCs w:val="24"/>
            </w:rPr>
          </w:rPrChange>
        </w:rPr>
      </w:pPr>
      <w:r w:rsidRPr="009C0879">
        <w:rPr>
          <w:rFonts w:ascii="Times New Roman" w:hAnsi="Times New Roman"/>
          <w:noProof/>
          <w:sz w:val="24"/>
          <w:szCs w:val="24"/>
          <w:lang w:val="en-US"/>
          <w:rPrChange w:id="260" w:author="Autor">
            <w:rPr>
              <w:rFonts w:ascii="Times New Roman" w:hAnsi="Times New Roman"/>
              <w:noProof/>
              <w:sz w:val="24"/>
              <w:szCs w:val="24"/>
            </w:rPr>
          </w:rPrChange>
        </w:rPr>
        <w:t xml:space="preserve">Hunter, M., Salter-Ling, N., &amp; Glover, L. (2000). Donor insemination: Telling children about their origins. </w:t>
      </w:r>
      <w:r w:rsidRPr="009C0879">
        <w:rPr>
          <w:rFonts w:ascii="Times New Roman" w:hAnsi="Times New Roman"/>
          <w:i/>
          <w:iCs/>
          <w:noProof/>
          <w:sz w:val="24"/>
          <w:szCs w:val="24"/>
          <w:lang w:val="en-US"/>
          <w:rPrChange w:id="261" w:author="Autor">
            <w:rPr>
              <w:rFonts w:ascii="Times New Roman" w:hAnsi="Times New Roman"/>
              <w:i/>
              <w:iCs/>
              <w:noProof/>
              <w:sz w:val="24"/>
              <w:szCs w:val="24"/>
            </w:rPr>
          </w:rPrChange>
        </w:rPr>
        <w:t>Child Psychology and Psychiatry</w:t>
      </w:r>
      <w:r w:rsidRPr="009C0879">
        <w:rPr>
          <w:rFonts w:ascii="Times New Roman" w:hAnsi="Times New Roman"/>
          <w:noProof/>
          <w:sz w:val="24"/>
          <w:szCs w:val="24"/>
          <w:lang w:val="en-US"/>
          <w:rPrChange w:id="26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63" w:author="Autor">
            <w:rPr>
              <w:rFonts w:ascii="Times New Roman" w:hAnsi="Times New Roman"/>
              <w:i/>
              <w:iCs/>
              <w:noProof/>
              <w:sz w:val="24"/>
              <w:szCs w:val="24"/>
            </w:rPr>
          </w:rPrChange>
        </w:rPr>
        <w:t>5</w:t>
      </w:r>
      <w:r w:rsidRPr="009C0879">
        <w:rPr>
          <w:rFonts w:ascii="Times New Roman" w:hAnsi="Times New Roman"/>
          <w:noProof/>
          <w:sz w:val="24"/>
          <w:szCs w:val="24"/>
          <w:lang w:val="en-US"/>
          <w:rPrChange w:id="264" w:author="Autor">
            <w:rPr>
              <w:rFonts w:ascii="Times New Roman" w:hAnsi="Times New Roman"/>
              <w:noProof/>
              <w:sz w:val="24"/>
              <w:szCs w:val="24"/>
            </w:rPr>
          </w:rPrChange>
        </w:rPr>
        <w:t>(4), 157–163. http://doi.org/10.1017/S1360641700002355</w:t>
      </w:r>
    </w:p>
    <w:p w14:paraId="1B21461E"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65" w:author="Autor">
            <w:rPr>
              <w:rFonts w:ascii="Times New Roman" w:hAnsi="Times New Roman"/>
              <w:noProof/>
              <w:sz w:val="24"/>
              <w:szCs w:val="24"/>
            </w:rPr>
          </w:rPrChange>
        </w:rPr>
      </w:pPr>
      <w:r w:rsidRPr="009C0879">
        <w:rPr>
          <w:rFonts w:ascii="Times New Roman" w:hAnsi="Times New Roman"/>
          <w:noProof/>
          <w:sz w:val="24"/>
          <w:szCs w:val="24"/>
          <w:lang w:val="en-US"/>
          <w:rPrChange w:id="266" w:author="Autor">
            <w:rPr>
              <w:rFonts w:ascii="Times New Roman" w:hAnsi="Times New Roman"/>
              <w:noProof/>
              <w:sz w:val="24"/>
              <w:szCs w:val="24"/>
            </w:rPr>
          </w:rPrChange>
        </w:rPr>
        <w:t xml:space="preserve">Indekeu, A., Dierickx, K., Schotsmans, P., Daniels, K. R., Rober, P., &amp; D’Hooghe, T. (2013). Factors contributing to parental decision-making in disclosing donor conception: a systematic review. </w:t>
      </w:r>
      <w:r w:rsidRPr="009C0879">
        <w:rPr>
          <w:rFonts w:ascii="Times New Roman" w:hAnsi="Times New Roman"/>
          <w:i/>
          <w:iCs/>
          <w:noProof/>
          <w:sz w:val="24"/>
          <w:szCs w:val="24"/>
          <w:lang w:val="en-US"/>
          <w:rPrChange w:id="267" w:author="Autor">
            <w:rPr>
              <w:rFonts w:ascii="Times New Roman" w:hAnsi="Times New Roman"/>
              <w:i/>
              <w:iCs/>
              <w:noProof/>
              <w:sz w:val="24"/>
              <w:szCs w:val="24"/>
            </w:rPr>
          </w:rPrChange>
        </w:rPr>
        <w:t>Human Reproduction Update</w:t>
      </w:r>
      <w:r w:rsidRPr="009C0879">
        <w:rPr>
          <w:rFonts w:ascii="Times New Roman" w:hAnsi="Times New Roman"/>
          <w:noProof/>
          <w:sz w:val="24"/>
          <w:szCs w:val="24"/>
          <w:lang w:val="en-US"/>
          <w:rPrChange w:id="268"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69" w:author="Autor">
            <w:rPr>
              <w:rFonts w:ascii="Times New Roman" w:hAnsi="Times New Roman"/>
              <w:i/>
              <w:iCs/>
              <w:noProof/>
              <w:sz w:val="24"/>
              <w:szCs w:val="24"/>
            </w:rPr>
          </w:rPrChange>
        </w:rPr>
        <w:t>19</w:t>
      </w:r>
      <w:r w:rsidRPr="009C0879">
        <w:rPr>
          <w:rFonts w:ascii="Times New Roman" w:hAnsi="Times New Roman"/>
          <w:noProof/>
          <w:sz w:val="24"/>
          <w:szCs w:val="24"/>
          <w:lang w:val="en-US"/>
          <w:rPrChange w:id="270" w:author="Autor">
            <w:rPr>
              <w:rFonts w:ascii="Times New Roman" w:hAnsi="Times New Roman"/>
              <w:noProof/>
              <w:sz w:val="24"/>
              <w:szCs w:val="24"/>
            </w:rPr>
          </w:rPrChange>
        </w:rPr>
        <w:t>(6), 714–733. http://doi.org/10.1093/humupd/dmt018</w:t>
      </w:r>
    </w:p>
    <w:p w14:paraId="668BAF6F"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71" w:author="Autor">
            <w:rPr>
              <w:rFonts w:ascii="Times New Roman" w:hAnsi="Times New Roman"/>
              <w:noProof/>
              <w:sz w:val="24"/>
              <w:szCs w:val="24"/>
            </w:rPr>
          </w:rPrChange>
        </w:rPr>
      </w:pPr>
      <w:r w:rsidRPr="009C0879">
        <w:rPr>
          <w:rFonts w:ascii="Times New Roman" w:hAnsi="Times New Roman"/>
          <w:noProof/>
          <w:sz w:val="24"/>
          <w:szCs w:val="24"/>
          <w:lang w:val="en-US"/>
          <w:rPrChange w:id="272" w:author="Autor">
            <w:rPr>
              <w:rFonts w:ascii="Times New Roman" w:hAnsi="Times New Roman"/>
              <w:noProof/>
              <w:sz w:val="24"/>
              <w:szCs w:val="24"/>
            </w:rPr>
          </w:rPrChange>
        </w:rPr>
        <w:t xml:space="preserve">Isaksson, S., Skoog-Svanberg, A., Sydsjö, G., Linell, L., &amp; Lampic, C. (2016). It takes two to tango: information-sharing with offspring among heterosexual parents following identity-release sperm donation. </w:t>
      </w:r>
      <w:r w:rsidRPr="009C0879">
        <w:rPr>
          <w:rFonts w:ascii="Times New Roman" w:hAnsi="Times New Roman"/>
          <w:i/>
          <w:iCs/>
          <w:noProof/>
          <w:sz w:val="24"/>
          <w:szCs w:val="24"/>
          <w:lang w:val="en-US"/>
          <w:rPrChange w:id="273"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274"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75" w:author="Autor">
            <w:rPr>
              <w:rFonts w:ascii="Times New Roman" w:hAnsi="Times New Roman"/>
              <w:i/>
              <w:iCs/>
              <w:noProof/>
              <w:sz w:val="24"/>
              <w:szCs w:val="24"/>
            </w:rPr>
          </w:rPrChange>
        </w:rPr>
        <w:t>31</w:t>
      </w:r>
      <w:r w:rsidRPr="009C0879">
        <w:rPr>
          <w:rFonts w:ascii="Times New Roman" w:hAnsi="Times New Roman"/>
          <w:noProof/>
          <w:sz w:val="24"/>
          <w:szCs w:val="24"/>
          <w:lang w:val="en-US"/>
          <w:rPrChange w:id="276" w:author="Autor">
            <w:rPr>
              <w:rFonts w:ascii="Times New Roman" w:hAnsi="Times New Roman"/>
              <w:noProof/>
              <w:sz w:val="24"/>
              <w:szCs w:val="24"/>
            </w:rPr>
          </w:rPrChange>
        </w:rPr>
        <w:t>(1), 1–8. http://doi.org/10.1093/humrep/dev293</w:t>
      </w:r>
    </w:p>
    <w:p w14:paraId="17D61A8E" w14:textId="400C2B50"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77" w:author="Autor">
            <w:rPr>
              <w:rFonts w:ascii="Times New Roman" w:hAnsi="Times New Roman"/>
              <w:noProof/>
              <w:sz w:val="24"/>
              <w:szCs w:val="24"/>
            </w:rPr>
          </w:rPrChange>
        </w:rPr>
      </w:pPr>
      <w:r w:rsidRPr="009C0879">
        <w:rPr>
          <w:rFonts w:ascii="Times New Roman" w:hAnsi="Times New Roman"/>
          <w:noProof/>
          <w:sz w:val="24"/>
          <w:szCs w:val="24"/>
          <w:lang w:val="en-US"/>
          <w:rPrChange w:id="278" w:author="Autor">
            <w:rPr>
              <w:rFonts w:ascii="Times New Roman" w:hAnsi="Times New Roman"/>
              <w:noProof/>
              <w:sz w:val="24"/>
              <w:szCs w:val="24"/>
            </w:rPr>
          </w:rPrChange>
        </w:rPr>
        <w:t xml:space="preserve">Isaksson, S., Sydsjö, G., Skoog Svanberg,  A., &amp; Lampic, C. (2012). Disclosure behaviour and intentions among 111 couples following treatment with oocytes or sperm from identity-release donors: follow-up at offspring age 1-4 years. </w:t>
      </w:r>
      <w:r w:rsidRPr="009C0879">
        <w:rPr>
          <w:rFonts w:ascii="Times New Roman" w:hAnsi="Times New Roman"/>
          <w:i/>
          <w:iCs/>
          <w:noProof/>
          <w:sz w:val="24"/>
          <w:szCs w:val="24"/>
          <w:lang w:val="en-US"/>
          <w:rPrChange w:id="279" w:author="Autor">
            <w:rPr>
              <w:rFonts w:ascii="Times New Roman" w:hAnsi="Times New Roman"/>
              <w:i/>
              <w:iCs/>
              <w:noProof/>
              <w:sz w:val="24"/>
              <w:szCs w:val="24"/>
            </w:rPr>
          </w:rPrChange>
        </w:rPr>
        <w:t>Human Reproduction (Oxford, England)</w:t>
      </w:r>
      <w:r w:rsidRPr="009C0879">
        <w:rPr>
          <w:rFonts w:ascii="Times New Roman" w:hAnsi="Times New Roman"/>
          <w:noProof/>
          <w:sz w:val="24"/>
          <w:szCs w:val="24"/>
          <w:lang w:val="en-US"/>
          <w:rPrChange w:id="280"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81" w:author="Autor">
            <w:rPr>
              <w:rFonts w:ascii="Times New Roman" w:hAnsi="Times New Roman"/>
              <w:i/>
              <w:iCs/>
              <w:noProof/>
              <w:sz w:val="24"/>
              <w:szCs w:val="24"/>
            </w:rPr>
          </w:rPrChange>
        </w:rPr>
        <w:t>27</w:t>
      </w:r>
      <w:r w:rsidRPr="009C0879">
        <w:rPr>
          <w:rFonts w:ascii="Times New Roman" w:hAnsi="Times New Roman"/>
          <w:noProof/>
          <w:sz w:val="24"/>
          <w:szCs w:val="24"/>
          <w:lang w:val="en-US"/>
          <w:rPrChange w:id="282" w:author="Autor">
            <w:rPr>
              <w:rFonts w:ascii="Times New Roman" w:hAnsi="Times New Roman"/>
              <w:noProof/>
              <w:sz w:val="24"/>
              <w:szCs w:val="24"/>
            </w:rPr>
          </w:rPrChange>
        </w:rPr>
        <w:t>(10), 2998–3007. http://doi.org/10.1093/humrep/des285</w:t>
      </w:r>
    </w:p>
    <w:p w14:paraId="0BC57C47" w14:textId="49A19099"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83" w:author="Autor">
            <w:rPr>
              <w:rFonts w:ascii="Times New Roman" w:hAnsi="Times New Roman"/>
              <w:noProof/>
              <w:sz w:val="24"/>
              <w:szCs w:val="24"/>
            </w:rPr>
          </w:rPrChange>
        </w:rPr>
      </w:pPr>
      <w:r w:rsidRPr="009C0879">
        <w:rPr>
          <w:rFonts w:ascii="Times New Roman" w:hAnsi="Times New Roman"/>
          <w:noProof/>
          <w:sz w:val="24"/>
          <w:szCs w:val="24"/>
          <w:lang w:val="en-US"/>
          <w:rPrChange w:id="284" w:author="Autor">
            <w:rPr>
              <w:rFonts w:ascii="Times New Roman" w:hAnsi="Times New Roman"/>
              <w:noProof/>
              <w:sz w:val="24"/>
              <w:szCs w:val="24"/>
            </w:rPr>
          </w:rPrChange>
        </w:rPr>
        <w:t xml:space="preserve">Klock, S. C., &amp; Greenfeld, D. A. (2004). Parents’ knowledge about the donors and their attitudes toward disclosure in oocyte donation. </w:t>
      </w:r>
      <w:r w:rsidRPr="009C0879">
        <w:rPr>
          <w:rFonts w:ascii="Times New Roman" w:hAnsi="Times New Roman"/>
          <w:i/>
          <w:iCs/>
          <w:noProof/>
          <w:sz w:val="24"/>
          <w:szCs w:val="24"/>
          <w:lang w:val="en-US"/>
          <w:rPrChange w:id="285"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286"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87" w:author="Autor">
            <w:rPr>
              <w:rFonts w:ascii="Times New Roman" w:hAnsi="Times New Roman"/>
              <w:i/>
              <w:iCs/>
              <w:noProof/>
              <w:sz w:val="24"/>
              <w:szCs w:val="24"/>
            </w:rPr>
          </w:rPrChange>
        </w:rPr>
        <w:t>19</w:t>
      </w:r>
      <w:r w:rsidRPr="009C0879">
        <w:rPr>
          <w:rFonts w:ascii="Times New Roman" w:hAnsi="Times New Roman"/>
          <w:noProof/>
          <w:sz w:val="24"/>
          <w:szCs w:val="24"/>
          <w:lang w:val="en-US"/>
          <w:rPrChange w:id="288" w:author="Autor">
            <w:rPr>
              <w:rFonts w:ascii="Times New Roman" w:hAnsi="Times New Roman"/>
              <w:noProof/>
              <w:sz w:val="24"/>
              <w:szCs w:val="24"/>
            </w:rPr>
          </w:rPrChange>
        </w:rPr>
        <w:t>(7), 1575–1579. http://doi.org/10.1093/humrep/deh289</w:t>
      </w:r>
    </w:p>
    <w:p w14:paraId="323D563B"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289" w:author="Autor">
            <w:rPr>
              <w:rFonts w:ascii="Times New Roman" w:hAnsi="Times New Roman"/>
              <w:noProof/>
              <w:sz w:val="24"/>
              <w:szCs w:val="24"/>
            </w:rPr>
          </w:rPrChange>
        </w:rPr>
      </w:pPr>
      <w:r w:rsidRPr="009C0879">
        <w:rPr>
          <w:rFonts w:ascii="Times New Roman" w:hAnsi="Times New Roman"/>
          <w:noProof/>
          <w:sz w:val="24"/>
          <w:szCs w:val="24"/>
          <w:lang w:val="en-US"/>
          <w:rPrChange w:id="290" w:author="Autor">
            <w:rPr>
              <w:rFonts w:ascii="Times New Roman" w:hAnsi="Times New Roman"/>
              <w:noProof/>
              <w:sz w:val="24"/>
              <w:szCs w:val="24"/>
            </w:rPr>
          </w:rPrChange>
        </w:rPr>
        <w:t xml:space="preserve">Lalos, A., Gottlieb, C., &amp; Lalos, O. (2007). Legislated right for donor-insemination children to know their genetic origin: A study of parental thinking. </w:t>
      </w:r>
      <w:r w:rsidRPr="009C0879">
        <w:rPr>
          <w:rFonts w:ascii="Times New Roman" w:hAnsi="Times New Roman"/>
          <w:i/>
          <w:iCs/>
          <w:noProof/>
          <w:sz w:val="24"/>
          <w:szCs w:val="24"/>
          <w:lang w:val="en-US"/>
          <w:rPrChange w:id="291"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29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93" w:author="Autor">
            <w:rPr>
              <w:rFonts w:ascii="Times New Roman" w:hAnsi="Times New Roman"/>
              <w:i/>
              <w:iCs/>
              <w:noProof/>
              <w:sz w:val="24"/>
              <w:szCs w:val="24"/>
            </w:rPr>
          </w:rPrChange>
        </w:rPr>
        <w:t>22</w:t>
      </w:r>
      <w:r w:rsidRPr="009C0879">
        <w:rPr>
          <w:rFonts w:ascii="Times New Roman" w:hAnsi="Times New Roman"/>
          <w:noProof/>
          <w:sz w:val="24"/>
          <w:szCs w:val="24"/>
          <w:lang w:val="en-US"/>
          <w:rPrChange w:id="294" w:author="Autor">
            <w:rPr>
              <w:rFonts w:ascii="Times New Roman" w:hAnsi="Times New Roman"/>
              <w:noProof/>
              <w:sz w:val="24"/>
              <w:szCs w:val="24"/>
            </w:rPr>
          </w:rPrChange>
        </w:rPr>
        <w:t>(6), 1759–1768. http://doi.org/10.1093/humrep/dem063</w:t>
      </w:r>
    </w:p>
    <w:p w14:paraId="7621F63D" w14:textId="5A07510C"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i/>
          <w:iCs/>
          <w:noProof/>
          <w:sz w:val="24"/>
          <w:szCs w:val="24"/>
          <w:lang w:val="en-US"/>
          <w:rPrChange w:id="295" w:author="Autor">
            <w:rPr>
              <w:rFonts w:ascii="Times New Roman" w:hAnsi="Times New Roman"/>
              <w:i/>
              <w:iCs/>
              <w:noProof/>
              <w:sz w:val="24"/>
              <w:szCs w:val="24"/>
            </w:rPr>
          </w:rPrChange>
        </w:rPr>
      </w:pPr>
      <w:r w:rsidRPr="009C0879">
        <w:rPr>
          <w:rFonts w:ascii="Times New Roman" w:hAnsi="Times New Roman"/>
          <w:noProof/>
          <w:sz w:val="24"/>
          <w:szCs w:val="24"/>
          <w:lang w:val="en-US"/>
          <w:rPrChange w:id="296" w:author="Autor">
            <w:rPr>
              <w:rFonts w:ascii="Times New Roman" w:hAnsi="Times New Roman"/>
              <w:noProof/>
              <w:sz w:val="24"/>
              <w:szCs w:val="24"/>
            </w:rPr>
          </w:rPrChange>
        </w:rPr>
        <w:t xml:space="preserve">Laruelle, C., Place, I., Demeestere, I., Englert, Y., &amp; Delbaere, A. (2011). Anonymity and secrecy options of recipient couples and donors, and ethnic origin influence in three types of oocyte donation. </w:t>
      </w:r>
      <w:r w:rsidR="00EC1434" w:rsidRPr="009C0879">
        <w:rPr>
          <w:rFonts w:ascii="Times New Roman" w:hAnsi="Times New Roman"/>
          <w:i/>
          <w:iCs/>
          <w:noProof/>
          <w:sz w:val="24"/>
          <w:szCs w:val="24"/>
          <w:lang w:val="en-US"/>
          <w:rPrChange w:id="297"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298"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299" w:author="Autor">
            <w:rPr>
              <w:rFonts w:ascii="Times New Roman" w:hAnsi="Times New Roman"/>
              <w:i/>
              <w:iCs/>
              <w:noProof/>
              <w:sz w:val="24"/>
              <w:szCs w:val="24"/>
            </w:rPr>
          </w:rPrChange>
        </w:rPr>
        <w:t>26</w:t>
      </w:r>
      <w:r w:rsidRPr="009C0879">
        <w:rPr>
          <w:rFonts w:ascii="Times New Roman" w:hAnsi="Times New Roman"/>
          <w:noProof/>
          <w:sz w:val="24"/>
          <w:szCs w:val="24"/>
          <w:lang w:val="en-US"/>
          <w:rPrChange w:id="300" w:author="Autor">
            <w:rPr>
              <w:rFonts w:ascii="Times New Roman" w:hAnsi="Times New Roman"/>
              <w:noProof/>
              <w:sz w:val="24"/>
              <w:szCs w:val="24"/>
            </w:rPr>
          </w:rPrChange>
        </w:rPr>
        <w:t>(2), 382–90. http://doi.org/10.1093/humrep/deq346</w:t>
      </w:r>
    </w:p>
    <w:p w14:paraId="0FF07614" w14:textId="25E06BCC"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01" w:author="Autor">
            <w:rPr>
              <w:rFonts w:ascii="Times New Roman" w:hAnsi="Times New Roman"/>
              <w:noProof/>
              <w:sz w:val="24"/>
              <w:szCs w:val="24"/>
            </w:rPr>
          </w:rPrChange>
        </w:rPr>
      </w:pPr>
      <w:r w:rsidRPr="009C0879">
        <w:rPr>
          <w:rFonts w:ascii="Times New Roman" w:hAnsi="Times New Roman"/>
          <w:noProof/>
          <w:sz w:val="24"/>
          <w:szCs w:val="24"/>
          <w:lang w:val="en-US"/>
          <w:rPrChange w:id="302" w:author="Autor">
            <w:rPr>
              <w:rFonts w:ascii="Times New Roman" w:hAnsi="Times New Roman"/>
              <w:noProof/>
              <w:sz w:val="24"/>
              <w:szCs w:val="24"/>
            </w:rPr>
          </w:rPrChange>
        </w:rPr>
        <w:t>Lindblad, F., Gottlieb, C., &amp; Lalos, O.</w:t>
      </w:r>
      <w:r w:rsidR="00EC1434" w:rsidRPr="009C0879">
        <w:rPr>
          <w:rFonts w:ascii="Times New Roman" w:hAnsi="Times New Roman"/>
          <w:noProof/>
          <w:sz w:val="24"/>
          <w:szCs w:val="24"/>
          <w:lang w:val="en-US"/>
          <w:rPrChange w:id="303" w:author="Autor">
            <w:rPr>
              <w:rFonts w:ascii="Times New Roman" w:hAnsi="Times New Roman"/>
              <w:noProof/>
              <w:sz w:val="24"/>
              <w:szCs w:val="24"/>
            </w:rPr>
          </w:rPrChange>
        </w:rPr>
        <w:t xml:space="preserve"> (2000). To tell or not to tell</w:t>
      </w:r>
      <w:r w:rsidRPr="009C0879">
        <w:rPr>
          <w:rFonts w:ascii="Times New Roman" w:hAnsi="Times New Roman"/>
          <w:noProof/>
          <w:sz w:val="24"/>
          <w:szCs w:val="24"/>
          <w:lang w:val="en-US"/>
          <w:rPrChange w:id="304" w:author="Autor">
            <w:rPr>
              <w:rFonts w:ascii="Times New Roman" w:hAnsi="Times New Roman"/>
              <w:noProof/>
              <w:sz w:val="24"/>
              <w:szCs w:val="24"/>
            </w:rPr>
          </w:rPrChange>
        </w:rPr>
        <w:t xml:space="preserve">-what parents think about telling their children that they were born following donor insemination. </w:t>
      </w:r>
      <w:r w:rsidRPr="009C0879">
        <w:rPr>
          <w:rFonts w:ascii="Times New Roman" w:hAnsi="Times New Roman"/>
          <w:i/>
          <w:iCs/>
          <w:noProof/>
          <w:sz w:val="24"/>
          <w:szCs w:val="24"/>
          <w:lang w:val="en-US"/>
          <w:rPrChange w:id="305" w:author="Autor">
            <w:rPr>
              <w:rFonts w:ascii="Times New Roman" w:hAnsi="Times New Roman"/>
              <w:i/>
              <w:iCs/>
              <w:noProof/>
              <w:sz w:val="24"/>
              <w:szCs w:val="24"/>
            </w:rPr>
          </w:rPrChange>
        </w:rPr>
        <w:t>Journal of Psychosomatic Obstetrics and Gynaecology</w:t>
      </w:r>
      <w:r w:rsidRPr="009C0879">
        <w:rPr>
          <w:rFonts w:ascii="Times New Roman" w:hAnsi="Times New Roman"/>
          <w:noProof/>
          <w:sz w:val="24"/>
          <w:szCs w:val="24"/>
          <w:lang w:val="en-US"/>
          <w:rPrChange w:id="306"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07" w:author="Autor">
            <w:rPr>
              <w:rFonts w:ascii="Times New Roman" w:hAnsi="Times New Roman"/>
              <w:i/>
              <w:iCs/>
              <w:noProof/>
              <w:sz w:val="24"/>
              <w:szCs w:val="24"/>
            </w:rPr>
          </w:rPrChange>
        </w:rPr>
        <w:t>21</w:t>
      </w:r>
      <w:r w:rsidRPr="009C0879">
        <w:rPr>
          <w:rFonts w:ascii="Times New Roman" w:hAnsi="Times New Roman"/>
          <w:noProof/>
          <w:sz w:val="24"/>
          <w:szCs w:val="24"/>
          <w:lang w:val="en-US"/>
          <w:rPrChange w:id="308" w:author="Autor">
            <w:rPr>
              <w:rFonts w:ascii="Times New Roman" w:hAnsi="Times New Roman"/>
              <w:noProof/>
              <w:sz w:val="24"/>
              <w:szCs w:val="24"/>
            </w:rPr>
          </w:rPrChange>
        </w:rPr>
        <w:t>(December), 193–203. http://doi.org/10.3109/01674820009085588</w:t>
      </w:r>
    </w:p>
    <w:p w14:paraId="16EE90BF"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09" w:author="Autor">
            <w:rPr>
              <w:rFonts w:ascii="Times New Roman" w:hAnsi="Times New Roman"/>
              <w:noProof/>
              <w:sz w:val="24"/>
              <w:szCs w:val="24"/>
            </w:rPr>
          </w:rPrChange>
        </w:rPr>
      </w:pPr>
      <w:r w:rsidRPr="009C0879">
        <w:rPr>
          <w:rFonts w:ascii="Times New Roman" w:hAnsi="Times New Roman"/>
          <w:noProof/>
          <w:sz w:val="24"/>
          <w:szCs w:val="24"/>
          <w:lang w:val="en-US"/>
          <w:rPrChange w:id="310" w:author="Autor">
            <w:rPr>
              <w:rFonts w:ascii="Times New Roman" w:hAnsi="Times New Roman"/>
              <w:noProof/>
              <w:sz w:val="24"/>
              <w:szCs w:val="24"/>
            </w:rPr>
          </w:rPrChange>
        </w:rPr>
        <w:t xml:space="preserve">Lycett, E., Daniels, K., Curson, R., &amp; Golombok, S. (2004). Offspring created as a result of donor insemination: A study of family relationships, child adjustment, and </w:t>
      </w:r>
      <w:r w:rsidRPr="009C0879">
        <w:rPr>
          <w:rFonts w:ascii="Times New Roman" w:hAnsi="Times New Roman"/>
          <w:noProof/>
          <w:sz w:val="24"/>
          <w:szCs w:val="24"/>
          <w:lang w:val="en-US"/>
          <w:rPrChange w:id="311" w:author="Autor">
            <w:rPr>
              <w:rFonts w:ascii="Times New Roman" w:hAnsi="Times New Roman"/>
              <w:noProof/>
              <w:sz w:val="24"/>
              <w:szCs w:val="24"/>
            </w:rPr>
          </w:rPrChange>
        </w:rPr>
        <w:lastRenderedPageBreak/>
        <w:t xml:space="preserve">disclosure. </w:t>
      </w:r>
      <w:r w:rsidRPr="009C0879">
        <w:rPr>
          <w:rFonts w:ascii="Times New Roman" w:hAnsi="Times New Roman"/>
          <w:i/>
          <w:iCs/>
          <w:noProof/>
          <w:sz w:val="24"/>
          <w:szCs w:val="24"/>
          <w:lang w:val="en-US"/>
          <w:rPrChange w:id="312"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313"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14" w:author="Autor">
            <w:rPr>
              <w:rFonts w:ascii="Times New Roman" w:hAnsi="Times New Roman"/>
              <w:i/>
              <w:iCs/>
              <w:noProof/>
              <w:sz w:val="24"/>
              <w:szCs w:val="24"/>
            </w:rPr>
          </w:rPrChange>
        </w:rPr>
        <w:t>82</w:t>
      </w:r>
      <w:r w:rsidRPr="009C0879">
        <w:rPr>
          <w:rFonts w:ascii="Times New Roman" w:hAnsi="Times New Roman"/>
          <w:noProof/>
          <w:sz w:val="24"/>
          <w:szCs w:val="24"/>
          <w:lang w:val="en-US"/>
          <w:rPrChange w:id="315" w:author="Autor">
            <w:rPr>
              <w:rFonts w:ascii="Times New Roman" w:hAnsi="Times New Roman"/>
              <w:noProof/>
              <w:sz w:val="24"/>
              <w:szCs w:val="24"/>
            </w:rPr>
          </w:rPrChange>
        </w:rPr>
        <w:t>(1), 172–179. http://doi.org/10.1016/j.fertnstert.2003.11.039</w:t>
      </w:r>
    </w:p>
    <w:p w14:paraId="59339AB2" w14:textId="56350955"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16" w:author="Autor">
            <w:rPr>
              <w:rFonts w:ascii="Times New Roman" w:hAnsi="Times New Roman"/>
              <w:noProof/>
              <w:sz w:val="24"/>
              <w:szCs w:val="24"/>
            </w:rPr>
          </w:rPrChange>
        </w:rPr>
      </w:pPr>
      <w:r w:rsidRPr="009C0879">
        <w:rPr>
          <w:rFonts w:ascii="Times New Roman" w:hAnsi="Times New Roman"/>
          <w:noProof/>
          <w:sz w:val="24"/>
          <w:szCs w:val="24"/>
          <w:lang w:val="en-US"/>
          <w:rPrChange w:id="317" w:author="Autor">
            <w:rPr>
              <w:rFonts w:ascii="Times New Roman" w:hAnsi="Times New Roman"/>
              <w:noProof/>
              <w:sz w:val="24"/>
              <w:szCs w:val="24"/>
            </w:rPr>
          </w:rPrChange>
        </w:rPr>
        <w:t xml:space="preserve">Lycett, E., Daniels, K., Curson, R., &amp; Golombok, S. (2005). School-aged children of donor insemination: a study of parents’ disclosure patterns. </w:t>
      </w:r>
      <w:r w:rsidRPr="009C0879">
        <w:rPr>
          <w:rFonts w:ascii="Times New Roman" w:hAnsi="Times New Roman"/>
          <w:i/>
          <w:iCs/>
          <w:noProof/>
          <w:sz w:val="24"/>
          <w:szCs w:val="24"/>
          <w:lang w:val="en-US"/>
          <w:rPrChange w:id="318" w:author="Autor">
            <w:rPr>
              <w:rFonts w:ascii="Times New Roman" w:hAnsi="Times New Roman"/>
              <w:i/>
              <w:iCs/>
              <w:noProof/>
              <w:sz w:val="24"/>
              <w:szCs w:val="24"/>
            </w:rPr>
          </w:rPrChange>
        </w:rPr>
        <w:t>Human Reproduction (Oxford, England)</w:t>
      </w:r>
      <w:r w:rsidRPr="009C0879">
        <w:rPr>
          <w:rFonts w:ascii="Times New Roman" w:hAnsi="Times New Roman"/>
          <w:noProof/>
          <w:sz w:val="24"/>
          <w:szCs w:val="24"/>
          <w:lang w:val="en-US"/>
          <w:rPrChange w:id="319"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20" w:author="Autor">
            <w:rPr>
              <w:rFonts w:ascii="Times New Roman" w:hAnsi="Times New Roman"/>
              <w:i/>
              <w:iCs/>
              <w:noProof/>
              <w:sz w:val="24"/>
              <w:szCs w:val="24"/>
            </w:rPr>
          </w:rPrChange>
        </w:rPr>
        <w:t>20</w:t>
      </w:r>
      <w:r w:rsidRPr="009C0879">
        <w:rPr>
          <w:rFonts w:ascii="Times New Roman" w:hAnsi="Times New Roman"/>
          <w:noProof/>
          <w:sz w:val="24"/>
          <w:szCs w:val="24"/>
          <w:lang w:val="en-US"/>
          <w:rPrChange w:id="321" w:author="Autor">
            <w:rPr>
              <w:rFonts w:ascii="Times New Roman" w:hAnsi="Times New Roman"/>
              <w:noProof/>
              <w:sz w:val="24"/>
              <w:szCs w:val="24"/>
            </w:rPr>
          </w:rPrChange>
        </w:rPr>
        <w:t>(3), 810–819. http://doi.org/10.1093/humrep/deh703</w:t>
      </w:r>
    </w:p>
    <w:p w14:paraId="2BC2780E"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22" w:author="Autor">
            <w:rPr>
              <w:rFonts w:ascii="Times New Roman" w:hAnsi="Times New Roman"/>
              <w:noProof/>
              <w:sz w:val="24"/>
              <w:szCs w:val="24"/>
            </w:rPr>
          </w:rPrChange>
        </w:rPr>
      </w:pPr>
      <w:r w:rsidRPr="009C0879">
        <w:rPr>
          <w:rFonts w:ascii="Times New Roman" w:hAnsi="Times New Roman"/>
          <w:noProof/>
          <w:sz w:val="24"/>
          <w:szCs w:val="24"/>
          <w:lang w:val="en-US"/>
          <w:rPrChange w:id="323" w:author="Autor">
            <w:rPr>
              <w:rFonts w:ascii="Times New Roman" w:hAnsi="Times New Roman"/>
              <w:noProof/>
              <w:sz w:val="24"/>
              <w:szCs w:val="24"/>
            </w:rPr>
          </w:rPrChange>
        </w:rPr>
        <w:t xml:space="preserve">Lykeridou, K., Gourounti, K., Deltsidou, A., Loutradis, D., &amp; Vaslamatzis, G. (2009). The impact of infertility diagnosis on psychological status of women undergoing fertility treatment. </w:t>
      </w:r>
      <w:r w:rsidRPr="009C0879">
        <w:rPr>
          <w:rFonts w:ascii="Times New Roman" w:hAnsi="Times New Roman"/>
          <w:i/>
          <w:iCs/>
          <w:noProof/>
          <w:sz w:val="24"/>
          <w:szCs w:val="24"/>
          <w:lang w:val="en-US"/>
          <w:rPrChange w:id="324" w:author="Autor">
            <w:rPr>
              <w:rFonts w:ascii="Times New Roman" w:hAnsi="Times New Roman"/>
              <w:i/>
              <w:iCs/>
              <w:noProof/>
              <w:sz w:val="24"/>
              <w:szCs w:val="24"/>
            </w:rPr>
          </w:rPrChange>
        </w:rPr>
        <w:t>Journal of Reproductive and Infant Psychology</w:t>
      </w:r>
      <w:r w:rsidRPr="009C0879">
        <w:rPr>
          <w:rFonts w:ascii="Times New Roman" w:hAnsi="Times New Roman"/>
          <w:noProof/>
          <w:sz w:val="24"/>
          <w:szCs w:val="24"/>
          <w:lang w:val="en-US"/>
          <w:rPrChange w:id="325"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26" w:author="Autor">
            <w:rPr>
              <w:rFonts w:ascii="Times New Roman" w:hAnsi="Times New Roman"/>
              <w:i/>
              <w:iCs/>
              <w:noProof/>
              <w:sz w:val="24"/>
              <w:szCs w:val="24"/>
            </w:rPr>
          </w:rPrChange>
        </w:rPr>
        <w:t>27</w:t>
      </w:r>
      <w:r w:rsidRPr="009C0879">
        <w:rPr>
          <w:rFonts w:ascii="Times New Roman" w:hAnsi="Times New Roman"/>
          <w:noProof/>
          <w:sz w:val="24"/>
          <w:szCs w:val="24"/>
          <w:lang w:val="en-US"/>
          <w:rPrChange w:id="327" w:author="Autor">
            <w:rPr>
              <w:rFonts w:ascii="Times New Roman" w:hAnsi="Times New Roman"/>
              <w:noProof/>
              <w:sz w:val="24"/>
              <w:szCs w:val="24"/>
            </w:rPr>
          </w:rPrChange>
        </w:rPr>
        <w:t>(3), 223–237. http://doi.org/10.1080/02646830802350864</w:t>
      </w:r>
    </w:p>
    <w:p w14:paraId="5E847F4F" w14:textId="6E4BDF4A"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28" w:author="Autor">
            <w:rPr>
              <w:rFonts w:ascii="Times New Roman" w:hAnsi="Times New Roman"/>
              <w:noProof/>
              <w:sz w:val="24"/>
              <w:szCs w:val="24"/>
            </w:rPr>
          </w:rPrChange>
        </w:rPr>
      </w:pPr>
      <w:r w:rsidRPr="009C0879">
        <w:rPr>
          <w:rFonts w:ascii="Times New Roman" w:hAnsi="Times New Roman"/>
          <w:noProof/>
          <w:sz w:val="24"/>
          <w:szCs w:val="24"/>
          <w:lang w:val="en-US"/>
          <w:rPrChange w:id="329" w:author="Autor">
            <w:rPr>
              <w:rFonts w:ascii="Times New Roman" w:hAnsi="Times New Roman"/>
              <w:noProof/>
              <w:sz w:val="24"/>
              <w:szCs w:val="24"/>
            </w:rPr>
          </w:rPrChange>
        </w:rPr>
        <w:t>Mascarenhas, M. N., Flaxman, S. R., Boerma, T.,</w:t>
      </w:r>
      <w:r w:rsidR="00EC1434" w:rsidRPr="009C0879">
        <w:rPr>
          <w:rFonts w:ascii="Times New Roman" w:hAnsi="Times New Roman"/>
          <w:noProof/>
          <w:sz w:val="24"/>
          <w:szCs w:val="24"/>
          <w:lang w:val="en-US"/>
          <w:rPrChange w:id="330" w:author="Autor">
            <w:rPr>
              <w:rFonts w:ascii="Times New Roman" w:hAnsi="Times New Roman"/>
              <w:noProof/>
              <w:sz w:val="24"/>
              <w:szCs w:val="24"/>
            </w:rPr>
          </w:rPrChange>
        </w:rPr>
        <w:t xml:space="preserve"> Vanderpoel, S., &amp; Stevens, G. A</w:t>
      </w:r>
      <w:r w:rsidRPr="009C0879">
        <w:rPr>
          <w:rFonts w:ascii="Times New Roman" w:hAnsi="Times New Roman"/>
          <w:noProof/>
          <w:sz w:val="24"/>
          <w:szCs w:val="24"/>
          <w:lang w:val="en-US"/>
          <w:rPrChange w:id="331" w:author="Autor">
            <w:rPr>
              <w:rFonts w:ascii="Times New Roman" w:hAnsi="Times New Roman"/>
              <w:noProof/>
              <w:sz w:val="24"/>
              <w:szCs w:val="24"/>
            </w:rPr>
          </w:rPrChange>
        </w:rPr>
        <w:t xml:space="preserve">. (2012). National, regional, and global trends in infertility prevalence Since 1990: A systematic analysis of 277 health surveys. </w:t>
      </w:r>
      <w:r w:rsidRPr="009C0879">
        <w:rPr>
          <w:rFonts w:ascii="Times New Roman" w:hAnsi="Times New Roman"/>
          <w:i/>
          <w:iCs/>
          <w:noProof/>
          <w:sz w:val="24"/>
          <w:szCs w:val="24"/>
          <w:lang w:val="en-US"/>
          <w:rPrChange w:id="332" w:author="Autor">
            <w:rPr>
              <w:rFonts w:ascii="Times New Roman" w:hAnsi="Times New Roman"/>
              <w:i/>
              <w:iCs/>
              <w:noProof/>
              <w:sz w:val="24"/>
              <w:szCs w:val="24"/>
            </w:rPr>
          </w:rPrChange>
        </w:rPr>
        <w:t>PLoS Medicine</w:t>
      </w:r>
      <w:r w:rsidRPr="009C0879">
        <w:rPr>
          <w:rFonts w:ascii="Times New Roman" w:hAnsi="Times New Roman"/>
          <w:noProof/>
          <w:sz w:val="24"/>
          <w:szCs w:val="24"/>
          <w:lang w:val="en-US"/>
          <w:rPrChange w:id="333"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34" w:author="Autor">
            <w:rPr>
              <w:rFonts w:ascii="Times New Roman" w:hAnsi="Times New Roman"/>
              <w:i/>
              <w:iCs/>
              <w:noProof/>
              <w:sz w:val="24"/>
              <w:szCs w:val="24"/>
            </w:rPr>
          </w:rPrChange>
        </w:rPr>
        <w:t>9</w:t>
      </w:r>
      <w:r w:rsidRPr="009C0879">
        <w:rPr>
          <w:rFonts w:ascii="Times New Roman" w:hAnsi="Times New Roman"/>
          <w:noProof/>
          <w:sz w:val="24"/>
          <w:szCs w:val="24"/>
          <w:lang w:val="en-US"/>
          <w:rPrChange w:id="335" w:author="Autor">
            <w:rPr>
              <w:rFonts w:ascii="Times New Roman" w:hAnsi="Times New Roman"/>
              <w:noProof/>
              <w:sz w:val="24"/>
              <w:szCs w:val="24"/>
            </w:rPr>
          </w:rPrChange>
        </w:rPr>
        <w:t>(12), 1–12. http://doi.org/10.1371/journal.pmed.1001356</w:t>
      </w:r>
    </w:p>
    <w:p w14:paraId="1C14EBD1" w14:textId="48D12D8F"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36" w:author="Autor">
            <w:rPr>
              <w:rFonts w:ascii="Times New Roman" w:hAnsi="Times New Roman"/>
              <w:noProof/>
              <w:sz w:val="24"/>
              <w:szCs w:val="24"/>
            </w:rPr>
          </w:rPrChange>
        </w:rPr>
      </w:pPr>
      <w:r w:rsidRPr="009C0879">
        <w:rPr>
          <w:rFonts w:ascii="Times New Roman" w:hAnsi="Times New Roman"/>
          <w:noProof/>
          <w:sz w:val="24"/>
          <w:szCs w:val="24"/>
          <w:lang w:val="en-US"/>
          <w:rPrChange w:id="337" w:author="Autor">
            <w:rPr>
              <w:rFonts w:ascii="Times New Roman" w:hAnsi="Times New Roman"/>
              <w:noProof/>
              <w:sz w:val="24"/>
              <w:szCs w:val="24"/>
            </w:rPr>
          </w:rPrChange>
        </w:rPr>
        <w:t xml:space="preserve">McGee, G., Brakman, S. V., &amp; Gurmankin, A. (2001). Gamete donation and anonymity: disclosure to children conceived with donor gametes should be optional. </w:t>
      </w:r>
      <w:r w:rsidRPr="009C0879">
        <w:rPr>
          <w:rFonts w:ascii="Times New Roman" w:hAnsi="Times New Roman"/>
          <w:i/>
          <w:iCs/>
          <w:noProof/>
          <w:sz w:val="24"/>
          <w:szCs w:val="24"/>
          <w:lang w:val="en-US"/>
          <w:rPrChange w:id="338"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339"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40" w:author="Autor">
            <w:rPr>
              <w:rFonts w:ascii="Times New Roman" w:hAnsi="Times New Roman"/>
              <w:i/>
              <w:iCs/>
              <w:noProof/>
              <w:sz w:val="24"/>
              <w:szCs w:val="24"/>
            </w:rPr>
          </w:rPrChange>
        </w:rPr>
        <w:t>16</w:t>
      </w:r>
      <w:r w:rsidRPr="009C0879">
        <w:rPr>
          <w:rFonts w:ascii="Times New Roman" w:hAnsi="Times New Roman"/>
          <w:noProof/>
          <w:sz w:val="24"/>
          <w:szCs w:val="24"/>
          <w:lang w:val="en-US"/>
          <w:rPrChange w:id="341" w:author="Autor">
            <w:rPr>
              <w:rFonts w:ascii="Times New Roman" w:hAnsi="Times New Roman"/>
              <w:noProof/>
              <w:sz w:val="24"/>
              <w:szCs w:val="24"/>
            </w:rPr>
          </w:rPrChange>
        </w:rPr>
        <w:t>(10), 2036–2038.</w:t>
      </w:r>
    </w:p>
    <w:p w14:paraId="69A77CE7"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42" w:author="Autor">
            <w:rPr>
              <w:rFonts w:ascii="Times New Roman" w:hAnsi="Times New Roman"/>
              <w:noProof/>
              <w:sz w:val="24"/>
              <w:szCs w:val="24"/>
            </w:rPr>
          </w:rPrChange>
        </w:rPr>
      </w:pPr>
      <w:r w:rsidRPr="009C0879">
        <w:rPr>
          <w:rFonts w:ascii="Times New Roman" w:hAnsi="Times New Roman"/>
          <w:noProof/>
          <w:sz w:val="24"/>
          <w:szCs w:val="24"/>
          <w:lang w:val="en-US"/>
          <w:rPrChange w:id="343" w:author="Autor">
            <w:rPr>
              <w:rFonts w:ascii="Times New Roman" w:hAnsi="Times New Roman"/>
              <w:noProof/>
              <w:sz w:val="24"/>
              <w:szCs w:val="24"/>
            </w:rPr>
          </w:rPrChange>
        </w:rPr>
        <w:t xml:space="preserve">Murray, C., &amp; Golombok, S. (2003). To tell or not to tell: The decision-making process of egg-donation parents. </w:t>
      </w:r>
      <w:r w:rsidRPr="009C0879">
        <w:rPr>
          <w:rFonts w:ascii="Times New Roman" w:hAnsi="Times New Roman"/>
          <w:i/>
          <w:iCs/>
          <w:noProof/>
          <w:sz w:val="24"/>
          <w:szCs w:val="24"/>
          <w:lang w:val="en-US"/>
          <w:rPrChange w:id="344" w:author="Autor">
            <w:rPr>
              <w:rFonts w:ascii="Times New Roman" w:hAnsi="Times New Roman"/>
              <w:i/>
              <w:iCs/>
              <w:noProof/>
              <w:sz w:val="24"/>
              <w:szCs w:val="24"/>
            </w:rPr>
          </w:rPrChange>
        </w:rPr>
        <w:t>Human Fertility</w:t>
      </w:r>
      <w:r w:rsidRPr="009C0879">
        <w:rPr>
          <w:rFonts w:ascii="Times New Roman" w:hAnsi="Times New Roman"/>
          <w:noProof/>
          <w:sz w:val="24"/>
          <w:szCs w:val="24"/>
          <w:lang w:val="en-US"/>
          <w:rPrChange w:id="345"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46" w:author="Autor">
            <w:rPr>
              <w:rFonts w:ascii="Times New Roman" w:hAnsi="Times New Roman"/>
              <w:i/>
              <w:iCs/>
              <w:noProof/>
              <w:sz w:val="24"/>
              <w:szCs w:val="24"/>
            </w:rPr>
          </w:rPrChange>
        </w:rPr>
        <w:t>6</w:t>
      </w:r>
      <w:r w:rsidRPr="009C0879">
        <w:rPr>
          <w:rFonts w:ascii="Times New Roman" w:hAnsi="Times New Roman"/>
          <w:noProof/>
          <w:sz w:val="24"/>
          <w:szCs w:val="24"/>
          <w:lang w:val="en-US"/>
          <w:rPrChange w:id="347" w:author="Autor">
            <w:rPr>
              <w:rFonts w:ascii="Times New Roman" w:hAnsi="Times New Roman"/>
              <w:noProof/>
              <w:sz w:val="24"/>
              <w:szCs w:val="24"/>
            </w:rPr>
          </w:rPrChange>
        </w:rPr>
        <w:t>(2), 89–95. http://doi.org/10.1080/1464770312331369123</w:t>
      </w:r>
    </w:p>
    <w:p w14:paraId="596F8ACD" w14:textId="1BCD9268"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48" w:author="Autor">
            <w:rPr>
              <w:rFonts w:ascii="Times New Roman" w:hAnsi="Times New Roman"/>
              <w:noProof/>
              <w:sz w:val="24"/>
              <w:szCs w:val="24"/>
            </w:rPr>
          </w:rPrChange>
        </w:rPr>
      </w:pPr>
      <w:r w:rsidRPr="009C0879">
        <w:rPr>
          <w:rFonts w:ascii="Times New Roman" w:hAnsi="Times New Roman"/>
          <w:noProof/>
          <w:sz w:val="24"/>
          <w:szCs w:val="24"/>
          <w:lang w:val="en-US"/>
          <w:rPrChange w:id="349" w:author="Autor">
            <w:rPr>
              <w:rFonts w:ascii="Times New Roman" w:hAnsi="Times New Roman"/>
              <w:noProof/>
              <w:sz w:val="24"/>
              <w:szCs w:val="24"/>
            </w:rPr>
          </w:rPrChange>
        </w:rPr>
        <w:t xml:space="preserve">Nachtigall, R. D., Becker, G., Quiroga, S. S., &amp; Tschann, J. M. (1998). The disclosure decision: concerns and issues of parents of children conceived through donor insemination. </w:t>
      </w:r>
      <w:r w:rsidRPr="009C0879">
        <w:rPr>
          <w:rFonts w:ascii="Times New Roman" w:hAnsi="Times New Roman"/>
          <w:i/>
          <w:iCs/>
          <w:noProof/>
          <w:sz w:val="24"/>
          <w:szCs w:val="24"/>
          <w:lang w:val="en-US"/>
          <w:rPrChange w:id="350" w:author="Autor">
            <w:rPr>
              <w:rFonts w:ascii="Times New Roman" w:hAnsi="Times New Roman"/>
              <w:i/>
              <w:iCs/>
              <w:noProof/>
              <w:sz w:val="24"/>
              <w:szCs w:val="24"/>
            </w:rPr>
          </w:rPrChange>
        </w:rPr>
        <w:t>American Journal of Obstetrics and Gynecology</w:t>
      </w:r>
      <w:r w:rsidRPr="009C0879">
        <w:rPr>
          <w:rFonts w:ascii="Times New Roman" w:hAnsi="Times New Roman"/>
          <w:noProof/>
          <w:sz w:val="24"/>
          <w:szCs w:val="24"/>
          <w:lang w:val="en-US"/>
          <w:rPrChange w:id="351"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52" w:author="Autor">
            <w:rPr>
              <w:rFonts w:ascii="Times New Roman" w:hAnsi="Times New Roman"/>
              <w:i/>
              <w:iCs/>
              <w:noProof/>
              <w:sz w:val="24"/>
              <w:szCs w:val="24"/>
            </w:rPr>
          </w:rPrChange>
        </w:rPr>
        <w:t>178</w:t>
      </w:r>
      <w:r w:rsidRPr="009C0879">
        <w:rPr>
          <w:rFonts w:ascii="Times New Roman" w:hAnsi="Times New Roman"/>
          <w:noProof/>
          <w:sz w:val="24"/>
          <w:szCs w:val="24"/>
          <w:lang w:val="en-US"/>
          <w:rPrChange w:id="353" w:author="Autor">
            <w:rPr>
              <w:rFonts w:ascii="Times New Roman" w:hAnsi="Times New Roman"/>
              <w:noProof/>
              <w:sz w:val="24"/>
              <w:szCs w:val="24"/>
            </w:rPr>
          </w:rPrChange>
        </w:rPr>
        <w:t>(6), 1165–1170. http://doi.org/10.1016/S0002-9378(98)70318-7</w:t>
      </w:r>
    </w:p>
    <w:p w14:paraId="272CAEFE"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54" w:author="Autor">
            <w:rPr>
              <w:rFonts w:ascii="Times New Roman" w:hAnsi="Times New Roman"/>
              <w:noProof/>
              <w:sz w:val="24"/>
              <w:szCs w:val="24"/>
            </w:rPr>
          </w:rPrChange>
        </w:rPr>
      </w:pPr>
      <w:r w:rsidRPr="009C0879">
        <w:rPr>
          <w:rFonts w:ascii="Times New Roman" w:hAnsi="Times New Roman"/>
          <w:noProof/>
          <w:sz w:val="24"/>
          <w:szCs w:val="24"/>
          <w:lang w:val="en-US"/>
          <w:rPrChange w:id="355" w:author="Autor">
            <w:rPr>
              <w:rFonts w:ascii="Times New Roman" w:hAnsi="Times New Roman"/>
              <w:noProof/>
              <w:sz w:val="24"/>
              <w:szCs w:val="24"/>
            </w:rPr>
          </w:rPrChange>
        </w:rPr>
        <w:t xml:space="preserve">Nachtigall, R., Pitcher, L., Tschann, J., Becker, G., &amp; Quiroga, S. (1997). Stigma, disclosure, and family functioning among parents of children conceived through donor insemination. </w:t>
      </w:r>
      <w:r w:rsidRPr="009C0879">
        <w:rPr>
          <w:rFonts w:ascii="Times New Roman" w:hAnsi="Times New Roman"/>
          <w:i/>
          <w:iCs/>
          <w:noProof/>
          <w:sz w:val="24"/>
          <w:szCs w:val="24"/>
          <w:lang w:val="en-US"/>
          <w:rPrChange w:id="356" w:author="Autor">
            <w:rPr>
              <w:rFonts w:ascii="Times New Roman" w:hAnsi="Times New Roman"/>
              <w:i/>
              <w:iCs/>
              <w:noProof/>
              <w:sz w:val="24"/>
              <w:szCs w:val="24"/>
            </w:rPr>
          </w:rPrChange>
        </w:rPr>
        <w:t>Fertility and Sterility</w:t>
      </w:r>
      <w:r w:rsidRPr="009C0879">
        <w:rPr>
          <w:rFonts w:ascii="Times New Roman" w:hAnsi="Times New Roman"/>
          <w:noProof/>
          <w:sz w:val="24"/>
          <w:szCs w:val="24"/>
          <w:lang w:val="en-US"/>
          <w:rPrChange w:id="357"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58" w:author="Autor">
            <w:rPr>
              <w:rFonts w:ascii="Times New Roman" w:hAnsi="Times New Roman"/>
              <w:i/>
              <w:iCs/>
              <w:noProof/>
              <w:sz w:val="24"/>
              <w:szCs w:val="24"/>
            </w:rPr>
          </w:rPrChange>
        </w:rPr>
        <w:t>68</w:t>
      </w:r>
      <w:r w:rsidRPr="009C0879">
        <w:rPr>
          <w:rFonts w:ascii="Times New Roman" w:hAnsi="Times New Roman"/>
          <w:noProof/>
          <w:sz w:val="24"/>
          <w:szCs w:val="24"/>
          <w:lang w:val="en-US"/>
          <w:rPrChange w:id="359" w:author="Autor">
            <w:rPr>
              <w:rFonts w:ascii="Times New Roman" w:hAnsi="Times New Roman"/>
              <w:noProof/>
              <w:sz w:val="24"/>
              <w:szCs w:val="24"/>
            </w:rPr>
          </w:rPrChange>
        </w:rPr>
        <w:t>(1), 83–89. http://doi.org/10.1016/S0015-0282(97)81480-X</w:t>
      </w:r>
    </w:p>
    <w:p w14:paraId="78421BEA"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60" w:author="Autor">
            <w:rPr>
              <w:rFonts w:ascii="Times New Roman" w:hAnsi="Times New Roman"/>
              <w:noProof/>
              <w:sz w:val="24"/>
              <w:szCs w:val="24"/>
            </w:rPr>
          </w:rPrChange>
        </w:rPr>
      </w:pPr>
      <w:r w:rsidRPr="009C0879">
        <w:rPr>
          <w:rFonts w:ascii="Times New Roman" w:hAnsi="Times New Roman"/>
          <w:noProof/>
          <w:sz w:val="24"/>
          <w:szCs w:val="24"/>
          <w:lang w:val="en-US"/>
          <w:rPrChange w:id="361" w:author="Autor">
            <w:rPr>
              <w:rFonts w:ascii="Times New Roman" w:hAnsi="Times New Roman"/>
              <w:noProof/>
              <w:sz w:val="24"/>
              <w:szCs w:val="24"/>
            </w:rPr>
          </w:rPrChange>
        </w:rPr>
        <w:t xml:space="preserve">Petok, W. D. (2014). Sperm donation: Psychological aspects. In </w:t>
      </w:r>
      <w:r w:rsidRPr="009C0879">
        <w:rPr>
          <w:rFonts w:ascii="Times New Roman" w:hAnsi="Times New Roman"/>
          <w:i/>
          <w:iCs/>
          <w:noProof/>
          <w:sz w:val="24"/>
          <w:szCs w:val="24"/>
          <w:lang w:val="en-US"/>
          <w:rPrChange w:id="362" w:author="Autor">
            <w:rPr>
              <w:rFonts w:ascii="Times New Roman" w:hAnsi="Times New Roman"/>
              <w:i/>
              <w:iCs/>
              <w:noProof/>
              <w:sz w:val="24"/>
              <w:szCs w:val="24"/>
            </w:rPr>
          </w:rPrChange>
        </w:rPr>
        <w:t>Third-Party reproduction: A comprehensive guide</w:t>
      </w:r>
      <w:r w:rsidRPr="009C0879">
        <w:rPr>
          <w:rFonts w:ascii="Times New Roman" w:hAnsi="Times New Roman"/>
          <w:noProof/>
          <w:sz w:val="24"/>
          <w:szCs w:val="24"/>
          <w:lang w:val="en-US"/>
          <w:rPrChange w:id="363" w:author="Autor">
            <w:rPr>
              <w:rFonts w:ascii="Times New Roman" w:hAnsi="Times New Roman"/>
              <w:noProof/>
              <w:sz w:val="24"/>
              <w:szCs w:val="24"/>
            </w:rPr>
          </w:rPrChange>
        </w:rPr>
        <w:t xml:space="preserve"> (Springer). New York: Springer.</w:t>
      </w:r>
    </w:p>
    <w:p w14:paraId="1B35D174"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64" w:author="Autor">
            <w:rPr>
              <w:rFonts w:ascii="Times New Roman" w:hAnsi="Times New Roman"/>
              <w:noProof/>
              <w:sz w:val="24"/>
              <w:szCs w:val="24"/>
            </w:rPr>
          </w:rPrChange>
        </w:rPr>
      </w:pPr>
      <w:r w:rsidRPr="009C0879">
        <w:rPr>
          <w:rFonts w:ascii="Times New Roman" w:hAnsi="Times New Roman"/>
          <w:noProof/>
          <w:sz w:val="24"/>
          <w:szCs w:val="24"/>
          <w:lang w:val="en-US"/>
          <w:rPrChange w:id="365" w:author="Autor">
            <w:rPr>
              <w:rFonts w:ascii="Times New Roman" w:hAnsi="Times New Roman"/>
              <w:noProof/>
              <w:sz w:val="24"/>
              <w:szCs w:val="24"/>
            </w:rPr>
          </w:rPrChange>
        </w:rPr>
        <w:t xml:space="preserve">Ramazanzadeh, Z., Nourbala, A., Abedinia, N., &amp; Naghizadeh, M. (2009). Emotional Adjustment in Infertile Couples. </w:t>
      </w:r>
      <w:r w:rsidRPr="009C0879">
        <w:rPr>
          <w:rFonts w:ascii="Times New Roman" w:hAnsi="Times New Roman"/>
          <w:i/>
          <w:iCs/>
          <w:noProof/>
          <w:sz w:val="24"/>
          <w:szCs w:val="24"/>
          <w:lang w:val="en-US"/>
          <w:rPrChange w:id="366" w:author="Autor">
            <w:rPr>
              <w:rFonts w:ascii="Times New Roman" w:hAnsi="Times New Roman"/>
              <w:i/>
              <w:iCs/>
              <w:noProof/>
              <w:sz w:val="24"/>
              <w:szCs w:val="24"/>
            </w:rPr>
          </w:rPrChange>
        </w:rPr>
        <w:t>Iranian Journal of Reproductive Medicine</w:t>
      </w:r>
      <w:r w:rsidRPr="009C0879">
        <w:rPr>
          <w:rFonts w:ascii="Times New Roman" w:hAnsi="Times New Roman"/>
          <w:noProof/>
          <w:sz w:val="24"/>
          <w:szCs w:val="24"/>
          <w:lang w:val="en-US"/>
          <w:rPrChange w:id="367"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68" w:author="Autor">
            <w:rPr>
              <w:rFonts w:ascii="Times New Roman" w:hAnsi="Times New Roman"/>
              <w:i/>
              <w:iCs/>
              <w:noProof/>
              <w:sz w:val="24"/>
              <w:szCs w:val="24"/>
            </w:rPr>
          </w:rPrChange>
        </w:rPr>
        <w:t>7</w:t>
      </w:r>
      <w:r w:rsidRPr="009C0879">
        <w:rPr>
          <w:rFonts w:ascii="Times New Roman" w:hAnsi="Times New Roman"/>
          <w:noProof/>
          <w:sz w:val="24"/>
          <w:szCs w:val="24"/>
          <w:lang w:val="en-US"/>
          <w:rPrChange w:id="369" w:author="Autor">
            <w:rPr>
              <w:rFonts w:ascii="Times New Roman" w:hAnsi="Times New Roman"/>
              <w:noProof/>
              <w:sz w:val="24"/>
              <w:szCs w:val="24"/>
            </w:rPr>
          </w:rPrChange>
        </w:rPr>
        <w:t>(3), 97–103.</w:t>
      </w:r>
    </w:p>
    <w:p w14:paraId="7AB102C3"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70" w:author="Autor">
            <w:rPr>
              <w:rFonts w:ascii="Times New Roman" w:hAnsi="Times New Roman"/>
              <w:noProof/>
              <w:sz w:val="24"/>
              <w:szCs w:val="24"/>
            </w:rPr>
          </w:rPrChange>
        </w:rPr>
      </w:pPr>
      <w:r w:rsidRPr="009C0879">
        <w:rPr>
          <w:rFonts w:ascii="Times New Roman" w:hAnsi="Times New Roman"/>
          <w:noProof/>
          <w:sz w:val="24"/>
          <w:szCs w:val="24"/>
          <w:lang w:val="en-US"/>
          <w:rPrChange w:id="371" w:author="Autor">
            <w:rPr>
              <w:rFonts w:ascii="Times New Roman" w:hAnsi="Times New Roman"/>
              <w:noProof/>
              <w:sz w:val="24"/>
              <w:szCs w:val="24"/>
            </w:rPr>
          </w:rPrChange>
        </w:rPr>
        <w:t xml:space="preserve">Readings, J., Blake, L., Casey, P., Jadva, V., &amp; Golombok, S. (2011). Secrecy, disclousure and everything in-between: decisions of parents of children conceived </w:t>
      </w:r>
      <w:r w:rsidRPr="009C0879">
        <w:rPr>
          <w:rFonts w:ascii="Times New Roman" w:hAnsi="Times New Roman"/>
          <w:noProof/>
          <w:sz w:val="24"/>
          <w:szCs w:val="24"/>
          <w:lang w:val="en-US"/>
          <w:rPrChange w:id="372" w:author="Autor">
            <w:rPr>
              <w:rFonts w:ascii="Times New Roman" w:hAnsi="Times New Roman"/>
              <w:noProof/>
              <w:sz w:val="24"/>
              <w:szCs w:val="24"/>
            </w:rPr>
          </w:rPrChange>
        </w:rPr>
        <w:lastRenderedPageBreak/>
        <w:t xml:space="preserve">by donor insemination, egg donation and surrogacy. </w:t>
      </w:r>
      <w:r w:rsidRPr="009C0879">
        <w:rPr>
          <w:rFonts w:ascii="Times New Roman" w:hAnsi="Times New Roman"/>
          <w:i/>
          <w:iCs/>
          <w:noProof/>
          <w:sz w:val="24"/>
          <w:szCs w:val="24"/>
          <w:lang w:val="en-US"/>
          <w:rPrChange w:id="373" w:author="Autor">
            <w:rPr>
              <w:rFonts w:ascii="Times New Roman" w:hAnsi="Times New Roman"/>
              <w:i/>
              <w:iCs/>
              <w:noProof/>
              <w:sz w:val="24"/>
              <w:szCs w:val="24"/>
            </w:rPr>
          </w:rPrChange>
        </w:rPr>
        <w:t>Reproductive Biomedicine Online</w:t>
      </w:r>
      <w:r w:rsidRPr="009C0879">
        <w:rPr>
          <w:rFonts w:ascii="Times New Roman" w:hAnsi="Times New Roman"/>
          <w:noProof/>
          <w:sz w:val="24"/>
          <w:szCs w:val="24"/>
          <w:lang w:val="en-US"/>
          <w:rPrChange w:id="374"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75" w:author="Autor">
            <w:rPr>
              <w:rFonts w:ascii="Times New Roman" w:hAnsi="Times New Roman"/>
              <w:i/>
              <w:iCs/>
              <w:noProof/>
              <w:sz w:val="24"/>
              <w:szCs w:val="24"/>
            </w:rPr>
          </w:rPrChange>
        </w:rPr>
        <w:t>22</w:t>
      </w:r>
      <w:r w:rsidRPr="009C0879">
        <w:rPr>
          <w:rFonts w:ascii="Times New Roman" w:hAnsi="Times New Roman"/>
          <w:noProof/>
          <w:sz w:val="24"/>
          <w:szCs w:val="24"/>
          <w:lang w:val="en-US"/>
          <w:rPrChange w:id="376" w:author="Autor">
            <w:rPr>
              <w:rFonts w:ascii="Times New Roman" w:hAnsi="Times New Roman"/>
              <w:noProof/>
              <w:sz w:val="24"/>
              <w:szCs w:val="24"/>
            </w:rPr>
          </w:rPrChange>
        </w:rPr>
        <w:t>(5), 485–495. http://doi.org/10.1016/j.rbmo.2011.01.014.Secrecy</w:t>
      </w:r>
    </w:p>
    <w:p w14:paraId="73C3F8CF" w14:textId="6F548084"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77" w:author="Autor">
            <w:rPr>
              <w:rFonts w:ascii="Times New Roman" w:hAnsi="Times New Roman"/>
              <w:noProof/>
              <w:sz w:val="24"/>
              <w:szCs w:val="24"/>
            </w:rPr>
          </w:rPrChange>
        </w:rPr>
      </w:pPr>
      <w:r w:rsidRPr="009C0879">
        <w:rPr>
          <w:rFonts w:ascii="Times New Roman" w:hAnsi="Times New Roman"/>
          <w:noProof/>
          <w:sz w:val="24"/>
          <w:szCs w:val="24"/>
          <w:lang w:val="en-US"/>
          <w:rPrChange w:id="378" w:author="Autor">
            <w:rPr>
              <w:rFonts w:ascii="Times New Roman" w:hAnsi="Times New Roman"/>
              <w:noProof/>
              <w:sz w:val="24"/>
              <w:szCs w:val="24"/>
            </w:rPr>
          </w:rPrChange>
        </w:rPr>
        <w:t>Sä</w:t>
      </w:r>
      <w:r w:rsidR="00EC1434" w:rsidRPr="009C0879">
        <w:rPr>
          <w:rFonts w:ascii="Times New Roman" w:hAnsi="Times New Roman"/>
          <w:noProof/>
          <w:sz w:val="24"/>
          <w:szCs w:val="24"/>
          <w:lang w:val="en-US"/>
          <w:rPrChange w:id="379" w:author="Autor">
            <w:rPr>
              <w:rFonts w:ascii="Times New Roman" w:hAnsi="Times New Roman"/>
              <w:noProof/>
              <w:sz w:val="24"/>
              <w:szCs w:val="24"/>
            </w:rPr>
          </w:rPrChange>
        </w:rPr>
        <w:t>levaara, M., Suikkari,  A</w:t>
      </w:r>
      <w:r w:rsidRPr="009C0879">
        <w:rPr>
          <w:rFonts w:ascii="Times New Roman" w:hAnsi="Times New Roman"/>
          <w:noProof/>
          <w:sz w:val="24"/>
          <w:szCs w:val="24"/>
          <w:lang w:val="en-US"/>
          <w:rPrChange w:id="380" w:author="Autor">
            <w:rPr>
              <w:rFonts w:ascii="Times New Roman" w:hAnsi="Times New Roman"/>
              <w:noProof/>
              <w:sz w:val="24"/>
              <w:szCs w:val="24"/>
            </w:rPr>
          </w:rPrChange>
        </w:rPr>
        <w:t xml:space="preserve">-M., &amp; Söderström-Anttila, V. (2013). Attitudes and disclosure decisions of Finnish parents with children conceived using donor sperm. </w:t>
      </w:r>
      <w:r w:rsidRPr="009C0879">
        <w:rPr>
          <w:rFonts w:ascii="Times New Roman" w:hAnsi="Times New Roman"/>
          <w:i/>
          <w:iCs/>
          <w:noProof/>
          <w:sz w:val="24"/>
          <w:szCs w:val="24"/>
          <w:lang w:val="en-US"/>
          <w:rPrChange w:id="381"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38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83" w:author="Autor">
            <w:rPr>
              <w:rFonts w:ascii="Times New Roman" w:hAnsi="Times New Roman"/>
              <w:i/>
              <w:iCs/>
              <w:noProof/>
              <w:sz w:val="24"/>
              <w:szCs w:val="24"/>
            </w:rPr>
          </w:rPrChange>
        </w:rPr>
        <w:t>28</w:t>
      </w:r>
      <w:r w:rsidRPr="009C0879">
        <w:rPr>
          <w:rFonts w:ascii="Times New Roman" w:hAnsi="Times New Roman"/>
          <w:noProof/>
          <w:sz w:val="24"/>
          <w:szCs w:val="24"/>
          <w:lang w:val="en-US"/>
          <w:rPrChange w:id="384" w:author="Autor">
            <w:rPr>
              <w:rFonts w:ascii="Times New Roman" w:hAnsi="Times New Roman"/>
              <w:noProof/>
              <w:sz w:val="24"/>
              <w:szCs w:val="24"/>
            </w:rPr>
          </w:rPrChange>
        </w:rPr>
        <w:t>(10), 2746–2754. http://doi.org/10.1093/humrep/det313</w:t>
      </w:r>
    </w:p>
    <w:p w14:paraId="402D14B6"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85" w:author="Autor">
            <w:rPr>
              <w:rFonts w:ascii="Times New Roman" w:hAnsi="Times New Roman"/>
              <w:noProof/>
              <w:sz w:val="24"/>
              <w:szCs w:val="24"/>
            </w:rPr>
          </w:rPrChange>
        </w:rPr>
      </w:pPr>
      <w:r w:rsidRPr="009C0879">
        <w:rPr>
          <w:rFonts w:ascii="Times New Roman" w:hAnsi="Times New Roman"/>
          <w:noProof/>
          <w:sz w:val="24"/>
          <w:szCs w:val="24"/>
          <w:lang w:val="en-US"/>
          <w:rPrChange w:id="386" w:author="Autor">
            <w:rPr>
              <w:rFonts w:ascii="Times New Roman" w:hAnsi="Times New Roman"/>
              <w:noProof/>
              <w:sz w:val="24"/>
              <w:szCs w:val="24"/>
            </w:rPr>
          </w:rPrChange>
        </w:rPr>
        <w:t xml:space="preserve">Salter-Ling, N., Hunter, M., &amp; Glover, L. (2001). Donor insemination: Exploring the experience of treatment and intention to tell. </w:t>
      </w:r>
      <w:r w:rsidRPr="009C0879">
        <w:rPr>
          <w:rFonts w:ascii="Times New Roman" w:hAnsi="Times New Roman"/>
          <w:i/>
          <w:iCs/>
          <w:noProof/>
          <w:sz w:val="24"/>
          <w:szCs w:val="24"/>
          <w:lang w:val="en-US"/>
          <w:rPrChange w:id="387" w:author="Autor">
            <w:rPr>
              <w:rFonts w:ascii="Times New Roman" w:hAnsi="Times New Roman"/>
              <w:i/>
              <w:iCs/>
              <w:noProof/>
              <w:sz w:val="24"/>
              <w:szCs w:val="24"/>
            </w:rPr>
          </w:rPrChange>
        </w:rPr>
        <w:t>Journal of Reproductive and Infant Psychology</w:t>
      </w:r>
      <w:r w:rsidRPr="009C0879">
        <w:rPr>
          <w:rFonts w:ascii="Times New Roman" w:hAnsi="Times New Roman"/>
          <w:noProof/>
          <w:sz w:val="24"/>
          <w:szCs w:val="24"/>
          <w:lang w:val="en-US"/>
          <w:rPrChange w:id="388"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89" w:author="Autor">
            <w:rPr>
              <w:rFonts w:ascii="Times New Roman" w:hAnsi="Times New Roman"/>
              <w:i/>
              <w:iCs/>
              <w:noProof/>
              <w:sz w:val="24"/>
              <w:szCs w:val="24"/>
            </w:rPr>
          </w:rPrChange>
        </w:rPr>
        <w:t>19</w:t>
      </w:r>
      <w:r w:rsidRPr="009C0879">
        <w:rPr>
          <w:rFonts w:ascii="Times New Roman" w:hAnsi="Times New Roman"/>
          <w:noProof/>
          <w:sz w:val="24"/>
          <w:szCs w:val="24"/>
          <w:lang w:val="en-US"/>
          <w:rPrChange w:id="390" w:author="Autor">
            <w:rPr>
              <w:rFonts w:ascii="Times New Roman" w:hAnsi="Times New Roman"/>
              <w:noProof/>
              <w:sz w:val="24"/>
              <w:szCs w:val="24"/>
            </w:rPr>
          </w:rPrChange>
        </w:rPr>
        <w:t>(3), 175–186. http://doi.org/10.1080/02646830120073198</w:t>
      </w:r>
    </w:p>
    <w:p w14:paraId="0C11089E" w14:textId="77777777" w:rsidR="00DA4615" w:rsidRPr="008169B2"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rPr>
      </w:pPr>
      <w:r w:rsidRPr="006429BC">
        <w:rPr>
          <w:rFonts w:ascii="Times New Roman" w:hAnsi="Times New Roman"/>
          <w:noProof/>
          <w:sz w:val="24"/>
          <w:szCs w:val="24"/>
          <w:lang w:val="en-GB"/>
        </w:rPr>
        <w:t xml:space="preserve">Santos, T., &amp; Moura-Ramos, M. (2010). </w:t>
      </w:r>
      <w:r w:rsidRPr="008169B2">
        <w:rPr>
          <w:rFonts w:ascii="Times New Roman" w:hAnsi="Times New Roman"/>
          <w:noProof/>
          <w:sz w:val="24"/>
          <w:szCs w:val="24"/>
        </w:rPr>
        <w:t>As técnicas de procriaçã</w:t>
      </w:r>
      <w:r>
        <w:rPr>
          <w:rFonts w:ascii="Times New Roman" w:hAnsi="Times New Roman"/>
          <w:noProof/>
          <w:sz w:val="24"/>
          <w:szCs w:val="24"/>
        </w:rPr>
        <w:t>o medicamente assistida [The medically assisted reproductive techiques]. Em</w:t>
      </w:r>
      <w:r w:rsidRPr="008169B2">
        <w:rPr>
          <w:rFonts w:ascii="Times New Roman" w:hAnsi="Times New Roman"/>
          <w:noProof/>
          <w:sz w:val="24"/>
          <w:szCs w:val="24"/>
        </w:rPr>
        <w:t xml:space="preserve"> </w:t>
      </w:r>
      <w:r w:rsidRPr="008169B2">
        <w:rPr>
          <w:rFonts w:ascii="Times New Roman" w:hAnsi="Times New Roman"/>
          <w:i/>
          <w:iCs/>
          <w:noProof/>
          <w:sz w:val="24"/>
          <w:szCs w:val="24"/>
        </w:rPr>
        <w:t>Esterilidade e procriação medicamente assistida</w:t>
      </w:r>
      <w:r w:rsidRPr="008169B2">
        <w:rPr>
          <w:rFonts w:ascii="Times New Roman" w:hAnsi="Times New Roman"/>
          <w:noProof/>
          <w:sz w:val="24"/>
          <w:szCs w:val="24"/>
        </w:rPr>
        <w:t xml:space="preserve"> </w:t>
      </w:r>
      <w:r>
        <w:rPr>
          <w:rFonts w:ascii="Times New Roman" w:hAnsi="Times New Roman"/>
          <w:i/>
          <w:noProof/>
          <w:sz w:val="24"/>
          <w:szCs w:val="24"/>
        </w:rPr>
        <w:t xml:space="preserve">[In sterility and medically assisted reproductive] </w:t>
      </w:r>
      <w:r w:rsidRPr="008169B2">
        <w:rPr>
          <w:rFonts w:ascii="Times New Roman" w:hAnsi="Times New Roman"/>
          <w:noProof/>
          <w:sz w:val="24"/>
          <w:szCs w:val="24"/>
        </w:rPr>
        <w:t>(pp. 79–99). Coimbra: Coimbra University Press.</w:t>
      </w:r>
    </w:p>
    <w:p w14:paraId="02E9924D" w14:textId="7E3059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91" w:author="Autor">
            <w:rPr>
              <w:rFonts w:ascii="Times New Roman" w:hAnsi="Times New Roman"/>
              <w:noProof/>
              <w:sz w:val="24"/>
              <w:szCs w:val="24"/>
            </w:rPr>
          </w:rPrChange>
        </w:rPr>
      </w:pPr>
      <w:r w:rsidRPr="00DA4615">
        <w:rPr>
          <w:rFonts w:ascii="Times New Roman" w:hAnsi="Times New Roman"/>
          <w:noProof/>
          <w:sz w:val="24"/>
          <w:szCs w:val="24"/>
        </w:rPr>
        <w:t>Söderström-Anttila, V., Sä</w:t>
      </w:r>
      <w:r w:rsidR="00EC1434">
        <w:rPr>
          <w:rFonts w:ascii="Times New Roman" w:hAnsi="Times New Roman"/>
          <w:noProof/>
          <w:sz w:val="24"/>
          <w:szCs w:val="24"/>
        </w:rPr>
        <w:t>levaara, M., &amp; Suikkari,  A.-</w:t>
      </w:r>
      <w:r w:rsidRPr="00DA4615">
        <w:rPr>
          <w:rFonts w:ascii="Times New Roman" w:hAnsi="Times New Roman"/>
          <w:noProof/>
          <w:sz w:val="24"/>
          <w:szCs w:val="24"/>
        </w:rPr>
        <w:t xml:space="preserve"> M. (2010). </w:t>
      </w:r>
      <w:r w:rsidRPr="009C0879">
        <w:rPr>
          <w:rFonts w:ascii="Times New Roman" w:hAnsi="Times New Roman"/>
          <w:noProof/>
          <w:sz w:val="24"/>
          <w:szCs w:val="24"/>
          <w:lang w:val="en-US"/>
          <w:rPrChange w:id="392" w:author="Autor">
            <w:rPr>
              <w:rFonts w:ascii="Times New Roman" w:hAnsi="Times New Roman"/>
              <w:noProof/>
              <w:sz w:val="24"/>
              <w:szCs w:val="24"/>
            </w:rPr>
          </w:rPrChange>
        </w:rPr>
        <w:t xml:space="preserve">Increasing openness in oocyte donation families regarding disclosure over 15 years. </w:t>
      </w:r>
      <w:r w:rsidRPr="009C0879">
        <w:rPr>
          <w:rFonts w:ascii="Times New Roman" w:hAnsi="Times New Roman"/>
          <w:i/>
          <w:iCs/>
          <w:noProof/>
          <w:sz w:val="24"/>
          <w:szCs w:val="24"/>
          <w:lang w:val="en-US"/>
          <w:rPrChange w:id="393" w:author="Autor">
            <w:rPr>
              <w:rFonts w:ascii="Times New Roman" w:hAnsi="Times New Roman"/>
              <w:i/>
              <w:iCs/>
              <w:noProof/>
              <w:sz w:val="24"/>
              <w:szCs w:val="24"/>
            </w:rPr>
          </w:rPrChange>
        </w:rPr>
        <w:t>Human Reproduction</w:t>
      </w:r>
      <w:r w:rsidRPr="009C0879">
        <w:rPr>
          <w:rFonts w:ascii="Times New Roman" w:hAnsi="Times New Roman"/>
          <w:noProof/>
          <w:sz w:val="24"/>
          <w:szCs w:val="24"/>
          <w:lang w:val="en-US"/>
          <w:rPrChange w:id="394"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395" w:author="Autor">
            <w:rPr>
              <w:rFonts w:ascii="Times New Roman" w:hAnsi="Times New Roman"/>
              <w:i/>
              <w:iCs/>
              <w:noProof/>
              <w:sz w:val="24"/>
              <w:szCs w:val="24"/>
            </w:rPr>
          </w:rPrChange>
        </w:rPr>
        <w:t>25</w:t>
      </w:r>
      <w:r w:rsidRPr="009C0879">
        <w:rPr>
          <w:rFonts w:ascii="Times New Roman" w:hAnsi="Times New Roman"/>
          <w:noProof/>
          <w:sz w:val="24"/>
          <w:szCs w:val="24"/>
          <w:lang w:val="en-US"/>
          <w:rPrChange w:id="396" w:author="Autor">
            <w:rPr>
              <w:rFonts w:ascii="Times New Roman" w:hAnsi="Times New Roman"/>
              <w:noProof/>
              <w:sz w:val="24"/>
              <w:szCs w:val="24"/>
            </w:rPr>
          </w:rPrChange>
        </w:rPr>
        <w:t>(10), 2535–</w:t>
      </w:r>
      <w:r w:rsidR="00EC1434" w:rsidRPr="009C0879">
        <w:rPr>
          <w:rFonts w:ascii="Times New Roman" w:hAnsi="Times New Roman"/>
          <w:noProof/>
          <w:sz w:val="24"/>
          <w:szCs w:val="24"/>
          <w:lang w:val="en-US"/>
          <w:rPrChange w:id="397" w:author="Autor">
            <w:rPr>
              <w:rFonts w:ascii="Times New Roman" w:hAnsi="Times New Roman"/>
              <w:noProof/>
              <w:sz w:val="24"/>
              <w:szCs w:val="24"/>
            </w:rPr>
          </w:rPrChange>
        </w:rPr>
        <w:t>25</w:t>
      </w:r>
      <w:r w:rsidRPr="009C0879">
        <w:rPr>
          <w:rFonts w:ascii="Times New Roman" w:hAnsi="Times New Roman"/>
          <w:noProof/>
          <w:sz w:val="24"/>
          <w:szCs w:val="24"/>
          <w:lang w:val="en-US"/>
          <w:rPrChange w:id="398" w:author="Autor">
            <w:rPr>
              <w:rFonts w:ascii="Times New Roman" w:hAnsi="Times New Roman"/>
              <w:noProof/>
              <w:sz w:val="24"/>
              <w:szCs w:val="24"/>
            </w:rPr>
          </w:rPrChange>
        </w:rPr>
        <w:t>42. http://doi.org/10.1093/humrep/deq194</w:t>
      </w:r>
    </w:p>
    <w:p w14:paraId="559E58FB"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399" w:author="Autor">
            <w:rPr>
              <w:rFonts w:ascii="Times New Roman" w:hAnsi="Times New Roman"/>
              <w:noProof/>
              <w:sz w:val="24"/>
              <w:szCs w:val="24"/>
            </w:rPr>
          </w:rPrChange>
        </w:rPr>
      </w:pPr>
      <w:r w:rsidRPr="009C0879">
        <w:rPr>
          <w:rFonts w:ascii="Times New Roman" w:hAnsi="Times New Roman"/>
          <w:noProof/>
          <w:sz w:val="24"/>
          <w:szCs w:val="24"/>
          <w:lang w:val="en-US"/>
          <w:rPrChange w:id="400" w:author="Autor">
            <w:rPr>
              <w:rFonts w:ascii="Times New Roman" w:hAnsi="Times New Roman"/>
              <w:noProof/>
              <w:sz w:val="24"/>
              <w:szCs w:val="24"/>
            </w:rPr>
          </w:rPrChange>
        </w:rPr>
        <w:t xml:space="preserve">van den Akker, O. (2001). The acceptable face of parenthood: The relative staus of biological and cultural interpretations of offspring in infertility treatment. </w:t>
      </w:r>
      <w:r w:rsidRPr="009C0879">
        <w:rPr>
          <w:rFonts w:ascii="Times New Roman" w:hAnsi="Times New Roman"/>
          <w:i/>
          <w:iCs/>
          <w:noProof/>
          <w:sz w:val="24"/>
          <w:szCs w:val="24"/>
          <w:lang w:val="en-US"/>
          <w:rPrChange w:id="401" w:author="Autor">
            <w:rPr>
              <w:rFonts w:ascii="Times New Roman" w:hAnsi="Times New Roman"/>
              <w:i/>
              <w:iCs/>
              <w:noProof/>
              <w:sz w:val="24"/>
              <w:szCs w:val="24"/>
            </w:rPr>
          </w:rPrChange>
        </w:rPr>
        <w:t>Psychology, Evolution &amp; Gender</w:t>
      </w:r>
      <w:r w:rsidRPr="009C0879">
        <w:rPr>
          <w:rFonts w:ascii="Times New Roman" w:hAnsi="Times New Roman"/>
          <w:noProof/>
          <w:sz w:val="24"/>
          <w:szCs w:val="24"/>
          <w:lang w:val="en-US"/>
          <w:rPrChange w:id="402" w:author="Autor">
            <w:rPr>
              <w:rFonts w:ascii="Times New Roman" w:hAnsi="Times New Roman"/>
              <w:noProof/>
              <w:sz w:val="24"/>
              <w:szCs w:val="24"/>
            </w:rPr>
          </w:rPrChange>
        </w:rPr>
        <w:t xml:space="preserve">, </w:t>
      </w:r>
      <w:r w:rsidRPr="009C0879">
        <w:rPr>
          <w:rFonts w:ascii="Times New Roman" w:hAnsi="Times New Roman"/>
          <w:i/>
          <w:iCs/>
          <w:noProof/>
          <w:sz w:val="24"/>
          <w:szCs w:val="24"/>
          <w:lang w:val="en-US"/>
          <w:rPrChange w:id="403" w:author="Autor">
            <w:rPr>
              <w:rFonts w:ascii="Times New Roman" w:hAnsi="Times New Roman"/>
              <w:i/>
              <w:iCs/>
              <w:noProof/>
              <w:sz w:val="24"/>
              <w:szCs w:val="24"/>
            </w:rPr>
          </w:rPrChange>
        </w:rPr>
        <w:t>3</w:t>
      </w:r>
      <w:r w:rsidRPr="009C0879">
        <w:rPr>
          <w:rFonts w:ascii="Times New Roman" w:hAnsi="Times New Roman"/>
          <w:noProof/>
          <w:sz w:val="24"/>
          <w:szCs w:val="24"/>
          <w:lang w:val="en-US"/>
          <w:rPrChange w:id="404" w:author="Autor">
            <w:rPr>
              <w:rFonts w:ascii="Times New Roman" w:hAnsi="Times New Roman"/>
              <w:noProof/>
              <w:sz w:val="24"/>
              <w:szCs w:val="24"/>
            </w:rPr>
          </w:rPrChange>
        </w:rPr>
        <w:t>(2), 137–153. http://doi.org/10.1080/14616660110067366</w:t>
      </w:r>
    </w:p>
    <w:p w14:paraId="36C87A31" w14:textId="77777777" w:rsidR="00DA4615" w:rsidRPr="009C0879"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szCs w:val="24"/>
          <w:lang w:val="en-US"/>
          <w:rPrChange w:id="405" w:author="Autor">
            <w:rPr>
              <w:rFonts w:ascii="Times New Roman" w:hAnsi="Times New Roman"/>
              <w:noProof/>
              <w:sz w:val="24"/>
              <w:szCs w:val="24"/>
            </w:rPr>
          </w:rPrChange>
        </w:rPr>
      </w:pPr>
      <w:r w:rsidRPr="009C0879">
        <w:rPr>
          <w:rFonts w:ascii="Times New Roman" w:hAnsi="Times New Roman"/>
          <w:noProof/>
          <w:sz w:val="24"/>
          <w:szCs w:val="24"/>
          <w:lang w:val="en-US"/>
          <w:rPrChange w:id="406" w:author="Autor">
            <w:rPr>
              <w:rFonts w:ascii="Times New Roman" w:hAnsi="Times New Roman"/>
              <w:noProof/>
              <w:sz w:val="24"/>
              <w:szCs w:val="24"/>
            </w:rPr>
          </w:rPrChange>
        </w:rPr>
        <w:t xml:space="preserve">Yazdani, F., Kazemi, A., &amp; Ureizi-samani, H. R. (2016). Studying the Relationship between the Attitude to Infertility and Coping Strategies in Couples Undergoing Assisted Reproductive Treatments, </w:t>
      </w:r>
      <w:r w:rsidRPr="009C0879">
        <w:rPr>
          <w:rFonts w:ascii="Times New Roman" w:hAnsi="Times New Roman"/>
          <w:i/>
          <w:iCs/>
          <w:noProof/>
          <w:sz w:val="24"/>
          <w:szCs w:val="24"/>
          <w:lang w:val="en-US"/>
          <w:rPrChange w:id="407" w:author="Autor">
            <w:rPr>
              <w:rFonts w:ascii="Times New Roman" w:hAnsi="Times New Roman"/>
              <w:i/>
              <w:iCs/>
              <w:noProof/>
              <w:sz w:val="24"/>
              <w:szCs w:val="24"/>
            </w:rPr>
          </w:rPrChange>
        </w:rPr>
        <w:t>7</w:t>
      </w:r>
      <w:r w:rsidRPr="009C0879">
        <w:rPr>
          <w:rFonts w:ascii="Times New Roman" w:hAnsi="Times New Roman"/>
          <w:noProof/>
          <w:sz w:val="24"/>
          <w:szCs w:val="24"/>
          <w:lang w:val="en-US"/>
          <w:rPrChange w:id="408" w:author="Autor">
            <w:rPr>
              <w:rFonts w:ascii="Times New Roman" w:hAnsi="Times New Roman"/>
              <w:noProof/>
              <w:sz w:val="24"/>
              <w:szCs w:val="24"/>
            </w:rPr>
          </w:rPrChange>
        </w:rPr>
        <w:t>(9), 56–60.</w:t>
      </w:r>
    </w:p>
    <w:p w14:paraId="44046E96" w14:textId="1FE5244A" w:rsidR="00DA4615" w:rsidRPr="00DA4615" w:rsidRDefault="00DA4615" w:rsidP="0034677B">
      <w:pPr>
        <w:widowControl w:val="0"/>
        <w:autoSpaceDE w:val="0"/>
        <w:autoSpaceDN w:val="0"/>
        <w:adjustRightInd w:val="0"/>
        <w:spacing w:after="0" w:line="360" w:lineRule="auto"/>
        <w:ind w:left="480" w:hanging="480"/>
        <w:jc w:val="both"/>
        <w:rPr>
          <w:rFonts w:ascii="Times New Roman" w:hAnsi="Times New Roman"/>
          <w:noProof/>
          <w:sz w:val="24"/>
        </w:rPr>
      </w:pPr>
      <w:r w:rsidRPr="009C0879">
        <w:rPr>
          <w:rFonts w:ascii="Times New Roman" w:hAnsi="Times New Roman"/>
          <w:noProof/>
          <w:sz w:val="24"/>
          <w:szCs w:val="24"/>
          <w:lang w:val="en-US"/>
          <w:rPrChange w:id="409" w:author="Autor">
            <w:rPr>
              <w:rFonts w:ascii="Times New Roman" w:hAnsi="Times New Roman"/>
              <w:noProof/>
              <w:sz w:val="24"/>
              <w:szCs w:val="24"/>
            </w:rPr>
          </w:rPrChange>
        </w:rPr>
        <w:t xml:space="preserve">Zegers-Hochschild, F., Adamson, G. D., de Mouzon, J., Ishihara, O., Mansour, R., Nygren, K., … Vanderpoel, S. (2009). International Committee for Monitoring Assisted Reproductive Technology (ICMART) and the World Health Organization (WHO) revised glossary of ART terminology, 2009. </w:t>
      </w:r>
      <w:r w:rsidRPr="00DA4615">
        <w:rPr>
          <w:rFonts w:ascii="Times New Roman" w:hAnsi="Times New Roman"/>
          <w:i/>
          <w:iCs/>
          <w:noProof/>
          <w:sz w:val="24"/>
          <w:szCs w:val="24"/>
        </w:rPr>
        <w:t>Fertility and Sterility</w:t>
      </w:r>
      <w:r w:rsidRPr="00DA4615">
        <w:rPr>
          <w:rFonts w:ascii="Times New Roman" w:hAnsi="Times New Roman"/>
          <w:noProof/>
          <w:sz w:val="24"/>
          <w:szCs w:val="24"/>
        </w:rPr>
        <w:t xml:space="preserve">, </w:t>
      </w:r>
      <w:r w:rsidRPr="00DA4615">
        <w:rPr>
          <w:rFonts w:ascii="Times New Roman" w:hAnsi="Times New Roman"/>
          <w:i/>
          <w:iCs/>
          <w:noProof/>
          <w:sz w:val="24"/>
          <w:szCs w:val="24"/>
        </w:rPr>
        <w:t>92</w:t>
      </w:r>
      <w:r w:rsidRPr="00DA4615">
        <w:rPr>
          <w:rFonts w:ascii="Times New Roman" w:hAnsi="Times New Roman"/>
          <w:noProof/>
          <w:sz w:val="24"/>
          <w:szCs w:val="24"/>
        </w:rPr>
        <w:t>(5), 1520–1524. http://doi.org/10.1016/j.fertnstert.2009.09.009</w:t>
      </w:r>
    </w:p>
    <w:p w14:paraId="10436194" w14:textId="1E607488" w:rsidR="00786611" w:rsidRPr="006628C0" w:rsidRDefault="00937B10" w:rsidP="0034677B">
      <w:pPr>
        <w:widowControl w:val="0"/>
        <w:autoSpaceDE w:val="0"/>
        <w:autoSpaceDN w:val="0"/>
        <w:adjustRightInd w:val="0"/>
        <w:spacing w:after="0" w:line="360" w:lineRule="auto"/>
        <w:ind w:left="480" w:hanging="480"/>
        <w:jc w:val="both"/>
        <w:rPr>
          <w:rFonts w:ascii="Times New Roman" w:hAnsi="Times New Roman"/>
          <w:b/>
          <w:color w:val="000000" w:themeColor="text1"/>
          <w:sz w:val="28"/>
        </w:rPr>
      </w:pPr>
      <w:r>
        <w:rPr>
          <w:rFonts w:ascii="Times New Roman" w:hAnsi="Times New Roman"/>
          <w:sz w:val="24"/>
        </w:rPr>
        <w:fldChar w:fldCharType="end"/>
      </w:r>
    </w:p>
    <w:sectPr w:rsidR="00786611" w:rsidRPr="006628C0" w:rsidSect="00BC3007">
      <w:footerReference w:type="default" r:id="rId16"/>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or" w:initials="A">
    <w:p w14:paraId="7CDA2BCA" w14:textId="332E1567" w:rsidR="00523C53" w:rsidRDefault="00523C53">
      <w:pPr>
        <w:pStyle w:val="Textodecomentrio"/>
      </w:pPr>
      <w:r>
        <w:rPr>
          <w:rStyle w:val="Refdecomentrio"/>
        </w:rPr>
        <w:annotationRef/>
      </w:r>
      <w:r>
        <w:t xml:space="preserve">Sugiro rever a frase para evitar a repetição da plavra infertilidade. </w:t>
      </w:r>
    </w:p>
  </w:comment>
  <w:comment w:id="7" w:author="Autor" w:initials="A">
    <w:p w14:paraId="247D4AF7" w14:textId="28C65E05" w:rsidR="00523C53" w:rsidRDefault="00523C53">
      <w:pPr>
        <w:pStyle w:val="Textodecomentrio"/>
      </w:pPr>
      <w:r>
        <w:rPr>
          <w:rStyle w:val="Refdecomentrio"/>
        </w:rPr>
        <w:annotationRef/>
      </w:r>
      <w:r>
        <w:t xml:space="preserve">Rever referência. Não condiz com a lista apresentada ao fim do manuscrito. </w:t>
      </w:r>
    </w:p>
  </w:comment>
  <w:comment w:id="8" w:author="Autor" w:initials="A">
    <w:p w14:paraId="2D72B623" w14:textId="377411F3" w:rsidR="00523C53" w:rsidRDefault="00523C53">
      <w:pPr>
        <w:pStyle w:val="Textodecomentrio"/>
      </w:pPr>
      <w:r>
        <w:rPr>
          <w:rStyle w:val="Refdecomentrio"/>
        </w:rPr>
        <w:annotationRef/>
      </w:r>
      <w:r>
        <w:t xml:space="preserve">Aqui não deveriam também ser mencionados os tratamentos para a infertilidade, já que constituem o tema do estudo? Relembro que esses tratamentos não constituem uma cura, visto que a maior parte dos casais terá que se submeter a eles novamente caso deseje mais um filho. </w:t>
      </w:r>
    </w:p>
  </w:comment>
  <w:comment w:id="9" w:author="Autor" w:initials="A">
    <w:p w14:paraId="30DAE0EC" w14:textId="6A4C2BE3" w:rsidR="00523C53" w:rsidRDefault="00523C53">
      <w:pPr>
        <w:pStyle w:val="Textodecomentrio"/>
      </w:pPr>
      <w:r>
        <w:rPr>
          <w:rStyle w:val="Refdecomentrio"/>
        </w:rPr>
        <w:annotationRef/>
      </w:r>
      <w:r>
        <w:t xml:space="preserve">Sugiro padronizar o termo utilizado. No resumo, fala-se em tratamentos para infertilidade e aqui em técnicas de reprodução medicamente assistida. Por que não utilizar sempre este? </w:t>
      </w:r>
    </w:p>
  </w:comment>
  <w:comment w:id="12" w:author="Autor" w:initials="A">
    <w:p w14:paraId="6BACA5FB" w14:textId="676E53A5" w:rsidR="00523C53" w:rsidRDefault="00523C53">
      <w:pPr>
        <w:pStyle w:val="Textodecomentrio"/>
      </w:pPr>
      <w:r>
        <w:rPr>
          <w:rStyle w:val="Refdecomentrio"/>
        </w:rPr>
        <w:annotationRef/>
      </w:r>
      <w:r>
        <w:t xml:space="preserve">Ver comentário anterior. </w:t>
      </w:r>
    </w:p>
  </w:comment>
  <w:comment w:id="17" w:author="Autor" w:initials="A">
    <w:p w14:paraId="6F2FA28E" w14:textId="4972A045" w:rsidR="00523C53" w:rsidRDefault="00523C53">
      <w:pPr>
        <w:pStyle w:val="Textodecomentrio"/>
      </w:pPr>
      <w:r>
        <w:rPr>
          <w:rStyle w:val="Refdecomentrio"/>
        </w:rPr>
        <w:annotationRef/>
      </w:r>
      <w:r>
        <w:t xml:space="preserve">Sugere-se evitar parágrafos compostos poor frases únicas, pois fragmentam o texto. </w:t>
      </w:r>
    </w:p>
  </w:comment>
  <w:comment w:id="18" w:author="Autor" w:initials="A">
    <w:p w14:paraId="5A5E5396" w14:textId="71749E4F" w:rsidR="00523C53" w:rsidRDefault="00523C53">
      <w:pPr>
        <w:pStyle w:val="Textodecomentrio"/>
      </w:pPr>
      <w:r>
        <w:rPr>
          <w:rStyle w:val="Refdecomentrio"/>
        </w:rPr>
        <w:annotationRef/>
      </w:r>
      <w:r>
        <w:t xml:space="preserve">Sugiro explicitar em que países esses estudos foram realizados, uma vez que aspectos culturais podem influenciar essa decisão. </w:t>
      </w:r>
    </w:p>
  </w:comment>
  <w:comment w:id="23" w:author="Autor" w:initials="A">
    <w:p w14:paraId="23CBDCD8" w14:textId="3869F593" w:rsidR="00523C53" w:rsidRDefault="00523C53">
      <w:pPr>
        <w:pStyle w:val="Textodecomentrio"/>
      </w:pPr>
      <w:r>
        <w:rPr>
          <w:rStyle w:val="Refdecomentrio"/>
        </w:rPr>
        <w:annotationRef/>
      </w:r>
      <w:r>
        <w:t xml:space="preserve">Evitar parágrafos compostos por apenas uma frase. </w:t>
      </w:r>
    </w:p>
  </w:comment>
  <w:comment w:id="25" w:author="Autor" w:initials="A">
    <w:p w14:paraId="63FCDED4" w14:textId="06205933" w:rsidR="00523C53" w:rsidRDefault="00523C53">
      <w:pPr>
        <w:pStyle w:val="Textodecomentrio"/>
      </w:pPr>
      <w:r>
        <w:rPr>
          <w:rStyle w:val="Refdecomentrio"/>
        </w:rPr>
        <w:annotationRef/>
      </w:r>
      <w:r>
        <w:t xml:space="preserve">Parágrafo composto por frase única. </w:t>
      </w:r>
    </w:p>
  </w:comment>
  <w:comment w:id="27" w:author="Autor" w:initials="A">
    <w:p w14:paraId="746EE6B1" w14:textId="6C012195" w:rsidR="00523C53" w:rsidRDefault="00523C53">
      <w:pPr>
        <w:pStyle w:val="Textodecomentrio"/>
      </w:pPr>
      <w:r>
        <w:rPr>
          <w:rStyle w:val="Refdecomentrio"/>
        </w:rPr>
        <w:annotationRef/>
      </w:r>
      <w:r>
        <w:t>Parágrafo de frase única.</w:t>
      </w:r>
    </w:p>
  </w:comment>
  <w:comment w:id="29" w:author="Autor" w:initials="A">
    <w:p w14:paraId="3E8D462F" w14:textId="670242FF" w:rsidR="00523C53" w:rsidRDefault="00523C53">
      <w:pPr>
        <w:pStyle w:val="Textodecomentrio"/>
      </w:pPr>
      <w:r>
        <w:rPr>
          <w:rStyle w:val="Refdecomentrio"/>
        </w:rPr>
        <w:annotationRef/>
      </w:r>
      <w:r>
        <w:t xml:space="preserve">Esta frase não me parece específica o suficiente. Considero importar definir se esses estudos são escassos (e, neste caso, referenciá-los) ou se os autores de fato não encontraram nenhuma pesquisa sobre o tema realizada no país. </w:t>
      </w:r>
    </w:p>
  </w:comment>
  <w:comment w:id="28" w:author="Autor" w:initials="A">
    <w:p w14:paraId="6C3DA0B7" w14:textId="63819A26" w:rsidR="00523C53" w:rsidRDefault="00523C53">
      <w:pPr>
        <w:pStyle w:val="Textodecomentrio"/>
      </w:pPr>
      <w:r>
        <w:rPr>
          <w:rStyle w:val="Refdecomentrio"/>
        </w:rPr>
        <w:annotationRef/>
      </w:r>
      <w:r>
        <w:t xml:space="preserve">Idem ao comentário anterior. </w:t>
      </w:r>
    </w:p>
  </w:comment>
  <w:comment w:id="30" w:author="Autor" w:initials="A">
    <w:p w14:paraId="77DECE3A" w14:textId="4C2CE4B9" w:rsidR="00523C53" w:rsidRDefault="00523C53">
      <w:pPr>
        <w:pStyle w:val="Textodecomentrio"/>
      </w:pPr>
      <w:r>
        <w:rPr>
          <w:rStyle w:val="Refdecomentrio"/>
        </w:rPr>
        <w:annotationRef/>
      </w:r>
      <w:r>
        <w:t xml:space="preserve">Considero que, como forma de conte4xtualizar como essa questão vem sendo abordada atualmente, mencione-se que já existem obras destinadas ao público infantil que explicam  o funcionamento das técnicas de reprodução assistida. Acredito que essa seja uma informação importante para os leitores do artigo que estão começando a trabalhar com o tema. </w:t>
      </w:r>
    </w:p>
  </w:comment>
  <w:comment w:id="31" w:author="Autor" w:initials="A">
    <w:p w14:paraId="1CDC7480" w14:textId="43643E72" w:rsidR="00523C53" w:rsidRDefault="00523C53">
      <w:pPr>
        <w:pStyle w:val="Textodecomentrio"/>
      </w:pPr>
      <w:r>
        <w:rPr>
          <w:rStyle w:val="Refdecomentrio"/>
        </w:rPr>
        <w:annotationRef/>
      </w:r>
      <w:r>
        <w:t xml:space="preserve">A introdução foca principamente a questão da infertilidade, da reprodução assistida e da decisão de revelar aos filhos a origem da sua concepção. Senti falta, porém, de que se abordasse a questão da validade de face, que foi avaliada no presente estudo. Seria interessante para o leitor compreender seus potenciais e suas limitações, bem como saber se os autores estão avaliando-a como parte de um processo mais amplo de validação. </w:t>
      </w:r>
    </w:p>
  </w:comment>
  <w:comment w:id="32" w:author="Autor" w:initials="A">
    <w:p w14:paraId="28BFD95F" w14:textId="660EA13A" w:rsidR="00523C53" w:rsidRDefault="00523C53">
      <w:pPr>
        <w:pStyle w:val="Textodecomentrio"/>
      </w:pPr>
      <w:r>
        <w:rPr>
          <w:rStyle w:val="Refdecomentrio"/>
        </w:rPr>
        <w:annotationRef/>
      </w:r>
      <w:r>
        <w:t>Considero que poderiam ser aqui inclusos os especialistas que avaliaram o instrumento. Qual sua área de formação e atualção? Q!ual o seu sexo? Qual sua nacionalidade?</w:t>
      </w:r>
    </w:p>
  </w:comment>
  <w:comment w:id="33" w:author="Autor" w:initials="A">
    <w:p w14:paraId="6DD1922F" w14:textId="397C33E8" w:rsidR="00523C53" w:rsidRDefault="00523C53">
      <w:pPr>
        <w:pStyle w:val="Textodecomentrio"/>
      </w:pPr>
      <w:r>
        <w:rPr>
          <w:rStyle w:val="Refdecomentrio"/>
        </w:rPr>
        <w:annotationRef/>
      </w:r>
      <w:r>
        <w:t xml:space="preserve">As frases podem ser unidas, já que ambas apresentam os participantes do estudo. </w:t>
      </w:r>
    </w:p>
  </w:comment>
  <w:comment w:id="53" w:author="Autor" w:initials="A">
    <w:p w14:paraId="784B39CA" w14:textId="05DF6D18" w:rsidR="00523C53" w:rsidRDefault="00523C53">
      <w:pPr>
        <w:pStyle w:val="Textodecomentrio"/>
      </w:pPr>
      <w:r>
        <w:rPr>
          <w:rStyle w:val="Refdecomentrio"/>
        </w:rPr>
        <w:annotationRef/>
      </w:r>
      <w:r>
        <w:t xml:space="preserve">Não ficou claro para mim, a forma como as questões relativas ao processo de tomada de decisão foram respondidas pelos participantes. Eram perguntas fechadas, com diferentes opções de escolha, ou abertas? </w:t>
      </w:r>
    </w:p>
  </w:comment>
  <w:comment w:id="54" w:author="Autor" w:initials="A">
    <w:p w14:paraId="2FA30F66" w14:textId="5742F79C" w:rsidR="00523C53" w:rsidRDefault="00523C53">
      <w:pPr>
        <w:pStyle w:val="Textodecomentrio"/>
      </w:pPr>
      <w:r>
        <w:rPr>
          <w:rStyle w:val="Refdecomentrio"/>
        </w:rPr>
        <w:annotationRef/>
      </w:r>
      <w:r>
        <w:t>Não fica claro como foi abordada a validade de face. P. Ex. Os participantes reponderam a questões sobre esse tema?</w:t>
      </w:r>
    </w:p>
  </w:comment>
  <w:comment w:id="55" w:author="Autor" w:initials="A">
    <w:p w14:paraId="135E6A39" w14:textId="77777777" w:rsidR="00523C53" w:rsidRDefault="00523C53">
      <w:pPr>
        <w:pStyle w:val="Textodecomentrio"/>
      </w:pPr>
      <w:r>
        <w:rPr>
          <w:rStyle w:val="Refdecomentrio"/>
        </w:rPr>
        <w:annotationRef/>
      </w:r>
      <w:r>
        <w:t xml:space="preserve">Os redundantes não teriam sido eliminados? A frase está um pouco ambígua. </w:t>
      </w:r>
    </w:p>
    <w:p w14:paraId="43CD6F36" w14:textId="77777777" w:rsidR="00523C53" w:rsidRDefault="00523C53">
      <w:pPr>
        <w:pStyle w:val="Textodecomentrio"/>
      </w:pPr>
    </w:p>
    <w:p w14:paraId="66143595" w14:textId="1DEE6742" w:rsidR="00523C53" w:rsidRDefault="00523C53">
      <w:pPr>
        <w:pStyle w:val="Textodecomentrio"/>
      </w:pPr>
      <w:r>
        <w:t>Também não ficou claro para mim o processo a partir do qual se avaliaram a ambiguidade e a relevância. Os próprios profissionais realizaram essa eliminação? Qual sua área de formação e atuação?</w:t>
      </w:r>
    </w:p>
  </w:comment>
  <w:comment w:id="62" w:author="Autor" w:initials="A">
    <w:p w14:paraId="31CF5CA4" w14:textId="1EEACBE7" w:rsidR="00523C53" w:rsidRDefault="00523C53">
      <w:pPr>
        <w:pStyle w:val="Textodecomentrio"/>
      </w:pPr>
      <w:r>
        <w:rPr>
          <w:rStyle w:val="Refdecomentrio"/>
        </w:rPr>
        <w:annotationRef/>
      </w:r>
      <w:r>
        <w:t xml:space="preserve">Considero importante ampliar as considerações éticas referentes ao estudo. P. Ex., quais os possíveis riscos a que estariam sujeitos os participantes? Quais os possíveis benef´[icios que poderiam decorrer de sua participação? Foi oferecida alguma possibilidade de atenção aos participantes que se sentiram mobilizados pela participaçãp (encaminhamento para acompanhamento terapêutico, contato com os pesquisadores, etc...)? </w:t>
      </w:r>
    </w:p>
  </w:comment>
  <w:comment w:id="63" w:author="Autor" w:initials="A">
    <w:p w14:paraId="3C015E28" w14:textId="3FBFB1D1" w:rsidR="00523C53" w:rsidRDefault="00523C53">
      <w:pPr>
        <w:pStyle w:val="Textodecomentrio"/>
      </w:pPr>
      <w:r>
        <w:rPr>
          <w:rStyle w:val="Refdecomentrio"/>
        </w:rPr>
        <w:annotationRef/>
      </w:r>
      <w:r>
        <w:t xml:space="preserve">Não ficou claro, para mim, se o questionário era respondido por ambos os cônjuges, ou no caso de ter sido apenas um, se houve controle se o respondente era a esposa ou o marido. </w:t>
      </w:r>
    </w:p>
  </w:comment>
  <w:comment w:id="64" w:author="Autor" w:initials="A">
    <w:p w14:paraId="6B5CEBCE" w14:textId="20775DFE" w:rsidR="00523C53" w:rsidRDefault="00523C53">
      <w:pPr>
        <w:pStyle w:val="Textodecomentrio"/>
      </w:pPr>
      <w:r>
        <w:rPr>
          <w:rStyle w:val="Refdecomentrio"/>
        </w:rPr>
        <w:annotationRef/>
      </w:r>
      <w:r>
        <w:t xml:space="preserve">Sugiro unir as três frases em um único parágrafo. </w:t>
      </w:r>
    </w:p>
  </w:comment>
  <w:comment w:id="70" w:author="Autor" w:initials="A">
    <w:p w14:paraId="14660294" w14:textId="4AB2C43B" w:rsidR="00523C53" w:rsidRDefault="00523C53">
      <w:pPr>
        <w:pStyle w:val="Textodecomentrio"/>
      </w:pPr>
      <w:r>
        <w:rPr>
          <w:rStyle w:val="Refdecomentrio"/>
        </w:rPr>
        <w:annotationRef/>
      </w:r>
      <w:r>
        <w:t xml:space="preserve">Parece-me que esses três avaliadores também deveriam ter sido mencionados no método, explicando sua área de formação e atuação, bem como sexo. </w:t>
      </w:r>
    </w:p>
  </w:comment>
  <w:comment w:id="73" w:author="Autor" w:initials="A">
    <w:p w14:paraId="5C6DE2C1" w14:textId="034365E6" w:rsidR="00523C53" w:rsidRDefault="00523C53">
      <w:pPr>
        <w:pStyle w:val="Textodecomentrio"/>
      </w:pPr>
      <w:r>
        <w:rPr>
          <w:rStyle w:val="Refdecomentrio"/>
        </w:rPr>
        <w:annotationRef/>
      </w:r>
      <w:r>
        <w:t>Como isso foi avaliado? Através de questionário, entrevista, etc.?</w:t>
      </w:r>
    </w:p>
  </w:comment>
  <w:comment w:id="74" w:author="Autor" w:initials="A">
    <w:p w14:paraId="4AE1633A" w14:textId="74B6AD19" w:rsidR="00523C53" w:rsidRDefault="00523C53">
      <w:pPr>
        <w:pStyle w:val="Textodecomentrio"/>
      </w:pPr>
      <w:r>
        <w:rPr>
          <w:rStyle w:val="Refdecomentrio"/>
        </w:rPr>
        <w:annotationRef/>
      </w:r>
      <w:r>
        <w:t>Por que essas análises não foram mencionadas no método?</w:t>
      </w:r>
    </w:p>
  </w:comment>
  <w:comment w:id="75" w:author="Autor" w:initials="A">
    <w:p w14:paraId="2A8F80B0" w14:textId="15FDAC81" w:rsidR="00523C53" w:rsidRDefault="00523C53">
      <w:pPr>
        <w:pStyle w:val="Textodecomentrio"/>
      </w:pPr>
      <w:r>
        <w:rPr>
          <w:rStyle w:val="Refdecomentrio"/>
        </w:rPr>
        <w:annotationRef/>
      </w:r>
      <w:r>
        <w:t xml:space="preserve">Sugiro unir os parágrafos. </w:t>
      </w:r>
    </w:p>
  </w:comment>
  <w:comment w:id="84" w:author="Autor" w:initials="A">
    <w:p w14:paraId="218C98FC" w14:textId="287D3DDD" w:rsidR="00523C53" w:rsidRDefault="00523C53">
      <w:pPr>
        <w:pStyle w:val="Textodecomentrio"/>
      </w:pPr>
      <w:r>
        <w:rPr>
          <w:rStyle w:val="Refdecomentrio"/>
        </w:rPr>
        <w:annotationRef/>
      </w:r>
      <w:r>
        <w:t>Necessário rever formatação da tabela.</w:t>
      </w:r>
    </w:p>
  </w:comment>
  <w:comment w:id="88" w:author="Autor" w:initials="A">
    <w:p w14:paraId="27E6AB1A" w14:textId="58112AC5" w:rsidR="00523C53" w:rsidRDefault="00523C53">
      <w:pPr>
        <w:pStyle w:val="Textodecomentrio"/>
      </w:pPr>
      <w:r>
        <w:rPr>
          <w:rStyle w:val="Refdecomentrio"/>
        </w:rPr>
        <w:annotationRef/>
      </w:r>
      <w:r>
        <w:t>Senti falta do uso de estatísticas não paramétricas, que permitiriam ter uma ideia se essa é ou não uma diferença significativa.</w:t>
      </w:r>
    </w:p>
  </w:comment>
  <w:comment w:id="95" w:author="Autor" w:initials="A">
    <w:p w14:paraId="77C3B9E3" w14:textId="7F7828A0" w:rsidR="00523C53" w:rsidRDefault="00523C53">
      <w:pPr>
        <w:pStyle w:val="Textodecomentrio"/>
      </w:pPr>
      <w:r>
        <w:rPr>
          <w:rStyle w:val="Refdecomentrio"/>
        </w:rPr>
        <w:annotationRef/>
      </w:r>
      <w:r>
        <w:t>Onde isso foi mencionado?</w:t>
      </w:r>
    </w:p>
  </w:comment>
  <w:comment w:id="97" w:author="Autor" w:initials="A">
    <w:p w14:paraId="16864324" w14:textId="1D278566" w:rsidR="00523C53" w:rsidRDefault="00523C53">
      <w:pPr>
        <w:pStyle w:val="Textodecomentrio"/>
      </w:pPr>
      <w:r>
        <w:rPr>
          <w:rStyle w:val="Refdecomentrio"/>
        </w:rPr>
        <w:annotationRef/>
      </w:r>
      <w:r>
        <w:t xml:space="preserve">O estudo da validade facial é apresentado como principal objetivo. No entanto, é mencionado em apenas uma linha da discussão. </w:t>
      </w:r>
    </w:p>
  </w:comment>
  <w:comment w:id="125" w:author="Autor" w:initials="A">
    <w:p w14:paraId="3F47D0C1" w14:textId="22785907" w:rsidR="006254C8" w:rsidRDefault="006254C8">
      <w:pPr>
        <w:pStyle w:val="Textodecomentrio"/>
      </w:pPr>
      <w:r>
        <w:rPr>
          <w:rStyle w:val="Refdecomentrio"/>
        </w:rPr>
        <w:annotationRef/>
      </w:r>
      <w:r>
        <w:t>Usar a sigla</w:t>
      </w:r>
    </w:p>
  </w:comment>
  <w:comment w:id="126" w:author="Autor" w:initials="A">
    <w:p w14:paraId="236AC8E1" w14:textId="142881FC" w:rsidR="006254C8" w:rsidRDefault="006254C8">
      <w:pPr>
        <w:pStyle w:val="Textodecomentrio"/>
      </w:pPr>
      <w:r>
        <w:rPr>
          <w:rStyle w:val="Refdecomentrio"/>
        </w:rPr>
        <w:annotationRef/>
      </w:r>
      <w:r>
        <w:t>Considero que esse dado deveria ter sido apresentado na descrição dos participantes.</w:t>
      </w:r>
    </w:p>
  </w:comment>
  <w:comment w:id="128" w:author="Autor" w:initials="A">
    <w:p w14:paraId="3B427758" w14:textId="34C37D9C" w:rsidR="006254C8" w:rsidRDefault="006254C8">
      <w:pPr>
        <w:pStyle w:val="Textodecomentrio"/>
      </w:pPr>
      <w:r>
        <w:rPr>
          <w:rStyle w:val="Refdecomentrio"/>
        </w:rPr>
        <w:annotationRef/>
      </w:r>
      <w:bookmarkStart w:id="129" w:name="_GoBack"/>
      <w:r>
        <w:t xml:space="preserve">Seria importante refletir acerca das possíveis consequências de uma amostra predominantemente feminina tanto para a avaliação da validade de face como para os resultados obtidos. Estudos de gênero poderiam ser úteis neste sentido, inclusive ajudando os leitores a pensarem por que a maioria das respondentes em diferentes estudos é feminina. </w:t>
      </w:r>
      <w:bookmarkEnd w:id="129"/>
    </w:p>
  </w:comment>
  <w:comment w:id="132" w:author="Autor" w:initials="A">
    <w:p w14:paraId="2639E26F" w14:textId="75BBDAF5" w:rsidR="006254C8" w:rsidRDefault="006254C8">
      <w:pPr>
        <w:pStyle w:val="Textodecomentrio"/>
      </w:pPr>
      <w:r>
        <w:rPr>
          <w:rStyle w:val="Refdecomentrio"/>
        </w:rPr>
        <w:annotationRef/>
      </w:r>
      <w:r>
        <w:t xml:space="preserve">Novamente a questão da validade facial, não é abordada. Qual o potencial do estudo nesse sentido? Quais as limitações? Deve-se considerar que a utilidade desse tipo de validade é bastante discutida, o que deve ser incluído na discussão dos dados.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A2BCA" w15:done="0"/>
  <w15:commentEx w15:paraId="247D4AF7" w15:done="0"/>
  <w15:commentEx w15:paraId="2D72B623" w15:done="0"/>
  <w15:commentEx w15:paraId="30DAE0EC" w15:done="0"/>
  <w15:commentEx w15:paraId="6BACA5FB" w15:done="0"/>
  <w15:commentEx w15:paraId="6F2FA28E" w15:done="0"/>
  <w15:commentEx w15:paraId="5A5E5396" w15:done="0"/>
  <w15:commentEx w15:paraId="23CBDCD8" w15:done="0"/>
  <w15:commentEx w15:paraId="63FCDED4" w15:done="0"/>
  <w15:commentEx w15:paraId="746EE6B1" w15:done="0"/>
  <w15:commentEx w15:paraId="3E8D462F" w15:done="0"/>
  <w15:commentEx w15:paraId="6C3DA0B7" w15:done="0"/>
  <w15:commentEx w15:paraId="77DECE3A" w15:done="0"/>
  <w15:commentEx w15:paraId="1CDC7480" w15:done="0"/>
  <w15:commentEx w15:paraId="28BFD95F" w15:done="0"/>
  <w15:commentEx w15:paraId="6DD1922F" w15:done="0"/>
  <w15:commentEx w15:paraId="784B39CA" w15:done="0"/>
  <w15:commentEx w15:paraId="2FA30F66" w15:done="0"/>
  <w15:commentEx w15:paraId="66143595" w15:done="0"/>
  <w15:commentEx w15:paraId="31CF5CA4" w15:done="0"/>
  <w15:commentEx w15:paraId="3C015E28" w15:done="0"/>
  <w15:commentEx w15:paraId="6B5CEBCE" w15:done="0"/>
  <w15:commentEx w15:paraId="14660294" w15:done="0"/>
  <w15:commentEx w15:paraId="5C6DE2C1" w15:done="0"/>
  <w15:commentEx w15:paraId="4AE1633A" w15:done="0"/>
  <w15:commentEx w15:paraId="2A8F80B0" w15:done="0"/>
  <w15:commentEx w15:paraId="218C98FC" w15:done="0"/>
  <w15:commentEx w15:paraId="27E6AB1A" w15:done="0"/>
  <w15:commentEx w15:paraId="77C3B9E3" w15:done="0"/>
  <w15:commentEx w15:paraId="16864324" w15:done="0"/>
  <w15:commentEx w15:paraId="3F47D0C1" w15:done="0"/>
  <w15:commentEx w15:paraId="236AC8E1" w15:done="0"/>
  <w15:commentEx w15:paraId="3B427758" w15:done="0"/>
  <w15:commentEx w15:paraId="2639E26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D1870" w14:textId="77777777" w:rsidR="00BF42F6" w:rsidRDefault="00BF42F6" w:rsidP="00E57AC8">
      <w:pPr>
        <w:spacing w:after="0" w:line="240" w:lineRule="auto"/>
      </w:pPr>
      <w:r>
        <w:separator/>
      </w:r>
    </w:p>
  </w:endnote>
  <w:endnote w:type="continuationSeparator" w:id="0">
    <w:p w14:paraId="781119FC" w14:textId="77777777" w:rsidR="00BF42F6" w:rsidRDefault="00BF42F6" w:rsidP="00E57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17C51" w14:textId="77777777" w:rsidR="009C0879" w:rsidRDefault="009C087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2E68" w14:textId="77777777" w:rsidR="00523C53" w:rsidRPr="00BC3007" w:rsidRDefault="00523C53" w:rsidP="00BC3007">
    <w:pPr>
      <w:pStyle w:val="Rodap"/>
      <w:jc w:val="center"/>
      <w:rPr>
        <w:rFonts w:ascii="Times New Roman" w:hAnsi="Times New Roma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C1BD8" w14:textId="77777777" w:rsidR="009C0879" w:rsidRDefault="009C087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923447"/>
      <w:docPartObj>
        <w:docPartGallery w:val="Page Numbers (Bottom of Page)"/>
        <w:docPartUnique/>
      </w:docPartObj>
    </w:sdtPr>
    <w:sdtEndPr>
      <w:rPr>
        <w:rFonts w:ascii="Times New Roman" w:hAnsi="Times New Roman"/>
        <w:sz w:val="24"/>
        <w:szCs w:val="24"/>
      </w:rPr>
    </w:sdtEndPr>
    <w:sdtContent>
      <w:p w14:paraId="7BB81354" w14:textId="66198A0E" w:rsidR="00523C53" w:rsidRPr="00BC3007" w:rsidRDefault="00523C53" w:rsidP="00BC3007">
        <w:pPr>
          <w:pStyle w:val="Rodap"/>
          <w:jc w:val="right"/>
          <w:rPr>
            <w:rFonts w:ascii="Times New Roman" w:hAnsi="Times New Roman"/>
            <w:sz w:val="24"/>
            <w:szCs w:val="24"/>
          </w:rPr>
        </w:pPr>
        <w:r w:rsidRPr="00BC3007">
          <w:rPr>
            <w:rFonts w:ascii="Times New Roman" w:hAnsi="Times New Roman"/>
            <w:sz w:val="24"/>
            <w:szCs w:val="24"/>
          </w:rPr>
          <w:fldChar w:fldCharType="begin"/>
        </w:r>
        <w:r w:rsidRPr="00BC3007">
          <w:rPr>
            <w:rFonts w:ascii="Times New Roman" w:hAnsi="Times New Roman"/>
            <w:sz w:val="24"/>
            <w:szCs w:val="24"/>
          </w:rPr>
          <w:instrText>PAGE   \* MERGEFORMAT</w:instrText>
        </w:r>
        <w:r w:rsidRPr="00BC3007">
          <w:rPr>
            <w:rFonts w:ascii="Times New Roman" w:hAnsi="Times New Roman"/>
            <w:sz w:val="24"/>
            <w:szCs w:val="24"/>
          </w:rPr>
          <w:fldChar w:fldCharType="separate"/>
        </w:r>
        <w:r w:rsidR="009C0879">
          <w:rPr>
            <w:rFonts w:ascii="Times New Roman" w:hAnsi="Times New Roman"/>
            <w:noProof/>
            <w:sz w:val="24"/>
            <w:szCs w:val="24"/>
          </w:rPr>
          <w:t>6</w:t>
        </w:r>
        <w:r w:rsidRPr="00BC3007">
          <w:rPr>
            <w:rFonts w:ascii="Times New Roman" w:hAnsi="Times New Roman"/>
            <w:sz w:val="24"/>
            <w:szCs w:val="24"/>
          </w:rPr>
          <w:fldChar w:fldCharType="end"/>
        </w:r>
      </w:p>
    </w:sdtContent>
  </w:sdt>
  <w:p w14:paraId="5FCA6717" w14:textId="77777777" w:rsidR="00523C53" w:rsidRPr="00BC3007" w:rsidRDefault="00523C53" w:rsidP="00BC3007">
    <w:pPr>
      <w:pStyle w:val="Rodap"/>
      <w:jc w:val="center"/>
      <w:rPr>
        <w:rFonts w:ascii="Times New Roman" w:hAnsi="Times New Roman"/>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6F0BC" w14:textId="77777777" w:rsidR="00BF42F6" w:rsidRDefault="00BF42F6" w:rsidP="00E57AC8">
      <w:pPr>
        <w:spacing w:after="0" w:line="240" w:lineRule="auto"/>
      </w:pPr>
      <w:r>
        <w:separator/>
      </w:r>
    </w:p>
  </w:footnote>
  <w:footnote w:type="continuationSeparator" w:id="0">
    <w:p w14:paraId="2DE331E5" w14:textId="77777777" w:rsidR="00BF42F6" w:rsidRDefault="00BF42F6" w:rsidP="00E57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E22AA" w14:textId="77777777" w:rsidR="009C0879" w:rsidRDefault="009C08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EB16F" w14:textId="17496F92" w:rsidR="00523C53" w:rsidRPr="008F1012" w:rsidRDefault="00523C53" w:rsidP="00CA30CD">
    <w:pPr>
      <w:pStyle w:val="Cabealho"/>
      <w:jc w:val="right"/>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89321" w14:textId="77777777" w:rsidR="009C0879" w:rsidRDefault="009C08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3A85"/>
    <w:multiLevelType w:val="hybridMultilevel"/>
    <w:tmpl w:val="175CA188"/>
    <w:lvl w:ilvl="0" w:tplc="460C9136">
      <w:start w:val="1"/>
      <w:numFmt w:val="decimal"/>
      <w:lvlText w:val="%1."/>
      <w:lvlJc w:val="left"/>
      <w:pPr>
        <w:ind w:left="1069" w:hanging="360"/>
      </w:pPr>
      <w:rPr>
        <w:rFonts w:hint="default"/>
        <w:b w:val="0"/>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73A73A9"/>
    <w:multiLevelType w:val="hybridMultilevel"/>
    <w:tmpl w:val="6E204144"/>
    <w:lvl w:ilvl="0" w:tplc="29E0D776">
      <w:start w:val="1"/>
      <w:numFmt w:val="decimal"/>
      <w:lvlText w:val="%1."/>
      <w:lvlJc w:val="left"/>
      <w:pPr>
        <w:ind w:left="1245" w:hanging="360"/>
      </w:pPr>
      <w:rPr>
        <w:rFonts w:cs="Times New Roman" w:hint="default"/>
      </w:rPr>
    </w:lvl>
    <w:lvl w:ilvl="1" w:tplc="08160019" w:tentative="1">
      <w:start w:val="1"/>
      <w:numFmt w:val="lowerLetter"/>
      <w:lvlText w:val="%2."/>
      <w:lvlJc w:val="left"/>
      <w:pPr>
        <w:ind w:left="1965" w:hanging="360"/>
      </w:pPr>
      <w:rPr>
        <w:rFonts w:cs="Times New Roman"/>
      </w:rPr>
    </w:lvl>
    <w:lvl w:ilvl="2" w:tplc="0816001B" w:tentative="1">
      <w:start w:val="1"/>
      <w:numFmt w:val="lowerRoman"/>
      <w:lvlText w:val="%3."/>
      <w:lvlJc w:val="right"/>
      <w:pPr>
        <w:ind w:left="2685" w:hanging="180"/>
      </w:pPr>
      <w:rPr>
        <w:rFonts w:cs="Times New Roman"/>
      </w:rPr>
    </w:lvl>
    <w:lvl w:ilvl="3" w:tplc="0816000F" w:tentative="1">
      <w:start w:val="1"/>
      <w:numFmt w:val="decimal"/>
      <w:lvlText w:val="%4."/>
      <w:lvlJc w:val="left"/>
      <w:pPr>
        <w:ind w:left="3405" w:hanging="360"/>
      </w:pPr>
      <w:rPr>
        <w:rFonts w:cs="Times New Roman"/>
      </w:rPr>
    </w:lvl>
    <w:lvl w:ilvl="4" w:tplc="08160019" w:tentative="1">
      <w:start w:val="1"/>
      <w:numFmt w:val="lowerLetter"/>
      <w:lvlText w:val="%5."/>
      <w:lvlJc w:val="left"/>
      <w:pPr>
        <w:ind w:left="4125" w:hanging="360"/>
      </w:pPr>
      <w:rPr>
        <w:rFonts w:cs="Times New Roman"/>
      </w:rPr>
    </w:lvl>
    <w:lvl w:ilvl="5" w:tplc="0816001B" w:tentative="1">
      <w:start w:val="1"/>
      <w:numFmt w:val="lowerRoman"/>
      <w:lvlText w:val="%6."/>
      <w:lvlJc w:val="right"/>
      <w:pPr>
        <w:ind w:left="4845" w:hanging="180"/>
      </w:pPr>
      <w:rPr>
        <w:rFonts w:cs="Times New Roman"/>
      </w:rPr>
    </w:lvl>
    <w:lvl w:ilvl="6" w:tplc="0816000F" w:tentative="1">
      <w:start w:val="1"/>
      <w:numFmt w:val="decimal"/>
      <w:lvlText w:val="%7."/>
      <w:lvlJc w:val="left"/>
      <w:pPr>
        <w:ind w:left="5565" w:hanging="360"/>
      </w:pPr>
      <w:rPr>
        <w:rFonts w:cs="Times New Roman"/>
      </w:rPr>
    </w:lvl>
    <w:lvl w:ilvl="7" w:tplc="08160019" w:tentative="1">
      <w:start w:val="1"/>
      <w:numFmt w:val="lowerLetter"/>
      <w:lvlText w:val="%8."/>
      <w:lvlJc w:val="left"/>
      <w:pPr>
        <w:ind w:left="6285" w:hanging="360"/>
      </w:pPr>
      <w:rPr>
        <w:rFonts w:cs="Times New Roman"/>
      </w:rPr>
    </w:lvl>
    <w:lvl w:ilvl="8" w:tplc="0816001B" w:tentative="1">
      <w:start w:val="1"/>
      <w:numFmt w:val="lowerRoman"/>
      <w:lvlText w:val="%9."/>
      <w:lvlJc w:val="right"/>
      <w:pPr>
        <w:ind w:left="7005" w:hanging="180"/>
      </w:pPr>
      <w:rPr>
        <w:rFonts w:cs="Times New Roman"/>
      </w:rPr>
    </w:lvl>
  </w:abstractNum>
  <w:abstractNum w:abstractNumId="2" w15:restartNumberingAfterBreak="0">
    <w:nsid w:val="0D8A20FA"/>
    <w:multiLevelType w:val="hybridMultilevel"/>
    <w:tmpl w:val="AC34BA40"/>
    <w:lvl w:ilvl="0" w:tplc="44A4DA34">
      <w:numFmt w:val="bullet"/>
      <w:lvlText w:val=""/>
      <w:lvlJc w:val="left"/>
      <w:pPr>
        <w:ind w:left="1069" w:hanging="360"/>
      </w:pPr>
      <w:rPr>
        <w:rFonts w:ascii="Wingdings" w:eastAsia="Calibri" w:hAnsi="Wingdings"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3" w15:restartNumberingAfterBreak="0">
    <w:nsid w:val="12464806"/>
    <w:multiLevelType w:val="hybridMultilevel"/>
    <w:tmpl w:val="B644EA9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4" w15:restartNumberingAfterBreak="0">
    <w:nsid w:val="130C5E5D"/>
    <w:multiLevelType w:val="hybridMultilevel"/>
    <w:tmpl w:val="704C9F32"/>
    <w:lvl w:ilvl="0" w:tplc="0816000F">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5" w15:restartNumberingAfterBreak="0">
    <w:nsid w:val="2EB47D92"/>
    <w:multiLevelType w:val="hybridMultilevel"/>
    <w:tmpl w:val="1BF851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FD45881"/>
    <w:multiLevelType w:val="hybridMultilevel"/>
    <w:tmpl w:val="C00E6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16459C9"/>
    <w:multiLevelType w:val="hybridMultilevel"/>
    <w:tmpl w:val="4C2A6336"/>
    <w:lvl w:ilvl="0" w:tplc="C8C02C34">
      <w:start w:val="2"/>
      <w:numFmt w:val="bullet"/>
      <w:lvlText w:val=""/>
      <w:lvlJc w:val="left"/>
      <w:pPr>
        <w:ind w:left="1069" w:hanging="360"/>
      </w:pPr>
      <w:rPr>
        <w:rFonts w:ascii="Symbol" w:eastAsia="Calibri" w:hAnsi="Symbol"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8" w15:restartNumberingAfterBreak="0">
    <w:nsid w:val="43597329"/>
    <w:multiLevelType w:val="hybridMultilevel"/>
    <w:tmpl w:val="175CA188"/>
    <w:lvl w:ilvl="0" w:tplc="460C9136">
      <w:start w:val="1"/>
      <w:numFmt w:val="decimal"/>
      <w:lvlText w:val="%1."/>
      <w:lvlJc w:val="left"/>
      <w:pPr>
        <w:ind w:left="1069" w:hanging="360"/>
      </w:pPr>
      <w:rPr>
        <w:rFonts w:hint="default"/>
        <w:b w:val="0"/>
        <w:color w:val="auto"/>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9" w15:restartNumberingAfterBreak="0">
    <w:nsid w:val="48942B97"/>
    <w:multiLevelType w:val="hybridMultilevel"/>
    <w:tmpl w:val="2D7A1AD4"/>
    <w:lvl w:ilvl="0" w:tplc="1D4EB9CA">
      <w:start w:val="1"/>
      <w:numFmt w:val="decimal"/>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0" w15:restartNumberingAfterBreak="0">
    <w:nsid w:val="49157FB1"/>
    <w:multiLevelType w:val="hybridMultilevel"/>
    <w:tmpl w:val="D70465F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FD5424"/>
    <w:multiLevelType w:val="hybridMultilevel"/>
    <w:tmpl w:val="0388C6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1EE707C"/>
    <w:multiLevelType w:val="hybridMultilevel"/>
    <w:tmpl w:val="73AC1C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E287DB2"/>
    <w:multiLevelType w:val="hybridMultilevel"/>
    <w:tmpl w:val="0A468598"/>
    <w:lvl w:ilvl="0" w:tplc="8D36B2CE">
      <w:start w:val="2"/>
      <w:numFmt w:val="bullet"/>
      <w:lvlText w:val=""/>
      <w:lvlJc w:val="left"/>
      <w:pPr>
        <w:ind w:left="1069" w:hanging="360"/>
      </w:pPr>
      <w:rPr>
        <w:rFonts w:ascii="Symbol" w:eastAsia="Calibri" w:hAnsi="Symbol" w:cs="Times New Roman"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14" w15:restartNumberingAfterBreak="0">
    <w:nsid w:val="624E1AC7"/>
    <w:multiLevelType w:val="hybridMultilevel"/>
    <w:tmpl w:val="A508CECE"/>
    <w:lvl w:ilvl="0" w:tplc="91062ED2">
      <w:start w:val="1"/>
      <w:numFmt w:val="lowerLetter"/>
      <w:lvlText w:val="%1)"/>
      <w:lvlJc w:val="left"/>
      <w:pPr>
        <w:ind w:left="1069" w:hanging="360"/>
      </w:pPr>
      <w:rPr>
        <w:rFonts w:cs="Times New Roman" w:hint="default"/>
      </w:rPr>
    </w:lvl>
    <w:lvl w:ilvl="1" w:tplc="08160019" w:tentative="1">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abstractNum w:abstractNumId="15" w15:restartNumberingAfterBreak="0">
    <w:nsid w:val="6EA8703E"/>
    <w:multiLevelType w:val="hybridMultilevel"/>
    <w:tmpl w:val="18EA3A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BAA7599"/>
    <w:multiLevelType w:val="hybridMultilevel"/>
    <w:tmpl w:val="5374F076"/>
    <w:lvl w:ilvl="0" w:tplc="E89C5B48">
      <w:start w:val="1"/>
      <w:numFmt w:val="decimal"/>
      <w:lvlText w:val="%1."/>
      <w:lvlJc w:val="left"/>
      <w:pPr>
        <w:ind w:left="1069" w:hanging="360"/>
      </w:pPr>
      <w:rPr>
        <w:rFonts w:cs="Times New Roman" w:hint="default"/>
      </w:rPr>
    </w:lvl>
    <w:lvl w:ilvl="1" w:tplc="08160019" w:tentative="1">
      <w:start w:val="1"/>
      <w:numFmt w:val="lowerLetter"/>
      <w:lvlText w:val="%2."/>
      <w:lvlJc w:val="left"/>
      <w:pPr>
        <w:ind w:left="1789" w:hanging="360"/>
      </w:pPr>
      <w:rPr>
        <w:rFonts w:cs="Times New Roman"/>
      </w:rPr>
    </w:lvl>
    <w:lvl w:ilvl="2" w:tplc="0816001B" w:tentative="1">
      <w:start w:val="1"/>
      <w:numFmt w:val="lowerRoman"/>
      <w:lvlText w:val="%3."/>
      <w:lvlJc w:val="right"/>
      <w:pPr>
        <w:ind w:left="2509" w:hanging="180"/>
      </w:pPr>
      <w:rPr>
        <w:rFonts w:cs="Times New Roman"/>
      </w:rPr>
    </w:lvl>
    <w:lvl w:ilvl="3" w:tplc="0816000F" w:tentative="1">
      <w:start w:val="1"/>
      <w:numFmt w:val="decimal"/>
      <w:lvlText w:val="%4."/>
      <w:lvlJc w:val="left"/>
      <w:pPr>
        <w:ind w:left="3229" w:hanging="360"/>
      </w:pPr>
      <w:rPr>
        <w:rFonts w:cs="Times New Roman"/>
      </w:rPr>
    </w:lvl>
    <w:lvl w:ilvl="4" w:tplc="08160019" w:tentative="1">
      <w:start w:val="1"/>
      <w:numFmt w:val="lowerLetter"/>
      <w:lvlText w:val="%5."/>
      <w:lvlJc w:val="left"/>
      <w:pPr>
        <w:ind w:left="3949" w:hanging="360"/>
      </w:pPr>
      <w:rPr>
        <w:rFonts w:cs="Times New Roman"/>
      </w:rPr>
    </w:lvl>
    <w:lvl w:ilvl="5" w:tplc="0816001B" w:tentative="1">
      <w:start w:val="1"/>
      <w:numFmt w:val="lowerRoman"/>
      <w:lvlText w:val="%6."/>
      <w:lvlJc w:val="right"/>
      <w:pPr>
        <w:ind w:left="4669" w:hanging="180"/>
      </w:pPr>
      <w:rPr>
        <w:rFonts w:cs="Times New Roman"/>
      </w:rPr>
    </w:lvl>
    <w:lvl w:ilvl="6" w:tplc="0816000F" w:tentative="1">
      <w:start w:val="1"/>
      <w:numFmt w:val="decimal"/>
      <w:lvlText w:val="%7."/>
      <w:lvlJc w:val="left"/>
      <w:pPr>
        <w:ind w:left="5389" w:hanging="360"/>
      </w:pPr>
      <w:rPr>
        <w:rFonts w:cs="Times New Roman"/>
      </w:rPr>
    </w:lvl>
    <w:lvl w:ilvl="7" w:tplc="08160019" w:tentative="1">
      <w:start w:val="1"/>
      <w:numFmt w:val="lowerLetter"/>
      <w:lvlText w:val="%8."/>
      <w:lvlJc w:val="left"/>
      <w:pPr>
        <w:ind w:left="6109" w:hanging="360"/>
      </w:pPr>
      <w:rPr>
        <w:rFonts w:cs="Times New Roman"/>
      </w:rPr>
    </w:lvl>
    <w:lvl w:ilvl="8" w:tplc="0816001B" w:tentative="1">
      <w:start w:val="1"/>
      <w:numFmt w:val="lowerRoman"/>
      <w:lvlText w:val="%9."/>
      <w:lvlJc w:val="right"/>
      <w:pPr>
        <w:ind w:left="6829" w:hanging="180"/>
      </w:pPr>
      <w:rPr>
        <w:rFonts w:cs="Times New Roman"/>
      </w:rPr>
    </w:lvl>
  </w:abstractNum>
  <w:num w:numId="1">
    <w:abstractNumId w:val="1"/>
  </w:num>
  <w:num w:numId="2">
    <w:abstractNumId w:val="16"/>
  </w:num>
  <w:num w:numId="3">
    <w:abstractNumId w:val="3"/>
  </w:num>
  <w:num w:numId="4">
    <w:abstractNumId w:val="14"/>
  </w:num>
  <w:num w:numId="5">
    <w:abstractNumId w:val="7"/>
  </w:num>
  <w:num w:numId="6">
    <w:abstractNumId w:val="13"/>
  </w:num>
  <w:num w:numId="7">
    <w:abstractNumId w:val="2"/>
  </w:num>
  <w:num w:numId="8">
    <w:abstractNumId w:val="10"/>
  </w:num>
  <w:num w:numId="9">
    <w:abstractNumId w:val="8"/>
  </w:num>
  <w:num w:numId="10">
    <w:abstractNumId w:val="11"/>
  </w:num>
  <w:num w:numId="11">
    <w:abstractNumId w:val="4"/>
  </w:num>
  <w:num w:numId="12">
    <w:abstractNumId w:val="0"/>
  </w:num>
  <w:num w:numId="13">
    <w:abstractNumId w:val="5"/>
  </w:num>
  <w:num w:numId="14">
    <w:abstractNumId w:val="6"/>
  </w:num>
  <w:num w:numId="15">
    <w:abstractNumId w:val="15"/>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it-IT" w:vendorID="64" w:dllVersion="0" w:nlCheck="1" w:checkStyle="0"/>
  <w:activeWritingStyle w:appName="MSWord" w:lang="es-ES" w:vendorID="64" w:dllVersion="0" w:nlCheck="1" w:checkStyle="1"/>
  <w:activeWritingStyle w:appName="MSWord" w:lang="de-DE" w:vendorID="64" w:dllVersion="0" w:nlCheck="1" w:checkStyle="1"/>
  <w:activeWritingStyle w:appName="MSWord" w:lang="en-US" w:vendorID="64" w:dllVersion="0" w:nlCheck="1" w:checkStyle="0"/>
  <w:activeWritingStyle w:appName="MSWord" w:lang="en-GB" w:vendorID="64" w:dllVersion="0" w:nlCheck="1" w:checkStyle="1"/>
  <w:activeWritingStyle w:appName="MSWord" w:lang="pt-PT" w:vendorID="64" w:dllVersion="0" w:nlCheck="1" w:checkStyle="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prfazvx1vfv5kez204v02e2d9z9202vwds9&quot;&gt;Infertilidade_HR&lt;record-ids&gt;&lt;item&gt;3222&lt;/item&gt;&lt;/record-ids&gt;&lt;/item&gt;&lt;/Libraries&gt;"/>
  </w:docVars>
  <w:rsids>
    <w:rsidRoot w:val="00D75D78"/>
    <w:rsid w:val="00014D43"/>
    <w:rsid w:val="00016627"/>
    <w:rsid w:val="00026B43"/>
    <w:rsid w:val="00030FA0"/>
    <w:rsid w:val="00037CBF"/>
    <w:rsid w:val="00050088"/>
    <w:rsid w:val="0005378A"/>
    <w:rsid w:val="000547AB"/>
    <w:rsid w:val="00055CBC"/>
    <w:rsid w:val="000575FF"/>
    <w:rsid w:val="00057D54"/>
    <w:rsid w:val="00062432"/>
    <w:rsid w:val="000663E8"/>
    <w:rsid w:val="0007221A"/>
    <w:rsid w:val="00083C46"/>
    <w:rsid w:val="00085D72"/>
    <w:rsid w:val="00087A8D"/>
    <w:rsid w:val="00090BFC"/>
    <w:rsid w:val="00091FF5"/>
    <w:rsid w:val="00092B70"/>
    <w:rsid w:val="0009544C"/>
    <w:rsid w:val="000A2B3B"/>
    <w:rsid w:val="000B2EA8"/>
    <w:rsid w:val="000B6544"/>
    <w:rsid w:val="000C059A"/>
    <w:rsid w:val="000C2601"/>
    <w:rsid w:val="000D19F4"/>
    <w:rsid w:val="000D2D47"/>
    <w:rsid w:val="000D3710"/>
    <w:rsid w:val="000E01E6"/>
    <w:rsid w:val="000E0683"/>
    <w:rsid w:val="000E1925"/>
    <w:rsid w:val="000F7391"/>
    <w:rsid w:val="00111167"/>
    <w:rsid w:val="00111E28"/>
    <w:rsid w:val="0011447D"/>
    <w:rsid w:val="001209E0"/>
    <w:rsid w:val="00123608"/>
    <w:rsid w:val="00127624"/>
    <w:rsid w:val="001332BF"/>
    <w:rsid w:val="00141B27"/>
    <w:rsid w:val="001526D6"/>
    <w:rsid w:val="00152712"/>
    <w:rsid w:val="00157735"/>
    <w:rsid w:val="00160D86"/>
    <w:rsid w:val="001711A4"/>
    <w:rsid w:val="00172389"/>
    <w:rsid w:val="00172FD5"/>
    <w:rsid w:val="0017565D"/>
    <w:rsid w:val="001761FC"/>
    <w:rsid w:val="0017628C"/>
    <w:rsid w:val="00181003"/>
    <w:rsid w:val="001811A2"/>
    <w:rsid w:val="00185363"/>
    <w:rsid w:val="00185647"/>
    <w:rsid w:val="0018735C"/>
    <w:rsid w:val="0019228A"/>
    <w:rsid w:val="0019291C"/>
    <w:rsid w:val="00196F66"/>
    <w:rsid w:val="001B3CDA"/>
    <w:rsid w:val="001B62DA"/>
    <w:rsid w:val="001B6781"/>
    <w:rsid w:val="001C1A62"/>
    <w:rsid w:val="001C33DE"/>
    <w:rsid w:val="001C39E6"/>
    <w:rsid w:val="001C3EAB"/>
    <w:rsid w:val="001C43EA"/>
    <w:rsid w:val="001C53C2"/>
    <w:rsid w:val="001D2DB8"/>
    <w:rsid w:val="001D5DC6"/>
    <w:rsid w:val="001D5F8F"/>
    <w:rsid w:val="001E163A"/>
    <w:rsid w:val="001E6210"/>
    <w:rsid w:val="001F3880"/>
    <w:rsid w:val="001F3A6F"/>
    <w:rsid w:val="001F63B9"/>
    <w:rsid w:val="001F6CEC"/>
    <w:rsid w:val="002075AF"/>
    <w:rsid w:val="00211840"/>
    <w:rsid w:val="0022328B"/>
    <w:rsid w:val="0023139D"/>
    <w:rsid w:val="00233C84"/>
    <w:rsid w:val="00235B36"/>
    <w:rsid w:val="00242177"/>
    <w:rsid w:val="00243A23"/>
    <w:rsid w:val="002501A8"/>
    <w:rsid w:val="0025088F"/>
    <w:rsid w:val="00251486"/>
    <w:rsid w:val="00251C81"/>
    <w:rsid w:val="00252E61"/>
    <w:rsid w:val="00264CC1"/>
    <w:rsid w:val="00274FE1"/>
    <w:rsid w:val="002752D7"/>
    <w:rsid w:val="00275BDA"/>
    <w:rsid w:val="00280ED9"/>
    <w:rsid w:val="00287E50"/>
    <w:rsid w:val="0029598C"/>
    <w:rsid w:val="002A155A"/>
    <w:rsid w:val="002A3891"/>
    <w:rsid w:val="002A5708"/>
    <w:rsid w:val="002B2EE2"/>
    <w:rsid w:val="002B33B5"/>
    <w:rsid w:val="002C29EF"/>
    <w:rsid w:val="002C596F"/>
    <w:rsid w:val="002C7B16"/>
    <w:rsid w:val="002C7EB4"/>
    <w:rsid w:val="002D0D8D"/>
    <w:rsid w:val="002D438D"/>
    <w:rsid w:val="002D4CE8"/>
    <w:rsid w:val="002D6736"/>
    <w:rsid w:val="002D6762"/>
    <w:rsid w:val="002E3ACD"/>
    <w:rsid w:val="002E567D"/>
    <w:rsid w:val="002F0A88"/>
    <w:rsid w:val="002F0AC3"/>
    <w:rsid w:val="002F4D4C"/>
    <w:rsid w:val="002F5058"/>
    <w:rsid w:val="002F6F67"/>
    <w:rsid w:val="00305BBD"/>
    <w:rsid w:val="00307087"/>
    <w:rsid w:val="00307C66"/>
    <w:rsid w:val="0031033D"/>
    <w:rsid w:val="00311C2E"/>
    <w:rsid w:val="00320BF0"/>
    <w:rsid w:val="00321C67"/>
    <w:rsid w:val="0032260E"/>
    <w:rsid w:val="0032492A"/>
    <w:rsid w:val="00331A12"/>
    <w:rsid w:val="00332FD0"/>
    <w:rsid w:val="003356D8"/>
    <w:rsid w:val="00336D17"/>
    <w:rsid w:val="003458F8"/>
    <w:rsid w:val="0034677B"/>
    <w:rsid w:val="00354DFD"/>
    <w:rsid w:val="00364909"/>
    <w:rsid w:val="00374A9E"/>
    <w:rsid w:val="00374BDC"/>
    <w:rsid w:val="00377C96"/>
    <w:rsid w:val="00382E4E"/>
    <w:rsid w:val="00385841"/>
    <w:rsid w:val="00390E08"/>
    <w:rsid w:val="00391E05"/>
    <w:rsid w:val="00393282"/>
    <w:rsid w:val="00393AC1"/>
    <w:rsid w:val="00395BAB"/>
    <w:rsid w:val="003A22EA"/>
    <w:rsid w:val="003A5E8F"/>
    <w:rsid w:val="003B0016"/>
    <w:rsid w:val="003B071D"/>
    <w:rsid w:val="003B281D"/>
    <w:rsid w:val="003B29CE"/>
    <w:rsid w:val="003B4EB6"/>
    <w:rsid w:val="003B564E"/>
    <w:rsid w:val="003B73CE"/>
    <w:rsid w:val="003C0DA6"/>
    <w:rsid w:val="003C7947"/>
    <w:rsid w:val="003D12AA"/>
    <w:rsid w:val="003D1BE3"/>
    <w:rsid w:val="003D24A6"/>
    <w:rsid w:val="003E596F"/>
    <w:rsid w:val="003F087C"/>
    <w:rsid w:val="003F0F5C"/>
    <w:rsid w:val="003F1193"/>
    <w:rsid w:val="003F3065"/>
    <w:rsid w:val="003F32D2"/>
    <w:rsid w:val="003F4209"/>
    <w:rsid w:val="003F5C93"/>
    <w:rsid w:val="003F6E74"/>
    <w:rsid w:val="004000C1"/>
    <w:rsid w:val="004005F8"/>
    <w:rsid w:val="00401146"/>
    <w:rsid w:val="00401556"/>
    <w:rsid w:val="00403766"/>
    <w:rsid w:val="00412429"/>
    <w:rsid w:val="00415905"/>
    <w:rsid w:val="00420D75"/>
    <w:rsid w:val="004316C5"/>
    <w:rsid w:val="0043365A"/>
    <w:rsid w:val="004360F4"/>
    <w:rsid w:val="00436FA6"/>
    <w:rsid w:val="00440142"/>
    <w:rsid w:val="0044032D"/>
    <w:rsid w:val="00441CC7"/>
    <w:rsid w:val="004473D5"/>
    <w:rsid w:val="004525C2"/>
    <w:rsid w:val="00454659"/>
    <w:rsid w:val="004564BD"/>
    <w:rsid w:val="00465838"/>
    <w:rsid w:val="00466E08"/>
    <w:rsid w:val="004710AD"/>
    <w:rsid w:val="00473934"/>
    <w:rsid w:val="004757C7"/>
    <w:rsid w:val="004838AF"/>
    <w:rsid w:val="00490A71"/>
    <w:rsid w:val="00490DEF"/>
    <w:rsid w:val="00491942"/>
    <w:rsid w:val="00492F2B"/>
    <w:rsid w:val="00496BCD"/>
    <w:rsid w:val="004A14DB"/>
    <w:rsid w:val="004B114E"/>
    <w:rsid w:val="004B5BF2"/>
    <w:rsid w:val="004C280F"/>
    <w:rsid w:val="004C406E"/>
    <w:rsid w:val="004C5A57"/>
    <w:rsid w:val="004C6835"/>
    <w:rsid w:val="004D2C3B"/>
    <w:rsid w:val="004D5A3B"/>
    <w:rsid w:val="004D7BE4"/>
    <w:rsid w:val="004D7F02"/>
    <w:rsid w:val="004E107C"/>
    <w:rsid w:val="004E6ED6"/>
    <w:rsid w:val="004E71C7"/>
    <w:rsid w:val="004F2469"/>
    <w:rsid w:val="005021A5"/>
    <w:rsid w:val="0050484B"/>
    <w:rsid w:val="00506CA8"/>
    <w:rsid w:val="005121CA"/>
    <w:rsid w:val="005132F3"/>
    <w:rsid w:val="00521ADD"/>
    <w:rsid w:val="00523C53"/>
    <w:rsid w:val="00527AAD"/>
    <w:rsid w:val="00531024"/>
    <w:rsid w:val="00534408"/>
    <w:rsid w:val="00536346"/>
    <w:rsid w:val="0054197C"/>
    <w:rsid w:val="00541CE9"/>
    <w:rsid w:val="005428E9"/>
    <w:rsid w:val="0055410B"/>
    <w:rsid w:val="00556CBC"/>
    <w:rsid w:val="00557C80"/>
    <w:rsid w:val="00560823"/>
    <w:rsid w:val="00560DF4"/>
    <w:rsid w:val="00565340"/>
    <w:rsid w:val="00565A87"/>
    <w:rsid w:val="00567DF7"/>
    <w:rsid w:val="005726DB"/>
    <w:rsid w:val="005742D0"/>
    <w:rsid w:val="00575FD8"/>
    <w:rsid w:val="0058221D"/>
    <w:rsid w:val="005916B9"/>
    <w:rsid w:val="005A1000"/>
    <w:rsid w:val="005A1E75"/>
    <w:rsid w:val="005B0539"/>
    <w:rsid w:val="005B2741"/>
    <w:rsid w:val="005C0223"/>
    <w:rsid w:val="005C2730"/>
    <w:rsid w:val="005C3ABA"/>
    <w:rsid w:val="005C68E3"/>
    <w:rsid w:val="005C7235"/>
    <w:rsid w:val="005E4646"/>
    <w:rsid w:val="005E4B7A"/>
    <w:rsid w:val="005F073A"/>
    <w:rsid w:val="005F1371"/>
    <w:rsid w:val="005F5CA9"/>
    <w:rsid w:val="006005B2"/>
    <w:rsid w:val="00601DE5"/>
    <w:rsid w:val="00602BB5"/>
    <w:rsid w:val="006052BE"/>
    <w:rsid w:val="00606F0E"/>
    <w:rsid w:val="00610C1C"/>
    <w:rsid w:val="00610FC6"/>
    <w:rsid w:val="00615E50"/>
    <w:rsid w:val="00617B34"/>
    <w:rsid w:val="00621638"/>
    <w:rsid w:val="0062549A"/>
    <w:rsid w:val="006254C8"/>
    <w:rsid w:val="00625976"/>
    <w:rsid w:val="00625A64"/>
    <w:rsid w:val="0062612F"/>
    <w:rsid w:val="006271E0"/>
    <w:rsid w:val="006429BC"/>
    <w:rsid w:val="00643268"/>
    <w:rsid w:val="0064642A"/>
    <w:rsid w:val="006507AB"/>
    <w:rsid w:val="006507C1"/>
    <w:rsid w:val="00657832"/>
    <w:rsid w:val="006628C0"/>
    <w:rsid w:val="00662C34"/>
    <w:rsid w:val="00680A11"/>
    <w:rsid w:val="00683453"/>
    <w:rsid w:val="00685FF0"/>
    <w:rsid w:val="00686C67"/>
    <w:rsid w:val="00686F40"/>
    <w:rsid w:val="0068743B"/>
    <w:rsid w:val="00687A12"/>
    <w:rsid w:val="0069549F"/>
    <w:rsid w:val="006A013B"/>
    <w:rsid w:val="006A3742"/>
    <w:rsid w:val="006A3BB3"/>
    <w:rsid w:val="006A54B3"/>
    <w:rsid w:val="006B1DDC"/>
    <w:rsid w:val="006B64DC"/>
    <w:rsid w:val="006B6C62"/>
    <w:rsid w:val="006B7751"/>
    <w:rsid w:val="006C01B1"/>
    <w:rsid w:val="006D0259"/>
    <w:rsid w:val="006E3549"/>
    <w:rsid w:val="006E7CA6"/>
    <w:rsid w:val="006F255F"/>
    <w:rsid w:val="007015FB"/>
    <w:rsid w:val="007042FB"/>
    <w:rsid w:val="00704C22"/>
    <w:rsid w:val="00705BD3"/>
    <w:rsid w:val="00705CE0"/>
    <w:rsid w:val="007077E8"/>
    <w:rsid w:val="00710FEC"/>
    <w:rsid w:val="00711290"/>
    <w:rsid w:val="00712315"/>
    <w:rsid w:val="00721665"/>
    <w:rsid w:val="00725C19"/>
    <w:rsid w:val="007265E7"/>
    <w:rsid w:val="00732CB8"/>
    <w:rsid w:val="00735899"/>
    <w:rsid w:val="00736CFB"/>
    <w:rsid w:val="00741C71"/>
    <w:rsid w:val="00751066"/>
    <w:rsid w:val="00751EE0"/>
    <w:rsid w:val="00756CAA"/>
    <w:rsid w:val="00757E1C"/>
    <w:rsid w:val="00761296"/>
    <w:rsid w:val="007632B1"/>
    <w:rsid w:val="007721C1"/>
    <w:rsid w:val="0077223D"/>
    <w:rsid w:val="007768A1"/>
    <w:rsid w:val="00786611"/>
    <w:rsid w:val="00797D1A"/>
    <w:rsid w:val="007A10D3"/>
    <w:rsid w:val="007A1489"/>
    <w:rsid w:val="007A528C"/>
    <w:rsid w:val="007B451F"/>
    <w:rsid w:val="007C0FAB"/>
    <w:rsid w:val="007C1961"/>
    <w:rsid w:val="007D01F1"/>
    <w:rsid w:val="007D36AE"/>
    <w:rsid w:val="007D3FA4"/>
    <w:rsid w:val="007D50C4"/>
    <w:rsid w:val="007D6FDE"/>
    <w:rsid w:val="007D7B5F"/>
    <w:rsid w:val="007E1050"/>
    <w:rsid w:val="007E6949"/>
    <w:rsid w:val="007F26DF"/>
    <w:rsid w:val="007F6B06"/>
    <w:rsid w:val="007F6F76"/>
    <w:rsid w:val="00810475"/>
    <w:rsid w:val="008163C8"/>
    <w:rsid w:val="008169B2"/>
    <w:rsid w:val="00821A0B"/>
    <w:rsid w:val="00822053"/>
    <w:rsid w:val="008249EC"/>
    <w:rsid w:val="00825D62"/>
    <w:rsid w:val="00826093"/>
    <w:rsid w:val="00826272"/>
    <w:rsid w:val="00827E0E"/>
    <w:rsid w:val="00832E15"/>
    <w:rsid w:val="00835319"/>
    <w:rsid w:val="008376F6"/>
    <w:rsid w:val="0084232E"/>
    <w:rsid w:val="00844789"/>
    <w:rsid w:val="00856798"/>
    <w:rsid w:val="00857901"/>
    <w:rsid w:val="0086164C"/>
    <w:rsid w:val="008720A2"/>
    <w:rsid w:val="00872598"/>
    <w:rsid w:val="00873A52"/>
    <w:rsid w:val="008769E4"/>
    <w:rsid w:val="00880DE4"/>
    <w:rsid w:val="00882ED7"/>
    <w:rsid w:val="00887B1E"/>
    <w:rsid w:val="008951D1"/>
    <w:rsid w:val="008A11FD"/>
    <w:rsid w:val="008A6191"/>
    <w:rsid w:val="008B3732"/>
    <w:rsid w:val="008B3A93"/>
    <w:rsid w:val="008B5FF2"/>
    <w:rsid w:val="008C1E36"/>
    <w:rsid w:val="008C2DB1"/>
    <w:rsid w:val="008C2E96"/>
    <w:rsid w:val="008D6C90"/>
    <w:rsid w:val="008D77D7"/>
    <w:rsid w:val="008E0E42"/>
    <w:rsid w:val="008E582B"/>
    <w:rsid w:val="008E662C"/>
    <w:rsid w:val="008F1012"/>
    <w:rsid w:val="008F5F17"/>
    <w:rsid w:val="008F7419"/>
    <w:rsid w:val="008F7A4F"/>
    <w:rsid w:val="00901296"/>
    <w:rsid w:val="009054B2"/>
    <w:rsid w:val="0090685C"/>
    <w:rsid w:val="00912B93"/>
    <w:rsid w:val="0091349A"/>
    <w:rsid w:val="00925557"/>
    <w:rsid w:val="009324B0"/>
    <w:rsid w:val="009379E1"/>
    <w:rsid w:val="00937B10"/>
    <w:rsid w:val="00941459"/>
    <w:rsid w:val="009426CA"/>
    <w:rsid w:val="00944564"/>
    <w:rsid w:val="009479F3"/>
    <w:rsid w:val="00952E29"/>
    <w:rsid w:val="009546B6"/>
    <w:rsid w:val="00962720"/>
    <w:rsid w:val="00967B3A"/>
    <w:rsid w:val="009700FE"/>
    <w:rsid w:val="00972B21"/>
    <w:rsid w:val="00973D8E"/>
    <w:rsid w:val="0098255A"/>
    <w:rsid w:val="0098345B"/>
    <w:rsid w:val="00983951"/>
    <w:rsid w:val="0098415E"/>
    <w:rsid w:val="0098528E"/>
    <w:rsid w:val="009A294B"/>
    <w:rsid w:val="009A76B3"/>
    <w:rsid w:val="009B5EBA"/>
    <w:rsid w:val="009B7CEB"/>
    <w:rsid w:val="009C0879"/>
    <w:rsid w:val="009C362D"/>
    <w:rsid w:val="009C7171"/>
    <w:rsid w:val="009D11BD"/>
    <w:rsid w:val="009D1CEC"/>
    <w:rsid w:val="009D22B9"/>
    <w:rsid w:val="009E5DC3"/>
    <w:rsid w:val="009F4335"/>
    <w:rsid w:val="009F5796"/>
    <w:rsid w:val="00A02B69"/>
    <w:rsid w:val="00A03341"/>
    <w:rsid w:val="00A03F91"/>
    <w:rsid w:val="00A0645F"/>
    <w:rsid w:val="00A07DAB"/>
    <w:rsid w:val="00A146C5"/>
    <w:rsid w:val="00A26624"/>
    <w:rsid w:val="00A27353"/>
    <w:rsid w:val="00A36011"/>
    <w:rsid w:val="00A412D4"/>
    <w:rsid w:val="00A413D8"/>
    <w:rsid w:val="00A44C67"/>
    <w:rsid w:val="00A5357E"/>
    <w:rsid w:val="00A5692E"/>
    <w:rsid w:val="00A61DAC"/>
    <w:rsid w:val="00A630B0"/>
    <w:rsid w:val="00A6489B"/>
    <w:rsid w:val="00A70F19"/>
    <w:rsid w:val="00A76752"/>
    <w:rsid w:val="00A76F66"/>
    <w:rsid w:val="00A81304"/>
    <w:rsid w:val="00A82C8B"/>
    <w:rsid w:val="00A87D22"/>
    <w:rsid w:val="00A94037"/>
    <w:rsid w:val="00AA3611"/>
    <w:rsid w:val="00AB12B3"/>
    <w:rsid w:val="00AC0507"/>
    <w:rsid w:val="00AC5CD9"/>
    <w:rsid w:val="00AD0AF9"/>
    <w:rsid w:val="00AD2D89"/>
    <w:rsid w:val="00AD549E"/>
    <w:rsid w:val="00AE3310"/>
    <w:rsid w:val="00AE3BBE"/>
    <w:rsid w:val="00AE3FFB"/>
    <w:rsid w:val="00AE5987"/>
    <w:rsid w:val="00AF0CAF"/>
    <w:rsid w:val="00AF2F72"/>
    <w:rsid w:val="00AF319C"/>
    <w:rsid w:val="00AF5697"/>
    <w:rsid w:val="00AF7856"/>
    <w:rsid w:val="00B0045D"/>
    <w:rsid w:val="00B02D7F"/>
    <w:rsid w:val="00B044C6"/>
    <w:rsid w:val="00B05AD5"/>
    <w:rsid w:val="00B06056"/>
    <w:rsid w:val="00B067FE"/>
    <w:rsid w:val="00B102EF"/>
    <w:rsid w:val="00B10B90"/>
    <w:rsid w:val="00B13121"/>
    <w:rsid w:val="00B20F39"/>
    <w:rsid w:val="00B24113"/>
    <w:rsid w:val="00B24640"/>
    <w:rsid w:val="00B25560"/>
    <w:rsid w:val="00B27819"/>
    <w:rsid w:val="00B31253"/>
    <w:rsid w:val="00B35047"/>
    <w:rsid w:val="00B35D7A"/>
    <w:rsid w:val="00B371F7"/>
    <w:rsid w:val="00B516BF"/>
    <w:rsid w:val="00B5341A"/>
    <w:rsid w:val="00B5430F"/>
    <w:rsid w:val="00B546EA"/>
    <w:rsid w:val="00B56A64"/>
    <w:rsid w:val="00B57D0D"/>
    <w:rsid w:val="00B61243"/>
    <w:rsid w:val="00B63C36"/>
    <w:rsid w:val="00B90377"/>
    <w:rsid w:val="00B94136"/>
    <w:rsid w:val="00BB5679"/>
    <w:rsid w:val="00BC09DF"/>
    <w:rsid w:val="00BC3007"/>
    <w:rsid w:val="00BC58A8"/>
    <w:rsid w:val="00BD0DAF"/>
    <w:rsid w:val="00BD23DD"/>
    <w:rsid w:val="00BE03F3"/>
    <w:rsid w:val="00BF0D63"/>
    <w:rsid w:val="00BF3749"/>
    <w:rsid w:val="00BF42F6"/>
    <w:rsid w:val="00BF6B08"/>
    <w:rsid w:val="00C02626"/>
    <w:rsid w:val="00C03D10"/>
    <w:rsid w:val="00C04510"/>
    <w:rsid w:val="00C17448"/>
    <w:rsid w:val="00C2672E"/>
    <w:rsid w:val="00C2791B"/>
    <w:rsid w:val="00C27949"/>
    <w:rsid w:val="00C27B0B"/>
    <w:rsid w:val="00C3371F"/>
    <w:rsid w:val="00C3794D"/>
    <w:rsid w:val="00C440B4"/>
    <w:rsid w:val="00C440E7"/>
    <w:rsid w:val="00C449B3"/>
    <w:rsid w:val="00C51217"/>
    <w:rsid w:val="00C51416"/>
    <w:rsid w:val="00C5372A"/>
    <w:rsid w:val="00C53C0D"/>
    <w:rsid w:val="00C575B1"/>
    <w:rsid w:val="00C5768F"/>
    <w:rsid w:val="00C61815"/>
    <w:rsid w:val="00C638FA"/>
    <w:rsid w:val="00C65DAB"/>
    <w:rsid w:val="00C744FD"/>
    <w:rsid w:val="00C76A33"/>
    <w:rsid w:val="00C802CC"/>
    <w:rsid w:val="00C834DB"/>
    <w:rsid w:val="00C83C2F"/>
    <w:rsid w:val="00C9281B"/>
    <w:rsid w:val="00CA110D"/>
    <w:rsid w:val="00CA27C8"/>
    <w:rsid w:val="00CA30CD"/>
    <w:rsid w:val="00CA32C0"/>
    <w:rsid w:val="00CB26CB"/>
    <w:rsid w:val="00CB6E78"/>
    <w:rsid w:val="00CB7904"/>
    <w:rsid w:val="00CB7ED9"/>
    <w:rsid w:val="00CC33C2"/>
    <w:rsid w:val="00CC7488"/>
    <w:rsid w:val="00CD040F"/>
    <w:rsid w:val="00CD0844"/>
    <w:rsid w:val="00CD14E2"/>
    <w:rsid w:val="00CD15E0"/>
    <w:rsid w:val="00CD3EE0"/>
    <w:rsid w:val="00CE464C"/>
    <w:rsid w:val="00CE7E40"/>
    <w:rsid w:val="00CF429F"/>
    <w:rsid w:val="00D0208B"/>
    <w:rsid w:val="00D024B2"/>
    <w:rsid w:val="00D03317"/>
    <w:rsid w:val="00D11E7B"/>
    <w:rsid w:val="00D131C9"/>
    <w:rsid w:val="00D13BB2"/>
    <w:rsid w:val="00D1586C"/>
    <w:rsid w:val="00D26400"/>
    <w:rsid w:val="00D3236C"/>
    <w:rsid w:val="00D36157"/>
    <w:rsid w:val="00D3643B"/>
    <w:rsid w:val="00D37133"/>
    <w:rsid w:val="00D503BC"/>
    <w:rsid w:val="00D527E6"/>
    <w:rsid w:val="00D57481"/>
    <w:rsid w:val="00D5773F"/>
    <w:rsid w:val="00D62A86"/>
    <w:rsid w:val="00D63365"/>
    <w:rsid w:val="00D67FB0"/>
    <w:rsid w:val="00D70AB9"/>
    <w:rsid w:val="00D75D78"/>
    <w:rsid w:val="00D77B6C"/>
    <w:rsid w:val="00D80306"/>
    <w:rsid w:val="00D82BD6"/>
    <w:rsid w:val="00D91699"/>
    <w:rsid w:val="00D94FE1"/>
    <w:rsid w:val="00DA4244"/>
    <w:rsid w:val="00DA4615"/>
    <w:rsid w:val="00DA670D"/>
    <w:rsid w:val="00DA77AB"/>
    <w:rsid w:val="00DA7B51"/>
    <w:rsid w:val="00DB2CF2"/>
    <w:rsid w:val="00DB539F"/>
    <w:rsid w:val="00DB69D6"/>
    <w:rsid w:val="00DC48CA"/>
    <w:rsid w:val="00DC4D2E"/>
    <w:rsid w:val="00DC5ED3"/>
    <w:rsid w:val="00DC7D0C"/>
    <w:rsid w:val="00DD374E"/>
    <w:rsid w:val="00DD38EF"/>
    <w:rsid w:val="00DD463E"/>
    <w:rsid w:val="00DE42B6"/>
    <w:rsid w:val="00DE48F3"/>
    <w:rsid w:val="00DE55A2"/>
    <w:rsid w:val="00DE7329"/>
    <w:rsid w:val="00DE7514"/>
    <w:rsid w:val="00DF3724"/>
    <w:rsid w:val="00DF4445"/>
    <w:rsid w:val="00DF48FC"/>
    <w:rsid w:val="00DF5595"/>
    <w:rsid w:val="00E041A2"/>
    <w:rsid w:val="00E0506B"/>
    <w:rsid w:val="00E057C5"/>
    <w:rsid w:val="00E06812"/>
    <w:rsid w:val="00E209B1"/>
    <w:rsid w:val="00E22789"/>
    <w:rsid w:val="00E246CD"/>
    <w:rsid w:val="00E305C8"/>
    <w:rsid w:val="00E30D7D"/>
    <w:rsid w:val="00E32730"/>
    <w:rsid w:val="00E32A2C"/>
    <w:rsid w:val="00E348F1"/>
    <w:rsid w:val="00E4304B"/>
    <w:rsid w:val="00E44944"/>
    <w:rsid w:val="00E45682"/>
    <w:rsid w:val="00E51275"/>
    <w:rsid w:val="00E57458"/>
    <w:rsid w:val="00E57AC8"/>
    <w:rsid w:val="00E64482"/>
    <w:rsid w:val="00E65071"/>
    <w:rsid w:val="00E664E3"/>
    <w:rsid w:val="00E7107D"/>
    <w:rsid w:val="00E735D7"/>
    <w:rsid w:val="00E7458D"/>
    <w:rsid w:val="00E812B0"/>
    <w:rsid w:val="00E81493"/>
    <w:rsid w:val="00E926B6"/>
    <w:rsid w:val="00E93396"/>
    <w:rsid w:val="00E94B32"/>
    <w:rsid w:val="00E96804"/>
    <w:rsid w:val="00EA737D"/>
    <w:rsid w:val="00EB2091"/>
    <w:rsid w:val="00EB5429"/>
    <w:rsid w:val="00EB56C4"/>
    <w:rsid w:val="00EC1434"/>
    <w:rsid w:val="00EC1484"/>
    <w:rsid w:val="00EC2B4D"/>
    <w:rsid w:val="00EC4429"/>
    <w:rsid w:val="00EC668D"/>
    <w:rsid w:val="00EC7B10"/>
    <w:rsid w:val="00ED42B9"/>
    <w:rsid w:val="00ED4F91"/>
    <w:rsid w:val="00ED6101"/>
    <w:rsid w:val="00EE10E7"/>
    <w:rsid w:val="00EE25CA"/>
    <w:rsid w:val="00EF4476"/>
    <w:rsid w:val="00EF60AB"/>
    <w:rsid w:val="00F04FB7"/>
    <w:rsid w:val="00F0568E"/>
    <w:rsid w:val="00F13C22"/>
    <w:rsid w:val="00F2143B"/>
    <w:rsid w:val="00F21987"/>
    <w:rsid w:val="00F25046"/>
    <w:rsid w:val="00F25BDA"/>
    <w:rsid w:val="00F26884"/>
    <w:rsid w:val="00F26FE8"/>
    <w:rsid w:val="00F32BB6"/>
    <w:rsid w:val="00F33498"/>
    <w:rsid w:val="00F408F5"/>
    <w:rsid w:val="00F4187A"/>
    <w:rsid w:val="00F41E95"/>
    <w:rsid w:val="00F43BB4"/>
    <w:rsid w:val="00F526B8"/>
    <w:rsid w:val="00F54F67"/>
    <w:rsid w:val="00F56F04"/>
    <w:rsid w:val="00F6215A"/>
    <w:rsid w:val="00F70F46"/>
    <w:rsid w:val="00F73A03"/>
    <w:rsid w:val="00F74592"/>
    <w:rsid w:val="00F77473"/>
    <w:rsid w:val="00F80CD3"/>
    <w:rsid w:val="00F816A9"/>
    <w:rsid w:val="00F82B99"/>
    <w:rsid w:val="00F82E56"/>
    <w:rsid w:val="00F8319C"/>
    <w:rsid w:val="00F8528F"/>
    <w:rsid w:val="00F90D4E"/>
    <w:rsid w:val="00F93329"/>
    <w:rsid w:val="00F93F31"/>
    <w:rsid w:val="00F94E8A"/>
    <w:rsid w:val="00F953FC"/>
    <w:rsid w:val="00F95AEF"/>
    <w:rsid w:val="00F96FD6"/>
    <w:rsid w:val="00FA00AA"/>
    <w:rsid w:val="00FA1924"/>
    <w:rsid w:val="00FA47D2"/>
    <w:rsid w:val="00FA6DDB"/>
    <w:rsid w:val="00FB4A6D"/>
    <w:rsid w:val="00FC09FC"/>
    <w:rsid w:val="00FC14A8"/>
    <w:rsid w:val="00FC440D"/>
    <w:rsid w:val="00FD0F3F"/>
    <w:rsid w:val="00FD31F1"/>
    <w:rsid w:val="00FD6974"/>
    <w:rsid w:val="00FE2E31"/>
    <w:rsid w:val="00FE65D1"/>
    <w:rsid w:val="00FE7268"/>
    <w:rsid w:val="00FF0C0C"/>
    <w:rsid w:val="00FF570B"/>
    <w:rsid w:val="00FF752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C8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D78"/>
    <w:pPr>
      <w:spacing w:after="160" w:line="259" w:lineRule="auto"/>
    </w:pPr>
    <w:rPr>
      <w:sz w:val="22"/>
      <w:szCs w:val="22"/>
      <w:lang w:eastAsia="en-US"/>
    </w:rPr>
  </w:style>
  <w:style w:type="paragraph" w:styleId="Ttulo1">
    <w:name w:val="heading 1"/>
    <w:basedOn w:val="Normal"/>
    <w:next w:val="Normal"/>
    <w:link w:val="Ttulo1Char"/>
    <w:uiPriority w:val="99"/>
    <w:qFormat/>
    <w:rsid w:val="00307C66"/>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9"/>
    <w:qFormat/>
    <w:rsid w:val="00307C66"/>
    <w:pPr>
      <w:keepNext/>
      <w:keepLines/>
      <w:spacing w:before="200" w:after="0"/>
      <w:outlineLvl w:val="1"/>
    </w:pPr>
    <w:rPr>
      <w:rFonts w:ascii="Cambria" w:eastAsia="Times New Roman" w:hAnsi="Cambria"/>
      <w:b/>
      <w:bCs/>
      <w:color w:val="4F81BD"/>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307C66"/>
    <w:rPr>
      <w:rFonts w:ascii="Cambria" w:hAnsi="Cambria" w:cs="Times New Roman"/>
      <w:b/>
      <w:bCs/>
      <w:color w:val="365F91"/>
      <w:sz w:val="28"/>
      <w:szCs w:val="28"/>
    </w:rPr>
  </w:style>
  <w:style w:type="character" w:customStyle="1" w:styleId="Ttulo2Char">
    <w:name w:val="Título 2 Char"/>
    <w:link w:val="Ttulo2"/>
    <w:uiPriority w:val="99"/>
    <w:semiHidden/>
    <w:locked/>
    <w:rsid w:val="00307C66"/>
    <w:rPr>
      <w:rFonts w:ascii="Cambria" w:hAnsi="Cambria" w:cs="Times New Roman"/>
      <w:b/>
      <w:bCs/>
      <w:color w:val="4F81BD"/>
      <w:sz w:val="26"/>
      <w:szCs w:val="26"/>
    </w:rPr>
  </w:style>
  <w:style w:type="table" w:styleId="Tabelacomgrade">
    <w:name w:val="Table Grid"/>
    <w:basedOn w:val="Tabelanormal"/>
    <w:uiPriority w:val="59"/>
    <w:rsid w:val="00D7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75D78"/>
    <w:pPr>
      <w:ind w:left="720"/>
      <w:contextualSpacing/>
    </w:pPr>
  </w:style>
  <w:style w:type="character" w:styleId="Hyperlink">
    <w:name w:val="Hyperlink"/>
    <w:uiPriority w:val="99"/>
    <w:rsid w:val="002B2EE2"/>
    <w:rPr>
      <w:rFonts w:cs="Times New Roman"/>
      <w:color w:val="0000FF"/>
      <w:u w:val="single"/>
    </w:rPr>
  </w:style>
  <w:style w:type="paragraph" w:styleId="Sumrio1">
    <w:name w:val="toc 1"/>
    <w:basedOn w:val="Normal"/>
    <w:next w:val="Normal"/>
    <w:autoRedefine/>
    <w:uiPriority w:val="39"/>
    <w:rsid w:val="00E57AC8"/>
    <w:pPr>
      <w:spacing w:after="100"/>
    </w:pPr>
  </w:style>
  <w:style w:type="paragraph" w:styleId="Cabealho">
    <w:name w:val="header"/>
    <w:basedOn w:val="Normal"/>
    <w:link w:val="CabealhoChar"/>
    <w:uiPriority w:val="99"/>
    <w:rsid w:val="00E57AC8"/>
    <w:pPr>
      <w:tabs>
        <w:tab w:val="center" w:pos="4252"/>
        <w:tab w:val="right" w:pos="8504"/>
      </w:tabs>
      <w:spacing w:after="0" w:line="240" w:lineRule="auto"/>
    </w:pPr>
  </w:style>
  <w:style w:type="character" w:customStyle="1" w:styleId="CabealhoChar">
    <w:name w:val="Cabeçalho Char"/>
    <w:link w:val="Cabealho"/>
    <w:uiPriority w:val="99"/>
    <w:locked/>
    <w:rsid w:val="00E57AC8"/>
    <w:rPr>
      <w:rFonts w:cs="Times New Roman"/>
    </w:rPr>
  </w:style>
  <w:style w:type="paragraph" w:styleId="Rodap">
    <w:name w:val="footer"/>
    <w:basedOn w:val="Normal"/>
    <w:link w:val="RodapChar"/>
    <w:uiPriority w:val="99"/>
    <w:rsid w:val="00E57AC8"/>
    <w:pPr>
      <w:tabs>
        <w:tab w:val="center" w:pos="4252"/>
        <w:tab w:val="right" w:pos="8504"/>
      </w:tabs>
      <w:spacing w:after="0" w:line="240" w:lineRule="auto"/>
    </w:pPr>
  </w:style>
  <w:style w:type="character" w:customStyle="1" w:styleId="RodapChar">
    <w:name w:val="Rodapé Char"/>
    <w:link w:val="Rodap"/>
    <w:uiPriority w:val="99"/>
    <w:locked/>
    <w:rsid w:val="00E57AC8"/>
    <w:rPr>
      <w:rFonts w:cs="Times New Roman"/>
    </w:rPr>
  </w:style>
  <w:style w:type="paragraph" w:styleId="CabealhodoSumrio">
    <w:name w:val="TOC Heading"/>
    <w:basedOn w:val="Ttulo1"/>
    <w:next w:val="Normal"/>
    <w:uiPriority w:val="39"/>
    <w:qFormat/>
    <w:rsid w:val="00307C66"/>
    <w:pPr>
      <w:spacing w:line="276" w:lineRule="auto"/>
      <w:outlineLvl w:val="9"/>
    </w:pPr>
    <w:rPr>
      <w:lang w:eastAsia="pt-PT"/>
    </w:rPr>
  </w:style>
  <w:style w:type="paragraph" w:styleId="Sumrio2">
    <w:name w:val="toc 2"/>
    <w:basedOn w:val="Normal"/>
    <w:next w:val="Normal"/>
    <w:autoRedefine/>
    <w:uiPriority w:val="99"/>
    <w:rsid w:val="00307C66"/>
    <w:pPr>
      <w:spacing w:after="100" w:line="276" w:lineRule="auto"/>
      <w:ind w:left="220"/>
    </w:pPr>
    <w:rPr>
      <w:rFonts w:eastAsia="Times New Roman"/>
      <w:lang w:eastAsia="pt-PT"/>
    </w:rPr>
  </w:style>
  <w:style w:type="paragraph" w:styleId="Sumrio3">
    <w:name w:val="toc 3"/>
    <w:basedOn w:val="Normal"/>
    <w:next w:val="Normal"/>
    <w:autoRedefine/>
    <w:uiPriority w:val="99"/>
    <w:semiHidden/>
    <w:rsid w:val="00307C66"/>
    <w:pPr>
      <w:spacing w:after="100" w:line="276" w:lineRule="auto"/>
      <w:ind w:left="440"/>
    </w:pPr>
    <w:rPr>
      <w:rFonts w:eastAsia="Times New Roman"/>
      <w:lang w:eastAsia="pt-PT"/>
    </w:rPr>
  </w:style>
  <w:style w:type="paragraph" w:styleId="Textodebalo">
    <w:name w:val="Balloon Text"/>
    <w:basedOn w:val="Normal"/>
    <w:link w:val="TextodebaloChar"/>
    <w:uiPriority w:val="99"/>
    <w:semiHidden/>
    <w:rsid w:val="00307C66"/>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307C66"/>
    <w:rPr>
      <w:rFonts w:ascii="Tahoma" w:hAnsi="Tahoma" w:cs="Tahoma"/>
      <w:sz w:val="16"/>
      <w:szCs w:val="16"/>
    </w:rPr>
  </w:style>
  <w:style w:type="character" w:styleId="Refdecomentrio">
    <w:name w:val="annotation reference"/>
    <w:uiPriority w:val="99"/>
    <w:semiHidden/>
    <w:rsid w:val="00C449B3"/>
    <w:rPr>
      <w:rFonts w:cs="Times New Roman"/>
      <w:sz w:val="16"/>
      <w:szCs w:val="16"/>
    </w:rPr>
  </w:style>
  <w:style w:type="paragraph" w:styleId="Textodecomentrio">
    <w:name w:val="annotation text"/>
    <w:basedOn w:val="Normal"/>
    <w:link w:val="TextodecomentrioChar"/>
    <w:uiPriority w:val="99"/>
    <w:semiHidden/>
    <w:rsid w:val="00C449B3"/>
    <w:pPr>
      <w:spacing w:line="240" w:lineRule="auto"/>
    </w:pPr>
    <w:rPr>
      <w:sz w:val="20"/>
      <w:szCs w:val="20"/>
    </w:rPr>
  </w:style>
  <w:style w:type="character" w:customStyle="1" w:styleId="TextodecomentrioChar">
    <w:name w:val="Texto de comentário Char"/>
    <w:link w:val="Textodecomentrio"/>
    <w:uiPriority w:val="99"/>
    <w:semiHidden/>
    <w:locked/>
    <w:rsid w:val="00C449B3"/>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C449B3"/>
    <w:rPr>
      <w:b/>
      <w:bCs/>
    </w:rPr>
  </w:style>
  <w:style w:type="character" w:customStyle="1" w:styleId="AssuntodocomentrioChar">
    <w:name w:val="Assunto do comentário Char"/>
    <w:link w:val="Assuntodocomentrio"/>
    <w:uiPriority w:val="99"/>
    <w:semiHidden/>
    <w:locked/>
    <w:rsid w:val="00C449B3"/>
    <w:rPr>
      <w:rFonts w:cs="Times New Roman"/>
      <w:b/>
      <w:bCs/>
      <w:sz w:val="20"/>
      <w:szCs w:val="20"/>
    </w:rPr>
  </w:style>
  <w:style w:type="paragraph" w:styleId="NormalWeb">
    <w:name w:val="Normal (Web)"/>
    <w:basedOn w:val="Normal"/>
    <w:uiPriority w:val="99"/>
    <w:unhideWhenUsed/>
    <w:rsid w:val="00EA737D"/>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quantumwizbuttonpaperbuttonlabel">
    <w:name w:val="quantumwizbuttonpaperbuttonlabel"/>
    <w:basedOn w:val="Fontepargpadro"/>
    <w:rsid w:val="00EA737D"/>
  </w:style>
  <w:style w:type="character" w:customStyle="1" w:styleId="docssharedwiztogglelabeledlabeltext">
    <w:name w:val="docssharedwiztogglelabeledlabeltext"/>
    <w:basedOn w:val="Fontepargpadro"/>
    <w:rsid w:val="00EA737D"/>
  </w:style>
  <w:style w:type="character" w:customStyle="1" w:styleId="apple-converted-space">
    <w:name w:val="apple-converted-space"/>
    <w:basedOn w:val="Fontepargpadro"/>
    <w:rsid w:val="00473934"/>
  </w:style>
  <w:style w:type="character" w:customStyle="1" w:styleId="freebirdformviewerviewitemsitemrequiredasterisk">
    <w:name w:val="freebirdformviewerviewitemsitemrequiredasterisk"/>
    <w:basedOn w:val="Fontepargpadro"/>
    <w:rsid w:val="00473934"/>
  </w:style>
  <w:style w:type="paragraph" w:styleId="Reviso">
    <w:name w:val="Revision"/>
    <w:hidden/>
    <w:uiPriority w:val="99"/>
    <w:semiHidden/>
    <w:rsid w:val="00E348F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942">
      <w:bodyDiv w:val="1"/>
      <w:marLeft w:val="0"/>
      <w:marRight w:val="0"/>
      <w:marTop w:val="0"/>
      <w:marBottom w:val="0"/>
      <w:divBdr>
        <w:top w:val="none" w:sz="0" w:space="0" w:color="auto"/>
        <w:left w:val="none" w:sz="0" w:space="0" w:color="auto"/>
        <w:bottom w:val="none" w:sz="0" w:space="0" w:color="auto"/>
        <w:right w:val="none" w:sz="0" w:space="0" w:color="auto"/>
      </w:divBdr>
      <w:divsChild>
        <w:div w:id="766002818">
          <w:marLeft w:val="0"/>
          <w:marRight w:val="0"/>
          <w:marTop w:val="510"/>
          <w:marBottom w:val="0"/>
          <w:divBdr>
            <w:top w:val="none" w:sz="0" w:space="0" w:color="auto"/>
            <w:left w:val="none" w:sz="0" w:space="0" w:color="auto"/>
            <w:bottom w:val="none" w:sz="0" w:space="0" w:color="auto"/>
            <w:right w:val="none" w:sz="0" w:space="0" w:color="auto"/>
          </w:divBdr>
          <w:divsChild>
            <w:div w:id="351499400">
              <w:marLeft w:val="0"/>
              <w:marRight w:val="0"/>
              <w:marTop w:val="0"/>
              <w:marBottom w:val="0"/>
              <w:divBdr>
                <w:top w:val="none" w:sz="0" w:space="0" w:color="auto"/>
                <w:left w:val="none" w:sz="0" w:space="0" w:color="auto"/>
                <w:bottom w:val="none" w:sz="0" w:space="0" w:color="auto"/>
                <w:right w:val="none" w:sz="0" w:space="0" w:color="auto"/>
              </w:divBdr>
              <w:divsChild>
                <w:div w:id="976646987">
                  <w:marLeft w:val="0"/>
                  <w:marRight w:val="0"/>
                  <w:marTop w:val="0"/>
                  <w:marBottom w:val="0"/>
                  <w:divBdr>
                    <w:top w:val="none" w:sz="0" w:space="0" w:color="auto"/>
                    <w:left w:val="none" w:sz="0" w:space="0" w:color="auto"/>
                    <w:bottom w:val="none" w:sz="0" w:space="0" w:color="auto"/>
                    <w:right w:val="none" w:sz="0" w:space="0" w:color="auto"/>
                  </w:divBdr>
                  <w:divsChild>
                    <w:div w:id="544219650">
                      <w:marLeft w:val="0"/>
                      <w:marRight w:val="210"/>
                      <w:marTop w:val="0"/>
                      <w:marBottom w:val="0"/>
                      <w:divBdr>
                        <w:top w:val="none" w:sz="0" w:space="0" w:color="auto"/>
                        <w:left w:val="none" w:sz="0" w:space="0" w:color="auto"/>
                        <w:bottom w:val="none" w:sz="0" w:space="0" w:color="auto"/>
                        <w:right w:val="none" w:sz="0" w:space="0" w:color="auto"/>
                      </w:divBdr>
                    </w:div>
                    <w:div w:id="176646290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297179304">
          <w:marLeft w:val="0"/>
          <w:marRight w:val="0"/>
          <w:marTop w:val="0"/>
          <w:marBottom w:val="0"/>
          <w:divBdr>
            <w:top w:val="none" w:sz="0" w:space="0" w:color="auto"/>
            <w:left w:val="none" w:sz="0" w:space="0" w:color="auto"/>
            <w:bottom w:val="none" w:sz="0" w:space="0" w:color="auto"/>
            <w:right w:val="none" w:sz="0" w:space="0" w:color="auto"/>
          </w:divBdr>
          <w:divsChild>
            <w:div w:id="416680222">
              <w:marLeft w:val="0"/>
              <w:marRight w:val="0"/>
              <w:marTop w:val="30"/>
              <w:marBottom w:val="0"/>
              <w:divBdr>
                <w:top w:val="none" w:sz="0" w:space="0" w:color="auto"/>
                <w:left w:val="none" w:sz="0" w:space="0" w:color="auto"/>
                <w:bottom w:val="none" w:sz="0" w:space="0" w:color="auto"/>
                <w:right w:val="none" w:sz="0" w:space="0" w:color="auto"/>
              </w:divBdr>
              <w:divsChild>
                <w:div w:id="53507488">
                  <w:marLeft w:val="0"/>
                  <w:marRight w:val="0"/>
                  <w:marTop w:val="0"/>
                  <w:marBottom w:val="0"/>
                  <w:divBdr>
                    <w:top w:val="none" w:sz="0" w:space="0" w:color="auto"/>
                    <w:left w:val="none" w:sz="0" w:space="0" w:color="auto"/>
                    <w:bottom w:val="none" w:sz="0" w:space="0" w:color="auto"/>
                    <w:right w:val="none" w:sz="0" w:space="0" w:color="auto"/>
                  </w:divBdr>
                  <w:divsChild>
                    <w:div w:id="1535730642">
                      <w:marLeft w:val="0"/>
                      <w:marRight w:val="0"/>
                      <w:marTop w:val="0"/>
                      <w:marBottom w:val="0"/>
                      <w:divBdr>
                        <w:top w:val="none" w:sz="0" w:space="0" w:color="auto"/>
                        <w:left w:val="none" w:sz="0" w:space="0" w:color="auto"/>
                        <w:bottom w:val="none" w:sz="0" w:space="0" w:color="auto"/>
                        <w:right w:val="none" w:sz="0" w:space="0" w:color="auto"/>
                      </w:divBdr>
                      <w:divsChild>
                        <w:div w:id="555092932">
                          <w:marLeft w:val="0"/>
                          <w:marRight w:val="0"/>
                          <w:marTop w:val="0"/>
                          <w:marBottom w:val="0"/>
                          <w:divBdr>
                            <w:top w:val="none" w:sz="0" w:space="0" w:color="auto"/>
                            <w:left w:val="none" w:sz="0" w:space="0" w:color="auto"/>
                            <w:bottom w:val="none" w:sz="0" w:space="0" w:color="auto"/>
                            <w:right w:val="none" w:sz="0" w:space="0" w:color="auto"/>
                          </w:divBdr>
                          <w:divsChild>
                            <w:div w:id="175924504">
                              <w:marLeft w:val="0"/>
                              <w:marRight w:val="0"/>
                              <w:marTop w:val="0"/>
                              <w:marBottom w:val="0"/>
                              <w:divBdr>
                                <w:top w:val="none" w:sz="0" w:space="0" w:color="auto"/>
                                <w:left w:val="none" w:sz="0" w:space="0" w:color="auto"/>
                                <w:bottom w:val="none" w:sz="0" w:space="0" w:color="auto"/>
                                <w:right w:val="none" w:sz="0" w:space="0" w:color="auto"/>
                              </w:divBdr>
                            </w:div>
                            <w:div w:id="532615346">
                              <w:marLeft w:val="0"/>
                              <w:marRight w:val="0"/>
                              <w:marTop w:val="0"/>
                              <w:marBottom w:val="0"/>
                              <w:divBdr>
                                <w:top w:val="none" w:sz="0" w:space="0" w:color="auto"/>
                                <w:left w:val="none" w:sz="0" w:space="0" w:color="auto"/>
                                <w:bottom w:val="none" w:sz="0" w:space="0" w:color="auto"/>
                                <w:right w:val="none" w:sz="0" w:space="0" w:color="auto"/>
                              </w:divBdr>
                            </w:div>
                            <w:div w:id="742534410">
                              <w:marLeft w:val="0"/>
                              <w:marRight w:val="0"/>
                              <w:marTop w:val="0"/>
                              <w:marBottom w:val="0"/>
                              <w:divBdr>
                                <w:top w:val="none" w:sz="0" w:space="0" w:color="auto"/>
                                <w:left w:val="none" w:sz="0" w:space="0" w:color="auto"/>
                                <w:bottom w:val="none" w:sz="0" w:space="0" w:color="auto"/>
                                <w:right w:val="none" w:sz="0" w:space="0" w:color="auto"/>
                              </w:divBdr>
                            </w:div>
                            <w:div w:id="1109593315">
                              <w:marLeft w:val="0"/>
                              <w:marRight w:val="0"/>
                              <w:marTop w:val="0"/>
                              <w:marBottom w:val="0"/>
                              <w:divBdr>
                                <w:top w:val="none" w:sz="0" w:space="0" w:color="auto"/>
                                <w:left w:val="none" w:sz="0" w:space="0" w:color="auto"/>
                                <w:bottom w:val="none" w:sz="0" w:space="0" w:color="auto"/>
                                <w:right w:val="none" w:sz="0" w:space="0" w:color="auto"/>
                              </w:divBdr>
                            </w:div>
                            <w:div w:id="1164859073">
                              <w:marLeft w:val="0"/>
                              <w:marRight w:val="0"/>
                              <w:marTop w:val="0"/>
                              <w:marBottom w:val="0"/>
                              <w:divBdr>
                                <w:top w:val="none" w:sz="0" w:space="0" w:color="auto"/>
                                <w:left w:val="none" w:sz="0" w:space="0" w:color="auto"/>
                                <w:bottom w:val="none" w:sz="0" w:space="0" w:color="auto"/>
                                <w:right w:val="none" w:sz="0" w:space="0" w:color="auto"/>
                              </w:divBdr>
                            </w:div>
                            <w:div w:id="1227762595">
                              <w:marLeft w:val="0"/>
                              <w:marRight w:val="0"/>
                              <w:marTop w:val="0"/>
                              <w:marBottom w:val="0"/>
                              <w:divBdr>
                                <w:top w:val="none" w:sz="0" w:space="0" w:color="auto"/>
                                <w:left w:val="none" w:sz="0" w:space="0" w:color="auto"/>
                                <w:bottom w:val="none" w:sz="0" w:space="0" w:color="auto"/>
                                <w:right w:val="none" w:sz="0" w:space="0" w:color="auto"/>
                              </w:divBdr>
                            </w:div>
                            <w:div w:id="1352608955">
                              <w:marLeft w:val="0"/>
                              <w:marRight w:val="0"/>
                              <w:marTop w:val="0"/>
                              <w:marBottom w:val="0"/>
                              <w:divBdr>
                                <w:top w:val="none" w:sz="0" w:space="0" w:color="auto"/>
                                <w:left w:val="none" w:sz="0" w:space="0" w:color="auto"/>
                                <w:bottom w:val="single" w:sz="6" w:space="0" w:color="FFFFFF"/>
                                <w:right w:val="none" w:sz="0" w:space="0" w:color="auto"/>
                              </w:divBdr>
                            </w:div>
                            <w:div w:id="1580091652">
                              <w:marLeft w:val="0"/>
                              <w:marRight w:val="0"/>
                              <w:marTop w:val="0"/>
                              <w:marBottom w:val="0"/>
                              <w:divBdr>
                                <w:top w:val="none" w:sz="0" w:space="0" w:color="auto"/>
                                <w:left w:val="none" w:sz="0" w:space="0" w:color="auto"/>
                                <w:bottom w:val="none" w:sz="0" w:space="0" w:color="auto"/>
                                <w:right w:val="none" w:sz="0" w:space="0" w:color="auto"/>
                              </w:divBdr>
                            </w:div>
                            <w:div w:id="1630937646">
                              <w:marLeft w:val="0"/>
                              <w:marRight w:val="0"/>
                              <w:marTop w:val="0"/>
                              <w:marBottom w:val="0"/>
                              <w:divBdr>
                                <w:top w:val="none" w:sz="0" w:space="0" w:color="auto"/>
                                <w:left w:val="none" w:sz="0" w:space="0" w:color="auto"/>
                                <w:bottom w:val="none" w:sz="0" w:space="0" w:color="auto"/>
                                <w:right w:val="none" w:sz="0" w:space="0" w:color="auto"/>
                              </w:divBdr>
                            </w:div>
                            <w:div w:id="1637565087">
                              <w:marLeft w:val="0"/>
                              <w:marRight w:val="0"/>
                              <w:marTop w:val="0"/>
                              <w:marBottom w:val="0"/>
                              <w:divBdr>
                                <w:top w:val="none" w:sz="0" w:space="0" w:color="auto"/>
                                <w:left w:val="none" w:sz="0" w:space="0" w:color="auto"/>
                                <w:bottom w:val="none" w:sz="0" w:space="0" w:color="auto"/>
                                <w:right w:val="none" w:sz="0" w:space="0" w:color="auto"/>
                              </w:divBdr>
                            </w:div>
                            <w:div w:id="1897815374">
                              <w:marLeft w:val="0"/>
                              <w:marRight w:val="0"/>
                              <w:marTop w:val="0"/>
                              <w:marBottom w:val="0"/>
                              <w:divBdr>
                                <w:top w:val="none" w:sz="0" w:space="0" w:color="auto"/>
                                <w:left w:val="none" w:sz="0" w:space="0" w:color="auto"/>
                                <w:bottom w:val="none" w:sz="0" w:space="0" w:color="auto"/>
                                <w:right w:val="none" w:sz="0" w:space="0" w:color="auto"/>
                              </w:divBdr>
                            </w:div>
                            <w:div w:id="20961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5201">
                      <w:marLeft w:val="0"/>
                      <w:marRight w:val="0"/>
                      <w:marTop w:val="0"/>
                      <w:marBottom w:val="0"/>
                      <w:divBdr>
                        <w:top w:val="none" w:sz="0" w:space="0" w:color="auto"/>
                        <w:left w:val="none" w:sz="0" w:space="0" w:color="auto"/>
                        <w:bottom w:val="none" w:sz="0" w:space="0" w:color="auto"/>
                        <w:right w:val="none" w:sz="0" w:space="0" w:color="auto"/>
                      </w:divBdr>
                      <w:divsChild>
                        <w:div w:id="32075409">
                          <w:marLeft w:val="0"/>
                          <w:marRight w:val="0"/>
                          <w:marTop w:val="0"/>
                          <w:marBottom w:val="0"/>
                          <w:divBdr>
                            <w:top w:val="none" w:sz="0" w:space="0" w:color="auto"/>
                            <w:left w:val="none" w:sz="0" w:space="0" w:color="auto"/>
                            <w:bottom w:val="single" w:sz="6" w:space="0" w:color="FFFFFF"/>
                            <w:right w:val="none" w:sz="0" w:space="0" w:color="auto"/>
                          </w:divBdr>
                        </w:div>
                        <w:div w:id="70154267">
                          <w:marLeft w:val="0"/>
                          <w:marRight w:val="0"/>
                          <w:marTop w:val="0"/>
                          <w:marBottom w:val="0"/>
                          <w:divBdr>
                            <w:top w:val="none" w:sz="0" w:space="0" w:color="auto"/>
                            <w:left w:val="none" w:sz="0" w:space="0" w:color="auto"/>
                            <w:bottom w:val="single" w:sz="6" w:space="0" w:color="FFFFFF"/>
                            <w:right w:val="none" w:sz="0" w:space="0" w:color="auto"/>
                          </w:divBdr>
                        </w:div>
                        <w:div w:id="97675134">
                          <w:marLeft w:val="0"/>
                          <w:marRight w:val="0"/>
                          <w:marTop w:val="0"/>
                          <w:marBottom w:val="0"/>
                          <w:divBdr>
                            <w:top w:val="none" w:sz="0" w:space="0" w:color="auto"/>
                            <w:left w:val="none" w:sz="0" w:space="0" w:color="auto"/>
                            <w:bottom w:val="single" w:sz="6" w:space="0" w:color="FFFFFF"/>
                            <w:right w:val="none" w:sz="0" w:space="0" w:color="auto"/>
                          </w:divBdr>
                        </w:div>
                        <w:div w:id="399795047">
                          <w:marLeft w:val="0"/>
                          <w:marRight w:val="0"/>
                          <w:marTop w:val="0"/>
                          <w:marBottom w:val="0"/>
                          <w:divBdr>
                            <w:top w:val="none" w:sz="0" w:space="0" w:color="auto"/>
                            <w:left w:val="none" w:sz="0" w:space="0" w:color="auto"/>
                            <w:bottom w:val="single" w:sz="6" w:space="0" w:color="FFFFFF"/>
                            <w:right w:val="none" w:sz="0" w:space="0" w:color="auto"/>
                          </w:divBdr>
                        </w:div>
                        <w:div w:id="405541226">
                          <w:marLeft w:val="0"/>
                          <w:marRight w:val="0"/>
                          <w:marTop w:val="0"/>
                          <w:marBottom w:val="0"/>
                          <w:divBdr>
                            <w:top w:val="none" w:sz="0" w:space="0" w:color="auto"/>
                            <w:left w:val="none" w:sz="0" w:space="0" w:color="auto"/>
                            <w:bottom w:val="single" w:sz="6" w:space="0" w:color="FFFFFF"/>
                            <w:right w:val="none" w:sz="0" w:space="0" w:color="auto"/>
                          </w:divBdr>
                        </w:div>
                        <w:div w:id="657733768">
                          <w:marLeft w:val="0"/>
                          <w:marRight w:val="0"/>
                          <w:marTop w:val="0"/>
                          <w:marBottom w:val="0"/>
                          <w:divBdr>
                            <w:top w:val="none" w:sz="0" w:space="0" w:color="auto"/>
                            <w:left w:val="none" w:sz="0" w:space="0" w:color="auto"/>
                            <w:bottom w:val="single" w:sz="6" w:space="0" w:color="FFFFFF"/>
                            <w:right w:val="none" w:sz="0" w:space="0" w:color="auto"/>
                          </w:divBdr>
                        </w:div>
                        <w:div w:id="861280732">
                          <w:marLeft w:val="0"/>
                          <w:marRight w:val="0"/>
                          <w:marTop w:val="0"/>
                          <w:marBottom w:val="0"/>
                          <w:divBdr>
                            <w:top w:val="none" w:sz="0" w:space="0" w:color="auto"/>
                            <w:left w:val="none" w:sz="0" w:space="0" w:color="auto"/>
                            <w:bottom w:val="single" w:sz="6" w:space="0" w:color="FFFFFF"/>
                            <w:right w:val="none" w:sz="0" w:space="0" w:color="auto"/>
                          </w:divBdr>
                        </w:div>
                        <w:div w:id="889338417">
                          <w:marLeft w:val="0"/>
                          <w:marRight w:val="0"/>
                          <w:marTop w:val="0"/>
                          <w:marBottom w:val="0"/>
                          <w:divBdr>
                            <w:top w:val="none" w:sz="0" w:space="0" w:color="auto"/>
                            <w:left w:val="none" w:sz="0" w:space="0" w:color="auto"/>
                            <w:bottom w:val="single" w:sz="6" w:space="0" w:color="FFFFFF"/>
                            <w:right w:val="none" w:sz="0" w:space="0" w:color="auto"/>
                          </w:divBdr>
                        </w:div>
                        <w:div w:id="1239942826">
                          <w:marLeft w:val="0"/>
                          <w:marRight w:val="0"/>
                          <w:marTop w:val="0"/>
                          <w:marBottom w:val="0"/>
                          <w:divBdr>
                            <w:top w:val="none" w:sz="0" w:space="0" w:color="auto"/>
                            <w:left w:val="none" w:sz="0" w:space="0" w:color="auto"/>
                            <w:bottom w:val="single" w:sz="6" w:space="0" w:color="FFFFFF"/>
                            <w:right w:val="none" w:sz="0" w:space="0" w:color="auto"/>
                          </w:divBdr>
                        </w:div>
                        <w:div w:id="1345210963">
                          <w:marLeft w:val="0"/>
                          <w:marRight w:val="0"/>
                          <w:marTop w:val="0"/>
                          <w:marBottom w:val="0"/>
                          <w:divBdr>
                            <w:top w:val="none" w:sz="0" w:space="0" w:color="auto"/>
                            <w:left w:val="none" w:sz="0" w:space="0" w:color="auto"/>
                            <w:bottom w:val="single" w:sz="6" w:space="0" w:color="FFFFFF"/>
                            <w:right w:val="none" w:sz="0" w:space="0" w:color="auto"/>
                          </w:divBdr>
                        </w:div>
                        <w:div w:id="1563515111">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302999996">
                  <w:marLeft w:val="0"/>
                  <w:marRight w:val="0"/>
                  <w:marTop w:val="0"/>
                  <w:marBottom w:val="0"/>
                  <w:divBdr>
                    <w:top w:val="none" w:sz="0" w:space="0" w:color="auto"/>
                    <w:left w:val="none" w:sz="0" w:space="0" w:color="auto"/>
                    <w:bottom w:val="none" w:sz="0" w:space="0" w:color="auto"/>
                    <w:right w:val="none" w:sz="0" w:space="0" w:color="auto"/>
                  </w:divBdr>
                  <w:divsChild>
                    <w:div w:id="1904215506">
                      <w:marLeft w:val="0"/>
                      <w:marRight w:val="0"/>
                      <w:marTop w:val="0"/>
                      <w:marBottom w:val="0"/>
                      <w:divBdr>
                        <w:top w:val="none" w:sz="0" w:space="0" w:color="auto"/>
                        <w:left w:val="none" w:sz="0" w:space="0" w:color="auto"/>
                        <w:bottom w:val="none" w:sz="0" w:space="0" w:color="auto"/>
                        <w:right w:val="none" w:sz="0" w:space="0" w:color="auto"/>
                      </w:divBdr>
                      <w:divsChild>
                        <w:div w:id="273488090">
                          <w:marLeft w:val="0"/>
                          <w:marRight w:val="0"/>
                          <w:marTop w:val="0"/>
                          <w:marBottom w:val="0"/>
                          <w:divBdr>
                            <w:top w:val="none" w:sz="0" w:space="0" w:color="auto"/>
                            <w:left w:val="none" w:sz="0" w:space="0" w:color="auto"/>
                            <w:bottom w:val="none" w:sz="0" w:space="0" w:color="auto"/>
                            <w:right w:val="none" w:sz="0" w:space="0" w:color="auto"/>
                          </w:divBdr>
                        </w:div>
                        <w:div w:id="11681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19520">
              <w:marLeft w:val="0"/>
              <w:marRight w:val="0"/>
              <w:marTop w:val="195"/>
              <w:marBottom w:val="0"/>
              <w:divBdr>
                <w:top w:val="none" w:sz="0" w:space="0" w:color="auto"/>
                <w:left w:val="none" w:sz="0" w:space="0" w:color="auto"/>
                <w:bottom w:val="none" w:sz="0" w:space="0" w:color="auto"/>
                <w:right w:val="none" w:sz="0" w:space="0" w:color="auto"/>
              </w:divBdr>
            </w:div>
            <w:div w:id="1888297968">
              <w:marLeft w:val="-255"/>
              <w:marRight w:val="-255"/>
              <w:marTop w:val="0"/>
              <w:marBottom w:val="0"/>
              <w:divBdr>
                <w:top w:val="none" w:sz="0" w:space="0" w:color="auto"/>
                <w:left w:val="none" w:sz="0" w:space="0" w:color="auto"/>
                <w:bottom w:val="none" w:sz="0" w:space="0" w:color="auto"/>
                <w:right w:val="none" w:sz="0" w:space="0" w:color="auto"/>
              </w:divBdr>
              <w:divsChild>
                <w:div w:id="645477789">
                  <w:marLeft w:val="0"/>
                  <w:marRight w:val="0"/>
                  <w:marTop w:val="0"/>
                  <w:marBottom w:val="0"/>
                  <w:divBdr>
                    <w:top w:val="none" w:sz="0" w:space="0" w:color="auto"/>
                    <w:left w:val="none" w:sz="0" w:space="0" w:color="auto"/>
                    <w:bottom w:val="none" w:sz="0" w:space="0" w:color="auto"/>
                    <w:right w:val="none" w:sz="0" w:space="0" w:color="auto"/>
                  </w:divBdr>
                  <w:divsChild>
                    <w:div w:id="10673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3405">
      <w:bodyDiv w:val="1"/>
      <w:marLeft w:val="0"/>
      <w:marRight w:val="0"/>
      <w:marTop w:val="0"/>
      <w:marBottom w:val="0"/>
      <w:divBdr>
        <w:top w:val="none" w:sz="0" w:space="0" w:color="auto"/>
        <w:left w:val="none" w:sz="0" w:space="0" w:color="auto"/>
        <w:bottom w:val="none" w:sz="0" w:space="0" w:color="auto"/>
        <w:right w:val="none" w:sz="0" w:space="0" w:color="auto"/>
      </w:divBdr>
      <w:divsChild>
        <w:div w:id="813957343">
          <w:marLeft w:val="-255"/>
          <w:marRight w:val="-255"/>
          <w:marTop w:val="0"/>
          <w:marBottom w:val="0"/>
          <w:divBdr>
            <w:top w:val="none" w:sz="0" w:space="0" w:color="auto"/>
            <w:left w:val="none" w:sz="0" w:space="0" w:color="auto"/>
            <w:bottom w:val="none" w:sz="0" w:space="0" w:color="auto"/>
            <w:right w:val="none" w:sz="0" w:space="0" w:color="auto"/>
          </w:divBdr>
          <w:divsChild>
            <w:div w:id="482624024">
              <w:marLeft w:val="0"/>
              <w:marRight w:val="0"/>
              <w:marTop w:val="0"/>
              <w:marBottom w:val="0"/>
              <w:divBdr>
                <w:top w:val="none" w:sz="0" w:space="0" w:color="auto"/>
                <w:left w:val="none" w:sz="0" w:space="0" w:color="auto"/>
                <w:bottom w:val="none" w:sz="0" w:space="0" w:color="auto"/>
                <w:right w:val="none" w:sz="0" w:space="0" w:color="auto"/>
              </w:divBdr>
              <w:divsChild>
                <w:div w:id="1831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4895">
          <w:marLeft w:val="0"/>
          <w:marRight w:val="0"/>
          <w:marTop w:val="30"/>
          <w:marBottom w:val="0"/>
          <w:divBdr>
            <w:top w:val="none" w:sz="0" w:space="0" w:color="auto"/>
            <w:left w:val="none" w:sz="0" w:space="0" w:color="auto"/>
            <w:bottom w:val="none" w:sz="0" w:space="0" w:color="auto"/>
            <w:right w:val="none" w:sz="0" w:space="0" w:color="auto"/>
          </w:divBdr>
          <w:divsChild>
            <w:div w:id="916553015">
              <w:marLeft w:val="0"/>
              <w:marRight w:val="0"/>
              <w:marTop w:val="0"/>
              <w:marBottom w:val="0"/>
              <w:divBdr>
                <w:top w:val="none" w:sz="0" w:space="0" w:color="auto"/>
                <w:left w:val="none" w:sz="0" w:space="0" w:color="auto"/>
                <w:bottom w:val="none" w:sz="0" w:space="0" w:color="auto"/>
                <w:right w:val="none" w:sz="0" w:space="0" w:color="auto"/>
              </w:divBdr>
              <w:divsChild>
                <w:div w:id="850265820">
                  <w:marLeft w:val="0"/>
                  <w:marRight w:val="0"/>
                  <w:marTop w:val="0"/>
                  <w:marBottom w:val="0"/>
                  <w:divBdr>
                    <w:top w:val="none" w:sz="0" w:space="0" w:color="auto"/>
                    <w:left w:val="none" w:sz="0" w:space="0" w:color="auto"/>
                    <w:bottom w:val="none" w:sz="0" w:space="0" w:color="auto"/>
                    <w:right w:val="none" w:sz="0" w:space="0" w:color="auto"/>
                  </w:divBdr>
                  <w:divsChild>
                    <w:div w:id="207255478">
                      <w:marLeft w:val="0"/>
                      <w:marRight w:val="0"/>
                      <w:marTop w:val="0"/>
                      <w:marBottom w:val="0"/>
                      <w:divBdr>
                        <w:top w:val="none" w:sz="0" w:space="0" w:color="auto"/>
                        <w:left w:val="none" w:sz="0" w:space="0" w:color="auto"/>
                        <w:bottom w:val="none" w:sz="0" w:space="0" w:color="auto"/>
                        <w:right w:val="none" w:sz="0" w:space="0" w:color="auto"/>
                      </w:divBdr>
                    </w:div>
                    <w:div w:id="1717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380">
              <w:marLeft w:val="0"/>
              <w:marRight w:val="0"/>
              <w:marTop w:val="0"/>
              <w:marBottom w:val="0"/>
              <w:divBdr>
                <w:top w:val="none" w:sz="0" w:space="0" w:color="auto"/>
                <w:left w:val="none" w:sz="0" w:space="0" w:color="auto"/>
                <w:bottom w:val="none" w:sz="0" w:space="0" w:color="auto"/>
                <w:right w:val="none" w:sz="0" w:space="0" w:color="auto"/>
              </w:divBdr>
              <w:divsChild>
                <w:div w:id="186985314">
                  <w:marLeft w:val="0"/>
                  <w:marRight w:val="0"/>
                  <w:marTop w:val="0"/>
                  <w:marBottom w:val="0"/>
                  <w:divBdr>
                    <w:top w:val="none" w:sz="0" w:space="0" w:color="auto"/>
                    <w:left w:val="none" w:sz="0" w:space="0" w:color="auto"/>
                    <w:bottom w:val="none" w:sz="0" w:space="0" w:color="auto"/>
                    <w:right w:val="none" w:sz="0" w:space="0" w:color="auto"/>
                  </w:divBdr>
                  <w:divsChild>
                    <w:div w:id="1643733983">
                      <w:marLeft w:val="0"/>
                      <w:marRight w:val="0"/>
                      <w:marTop w:val="0"/>
                      <w:marBottom w:val="0"/>
                      <w:divBdr>
                        <w:top w:val="none" w:sz="0" w:space="0" w:color="auto"/>
                        <w:left w:val="none" w:sz="0" w:space="0" w:color="auto"/>
                        <w:bottom w:val="none" w:sz="0" w:space="0" w:color="auto"/>
                        <w:right w:val="none" w:sz="0" w:space="0" w:color="auto"/>
                      </w:divBdr>
                      <w:divsChild>
                        <w:div w:id="332027423">
                          <w:marLeft w:val="0"/>
                          <w:marRight w:val="0"/>
                          <w:marTop w:val="0"/>
                          <w:marBottom w:val="0"/>
                          <w:divBdr>
                            <w:top w:val="none" w:sz="0" w:space="0" w:color="auto"/>
                            <w:left w:val="none" w:sz="0" w:space="0" w:color="auto"/>
                            <w:bottom w:val="none" w:sz="0" w:space="0" w:color="auto"/>
                            <w:right w:val="none" w:sz="0" w:space="0" w:color="auto"/>
                          </w:divBdr>
                        </w:div>
                        <w:div w:id="1312641179">
                          <w:marLeft w:val="0"/>
                          <w:marRight w:val="0"/>
                          <w:marTop w:val="0"/>
                          <w:marBottom w:val="0"/>
                          <w:divBdr>
                            <w:top w:val="none" w:sz="0" w:space="0" w:color="auto"/>
                            <w:left w:val="none" w:sz="0" w:space="0" w:color="auto"/>
                            <w:bottom w:val="single" w:sz="6" w:space="0" w:color="FFFFFF"/>
                            <w:right w:val="none" w:sz="0" w:space="0" w:color="auto"/>
                          </w:divBdr>
                        </w:div>
                        <w:div w:id="1591306314">
                          <w:marLeft w:val="0"/>
                          <w:marRight w:val="0"/>
                          <w:marTop w:val="0"/>
                          <w:marBottom w:val="0"/>
                          <w:divBdr>
                            <w:top w:val="none" w:sz="0" w:space="0" w:color="auto"/>
                            <w:left w:val="none" w:sz="0" w:space="0" w:color="auto"/>
                            <w:bottom w:val="none" w:sz="0" w:space="0" w:color="auto"/>
                            <w:right w:val="none" w:sz="0" w:space="0" w:color="auto"/>
                          </w:divBdr>
                        </w:div>
                        <w:div w:id="19350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136">
                  <w:marLeft w:val="0"/>
                  <w:marRight w:val="0"/>
                  <w:marTop w:val="0"/>
                  <w:marBottom w:val="0"/>
                  <w:divBdr>
                    <w:top w:val="none" w:sz="0" w:space="0" w:color="auto"/>
                    <w:left w:val="none" w:sz="0" w:space="0" w:color="auto"/>
                    <w:bottom w:val="none" w:sz="0" w:space="0" w:color="auto"/>
                    <w:right w:val="none" w:sz="0" w:space="0" w:color="auto"/>
                  </w:divBdr>
                  <w:divsChild>
                    <w:div w:id="1055473694">
                      <w:marLeft w:val="0"/>
                      <w:marRight w:val="0"/>
                      <w:marTop w:val="0"/>
                      <w:marBottom w:val="0"/>
                      <w:divBdr>
                        <w:top w:val="none" w:sz="0" w:space="0" w:color="auto"/>
                        <w:left w:val="none" w:sz="0" w:space="0" w:color="auto"/>
                        <w:bottom w:val="single" w:sz="6" w:space="0" w:color="FFFFFF"/>
                        <w:right w:val="none" w:sz="0" w:space="0" w:color="auto"/>
                      </w:divBdr>
                    </w:div>
                    <w:div w:id="1376613502">
                      <w:marLeft w:val="0"/>
                      <w:marRight w:val="0"/>
                      <w:marTop w:val="0"/>
                      <w:marBottom w:val="0"/>
                      <w:divBdr>
                        <w:top w:val="none" w:sz="0" w:space="0" w:color="auto"/>
                        <w:left w:val="none" w:sz="0" w:space="0" w:color="auto"/>
                        <w:bottom w:val="single" w:sz="6" w:space="0" w:color="FFFFFF"/>
                        <w:right w:val="none" w:sz="0" w:space="0" w:color="auto"/>
                      </w:divBdr>
                    </w:div>
                    <w:div w:id="175920942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 w:id="404230143">
      <w:bodyDiv w:val="1"/>
      <w:marLeft w:val="0"/>
      <w:marRight w:val="0"/>
      <w:marTop w:val="0"/>
      <w:marBottom w:val="0"/>
      <w:divBdr>
        <w:top w:val="none" w:sz="0" w:space="0" w:color="auto"/>
        <w:left w:val="none" w:sz="0" w:space="0" w:color="auto"/>
        <w:bottom w:val="none" w:sz="0" w:space="0" w:color="auto"/>
        <w:right w:val="none" w:sz="0" w:space="0" w:color="auto"/>
      </w:divBdr>
    </w:div>
    <w:div w:id="446655893">
      <w:bodyDiv w:val="1"/>
      <w:marLeft w:val="0"/>
      <w:marRight w:val="0"/>
      <w:marTop w:val="0"/>
      <w:marBottom w:val="0"/>
      <w:divBdr>
        <w:top w:val="none" w:sz="0" w:space="0" w:color="auto"/>
        <w:left w:val="none" w:sz="0" w:space="0" w:color="auto"/>
        <w:bottom w:val="none" w:sz="0" w:space="0" w:color="auto"/>
        <w:right w:val="none" w:sz="0" w:space="0" w:color="auto"/>
      </w:divBdr>
      <w:divsChild>
        <w:div w:id="197162473">
          <w:marLeft w:val="0"/>
          <w:marRight w:val="0"/>
          <w:marTop w:val="510"/>
          <w:marBottom w:val="0"/>
          <w:divBdr>
            <w:top w:val="none" w:sz="0" w:space="0" w:color="auto"/>
            <w:left w:val="none" w:sz="0" w:space="0" w:color="auto"/>
            <w:bottom w:val="none" w:sz="0" w:space="0" w:color="auto"/>
            <w:right w:val="none" w:sz="0" w:space="0" w:color="auto"/>
          </w:divBdr>
          <w:divsChild>
            <w:div w:id="1690712445">
              <w:marLeft w:val="0"/>
              <w:marRight w:val="0"/>
              <w:marTop w:val="0"/>
              <w:marBottom w:val="0"/>
              <w:divBdr>
                <w:top w:val="none" w:sz="0" w:space="0" w:color="auto"/>
                <w:left w:val="none" w:sz="0" w:space="0" w:color="auto"/>
                <w:bottom w:val="none" w:sz="0" w:space="0" w:color="auto"/>
                <w:right w:val="none" w:sz="0" w:space="0" w:color="auto"/>
              </w:divBdr>
              <w:divsChild>
                <w:div w:id="1025132057">
                  <w:marLeft w:val="0"/>
                  <w:marRight w:val="0"/>
                  <w:marTop w:val="0"/>
                  <w:marBottom w:val="0"/>
                  <w:divBdr>
                    <w:top w:val="none" w:sz="0" w:space="0" w:color="auto"/>
                    <w:left w:val="none" w:sz="0" w:space="0" w:color="auto"/>
                    <w:bottom w:val="none" w:sz="0" w:space="0" w:color="auto"/>
                    <w:right w:val="none" w:sz="0" w:space="0" w:color="auto"/>
                  </w:divBdr>
                  <w:divsChild>
                    <w:div w:id="488639594">
                      <w:marLeft w:val="0"/>
                      <w:marRight w:val="210"/>
                      <w:marTop w:val="0"/>
                      <w:marBottom w:val="0"/>
                      <w:divBdr>
                        <w:top w:val="none" w:sz="0" w:space="0" w:color="auto"/>
                        <w:left w:val="none" w:sz="0" w:space="0" w:color="auto"/>
                        <w:bottom w:val="none" w:sz="0" w:space="0" w:color="auto"/>
                        <w:right w:val="none" w:sz="0" w:space="0" w:color="auto"/>
                      </w:divBdr>
                    </w:div>
                    <w:div w:id="125339112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167595393">
          <w:marLeft w:val="0"/>
          <w:marRight w:val="0"/>
          <w:marTop w:val="0"/>
          <w:marBottom w:val="0"/>
          <w:divBdr>
            <w:top w:val="none" w:sz="0" w:space="0" w:color="auto"/>
            <w:left w:val="none" w:sz="0" w:space="0" w:color="auto"/>
            <w:bottom w:val="none" w:sz="0" w:space="0" w:color="auto"/>
            <w:right w:val="none" w:sz="0" w:space="0" w:color="auto"/>
          </w:divBdr>
          <w:divsChild>
            <w:div w:id="1977251726">
              <w:marLeft w:val="-255"/>
              <w:marRight w:val="-255"/>
              <w:marTop w:val="0"/>
              <w:marBottom w:val="0"/>
              <w:divBdr>
                <w:top w:val="none" w:sz="0" w:space="0" w:color="auto"/>
                <w:left w:val="none" w:sz="0" w:space="0" w:color="auto"/>
                <w:bottom w:val="none" w:sz="0" w:space="0" w:color="auto"/>
                <w:right w:val="none" w:sz="0" w:space="0" w:color="auto"/>
              </w:divBdr>
              <w:divsChild>
                <w:div w:id="1720086092">
                  <w:marLeft w:val="0"/>
                  <w:marRight w:val="0"/>
                  <w:marTop w:val="0"/>
                  <w:marBottom w:val="0"/>
                  <w:divBdr>
                    <w:top w:val="none" w:sz="0" w:space="0" w:color="auto"/>
                    <w:left w:val="none" w:sz="0" w:space="0" w:color="auto"/>
                    <w:bottom w:val="none" w:sz="0" w:space="0" w:color="auto"/>
                    <w:right w:val="none" w:sz="0" w:space="0" w:color="auto"/>
                  </w:divBdr>
                  <w:divsChild>
                    <w:div w:id="7831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8907">
              <w:marLeft w:val="0"/>
              <w:marRight w:val="0"/>
              <w:marTop w:val="30"/>
              <w:marBottom w:val="0"/>
              <w:divBdr>
                <w:top w:val="none" w:sz="0" w:space="0" w:color="auto"/>
                <w:left w:val="none" w:sz="0" w:space="0" w:color="auto"/>
                <w:bottom w:val="none" w:sz="0" w:space="0" w:color="auto"/>
                <w:right w:val="none" w:sz="0" w:space="0" w:color="auto"/>
              </w:divBdr>
              <w:divsChild>
                <w:div w:id="906645500">
                  <w:marLeft w:val="0"/>
                  <w:marRight w:val="0"/>
                  <w:marTop w:val="0"/>
                  <w:marBottom w:val="0"/>
                  <w:divBdr>
                    <w:top w:val="none" w:sz="0" w:space="0" w:color="auto"/>
                    <w:left w:val="none" w:sz="0" w:space="0" w:color="auto"/>
                    <w:bottom w:val="none" w:sz="0" w:space="0" w:color="auto"/>
                    <w:right w:val="none" w:sz="0" w:space="0" w:color="auto"/>
                  </w:divBdr>
                  <w:divsChild>
                    <w:div w:id="2105950250">
                      <w:marLeft w:val="0"/>
                      <w:marRight w:val="0"/>
                      <w:marTop w:val="0"/>
                      <w:marBottom w:val="0"/>
                      <w:divBdr>
                        <w:top w:val="none" w:sz="0" w:space="0" w:color="auto"/>
                        <w:left w:val="none" w:sz="0" w:space="0" w:color="auto"/>
                        <w:bottom w:val="none" w:sz="0" w:space="0" w:color="auto"/>
                        <w:right w:val="none" w:sz="0" w:space="0" w:color="auto"/>
                      </w:divBdr>
                      <w:divsChild>
                        <w:div w:id="906379535">
                          <w:marLeft w:val="0"/>
                          <w:marRight w:val="0"/>
                          <w:marTop w:val="0"/>
                          <w:marBottom w:val="0"/>
                          <w:divBdr>
                            <w:top w:val="none" w:sz="0" w:space="0" w:color="auto"/>
                            <w:left w:val="none" w:sz="0" w:space="0" w:color="auto"/>
                            <w:bottom w:val="none" w:sz="0" w:space="0" w:color="auto"/>
                            <w:right w:val="none" w:sz="0" w:space="0" w:color="auto"/>
                          </w:divBdr>
                        </w:div>
                        <w:div w:id="1974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3861">
                  <w:marLeft w:val="0"/>
                  <w:marRight w:val="0"/>
                  <w:marTop w:val="0"/>
                  <w:marBottom w:val="0"/>
                  <w:divBdr>
                    <w:top w:val="none" w:sz="0" w:space="0" w:color="auto"/>
                    <w:left w:val="none" w:sz="0" w:space="0" w:color="auto"/>
                    <w:bottom w:val="none" w:sz="0" w:space="0" w:color="auto"/>
                    <w:right w:val="none" w:sz="0" w:space="0" w:color="auto"/>
                  </w:divBdr>
                  <w:divsChild>
                    <w:div w:id="249658406">
                      <w:marLeft w:val="0"/>
                      <w:marRight w:val="0"/>
                      <w:marTop w:val="0"/>
                      <w:marBottom w:val="0"/>
                      <w:divBdr>
                        <w:top w:val="none" w:sz="0" w:space="0" w:color="auto"/>
                        <w:left w:val="none" w:sz="0" w:space="0" w:color="auto"/>
                        <w:bottom w:val="none" w:sz="0" w:space="0" w:color="auto"/>
                        <w:right w:val="none" w:sz="0" w:space="0" w:color="auto"/>
                      </w:divBdr>
                      <w:divsChild>
                        <w:div w:id="80378851">
                          <w:marLeft w:val="0"/>
                          <w:marRight w:val="0"/>
                          <w:marTop w:val="0"/>
                          <w:marBottom w:val="0"/>
                          <w:divBdr>
                            <w:top w:val="none" w:sz="0" w:space="0" w:color="auto"/>
                            <w:left w:val="none" w:sz="0" w:space="0" w:color="auto"/>
                            <w:bottom w:val="single" w:sz="6" w:space="0" w:color="FFFFFF"/>
                            <w:right w:val="none" w:sz="0" w:space="0" w:color="auto"/>
                          </w:divBdr>
                        </w:div>
                        <w:div w:id="232816455">
                          <w:marLeft w:val="0"/>
                          <w:marRight w:val="0"/>
                          <w:marTop w:val="0"/>
                          <w:marBottom w:val="0"/>
                          <w:divBdr>
                            <w:top w:val="none" w:sz="0" w:space="0" w:color="auto"/>
                            <w:left w:val="none" w:sz="0" w:space="0" w:color="auto"/>
                            <w:bottom w:val="single" w:sz="6" w:space="0" w:color="FFFFFF"/>
                            <w:right w:val="none" w:sz="0" w:space="0" w:color="auto"/>
                          </w:divBdr>
                        </w:div>
                        <w:div w:id="1853949779">
                          <w:marLeft w:val="0"/>
                          <w:marRight w:val="0"/>
                          <w:marTop w:val="0"/>
                          <w:marBottom w:val="0"/>
                          <w:divBdr>
                            <w:top w:val="none" w:sz="0" w:space="0" w:color="auto"/>
                            <w:left w:val="none" w:sz="0" w:space="0" w:color="auto"/>
                            <w:bottom w:val="single" w:sz="6" w:space="0" w:color="FFFFFF"/>
                            <w:right w:val="none" w:sz="0" w:space="0" w:color="auto"/>
                          </w:divBdr>
                        </w:div>
                      </w:divsChild>
                    </w:div>
                    <w:div w:id="1235315022">
                      <w:marLeft w:val="0"/>
                      <w:marRight w:val="0"/>
                      <w:marTop w:val="0"/>
                      <w:marBottom w:val="0"/>
                      <w:divBdr>
                        <w:top w:val="none" w:sz="0" w:space="0" w:color="auto"/>
                        <w:left w:val="none" w:sz="0" w:space="0" w:color="auto"/>
                        <w:bottom w:val="none" w:sz="0" w:space="0" w:color="auto"/>
                        <w:right w:val="none" w:sz="0" w:space="0" w:color="auto"/>
                      </w:divBdr>
                      <w:divsChild>
                        <w:div w:id="1807501285">
                          <w:marLeft w:val="0"/>
                          <w:marRight w:val="0"/>
                          <w:marTop w:val="0"/>
                          <w:marBottom w:val="0"/>
                          <w:divBdr>
                            <w:top w:val="none" w:sz="0" w:space="0" w:color="auto"/>
                            <w:left w:val="none" w:sz="0" w:space="0" w:color="auto"/>
                            <w:bottom w:val="none" w:sz="0" w:space="0" w:color="auto"/>
                            <w:right w:val="none" w:sz="0" w:space="0" w:color="auto"/>
                          </w:divBdr>
                          <w:divsChild>
                            <w:div w:id="122357098">
                              <w:marLeft w:val="0"/>
                              <w:marRight w:val="0"/>
                              <w:marTop w:val="0"/>
                              <w:marBottom w:val="0"/>
                              <w:divBdr>
                                <w:top w:val="none" w:sz="0" w:space="0" w:color="auto"/>
                                <w:left w:val="none" w:sz="0" w:space="0" w:color="auto"/>
                                <w:bottom w:val="single" w:sz="6" w:space="0" w:color="FFFFFF"/>
                                <w:right w:val="none" w:sz="0" w:space="0" w:color="auto"/>
                              </w:divBdr>
                            </w:div>
                            <w:div w:id="371997898">
                              <w:marLeft w:val="0"/>
                              <w:marRight w:val="0"/>
                              <w:marTop w:val="0"/>
                              <w:marBottom w:val="0"/>
                              <w:divBdr>
                                <w:top w:val="none" w:sz="0" w:space="0" w:color="auto"/>
                                <w:left w:val="none" w:sz="0" w:space="0" w:color="auto"/>
                                <w:bottom w:val="none" w:sz="0" w:space="0" w:color="auto"/>
                                <w:right w:val="none" w:sz="0" w:space="0" w:color="auto"/>
                              </w:divBdr>
                            </w:div>
                            <w:div w:id="579489740">
                              <w:marLeft w:val="0"/>
                              <w:marRight w:val="0"/>
                              <w:marTop w:val="0"/>
                              <w:marBottom w:val="0"/>
                              <w:divBdr>
                                <w:top w:val="none" w:sz="0" w:space="0" w:color="auto"/>
                                <w:left w:val="none" w:sz="0" w:space="0" w:color="auto"/>
                                <w:bottom w:val="none" w:sz="0" w:space="0" w:color="auto"/>
                                <w:right w:val="none" w:sz="0" w:space="0" w:color="auto"/>
                              </w:divBdr>
                            </w:div>
                            <w:div w:id="11593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3478">
      <w:bodyDiv w:val="1"/>
      <w:marLeft w:val="0"/>
      <w:marRight w:val="0"/>
      <w:marTop w:val="0"/>
      <w:marBottom w:val="0"/>
      <w:divBdr>
        <w:top w:val="none" w:sz="0" w:space="0" w:color="auto"/>
        <w:left w:val="none" w:sz="0" w:space="0" w:color="auto"/>
        <w:bottom w:val="none" w:sz="0" w:space="0" w:color="auto"/>
        <w:right w:val="none" w:sz="0" w:space="0" w:color="auto"/>
      </w:divBdr>
      <w:divsChild>
        <w:div w:id="80182909">
          <w:marLeft w:val="0"/>
          <w:marRight w:val="0"/>
          <w:marTop w:val="510"/>
          <w:marBottom w:val="0"/>
          <w:divBdr>
            <w:top w:val="none" w:sz="0" w:space="0" w:color="auto"/>
            <w:left w:val="none" w:sz="0" w:space="0" w:color="auto"/>
            <w:bottom w:val="none" w:sz="0" w:space="0" w:color="auto"/>
            <w:right w:val="none" w:sz="0" w:space="0" w:color="auto"/>
          </w:divBdr>
          <w:divsChild>
            <w:div w:id="751973236">
              <w:marLeft w:val="0"/>
              <w:marRight w:val="0"/>
              <w:marTop w:val="0"/>
              <w:marBottom w:val="0"/>
              <w:divBdr>
                <w:top w:val="none" w:sz="0" w:space="0" w:color="auto"/>
                <w:left w:val="none" w:sz="0" w:space="0" w:color="auto"/>
                <w:bottom w:val="none" w:sz="0" w:space="0" w:color="auto"/>
                <w:right w:val="none" w:sz="0" w:space="0" w:color="auto"/>
              </w:divBdr>
              <w:divsChild>
                <w:div w:id="198278857">
                  <w:marLeft w:val="0"/>
                  <w:marRight w:val="0"/>
                  <w:marTop w:val="0"/>
                  <w:marBottom w:val="0"/>
                  <w:divBdr>
                    <w:top w:val="none" w:sz="0" w:space="0" w:color="auto"/>
                    <w:left w:val="none" w:sz="0" w:space="0" w:color="auto"/>
                    <w:bottom w:val="none" w:sz="0" w:space="0" w:color="auto"/>
                    <w:right w:val="none" w:sz="0" w:space="0" w:color="auto"/>
                  </w:divBdr>
                  <w:divsChild>
                    <w:div w:id="698090208">
                      <w:marLeft w:val="0"/>
                      <w:marRight w:val="210"/>
                      <w:marTop w:val="0"/>
                      <w:marBottom w:val="0"/>
                      <w:divBdr>
                        <w:top w:val="none" w:sz="0" w:space="0" w:color="auto"/>
                        <w:left w:val="none" w:sz="0" w:space="0" w:color="auto"/>
                        <w:bottom w:val="none" w:sz="0" w:space="0" w:color="auto"/>
                        <w:right w:val="none" w:sz="0" w:space="0" w:color="auto"/>
                      </w:divBdr>
                    </w:div>
                    <w:div w:id="145309072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466582134">
          <w:marLeft w:val="0"/>
          <w:marRight w:val="0"/>
          <w:marTop w:val="0"/>
          <w:marBottom w:val="0"/>
          <w:divBdr>
            <w:top w:val="none" w:sz="0" w:space="0" w:color="auto"/>
            <w:left w:val="none" w:sz="0" w:space="0" w:color="auto"/>
            <w:bottom w:val="none" w:sz="0" w:space="0" w:color="auto"/>
            <w:right w:val="none" w:sz="0" w:space="0" w:color="auto"/>
          </w:divBdr>
          <w:divsChild>
            <w:div w:id="624432828">
              <w:marLeft w:val="0"/>
              <w:marRight w:val="0"/>
              <w:marTop w:val="195"/>
              <w:marBottom w:val="0"/>
              <w:divBdr>
                <w:top w:val="none" w:sz="0" w:space="0" w:color="auto"/>
                <w:left w:val="none" w:sz="0" w:space="0" w:color="auto"/>
                <w:bottom w:val="none" w:sz="0" w:space="0" w:color="auto"/>
                <w:right w:val="none" w:sz="0" w:space="0" w:color="auto"/>
              </w:divBdr>
            </w:div>
            <w:div w:id="1396585967">
              <w:marLeft w:val="0"/>
              <w:marRight w:val="0"/>
              <w:marTop w:val="30"/>
              <w:marBottom w:val="0"/>
              <w:divBdr>
                <w:top w:val="none" w:sz="0" w:space="0" w:color="auto"/>
                <w:left w:val="none" w:sz="0" w:space="0" w:color="auto"/>
                <w:bottom w:val="none" w:sz="0" w:space="0" w:color="auto"/>
                <w:right w:val="none" w:sz="0" w:space="0" w:color="auto"/>
              </w:divBdr>
              <w:divsChild>
                <w:div w:id="120614598">
                  <w:marLeft w:val="0"/>
                  <w:marRight w:val="0"/>
                  <w:marTop w:val="0"/>
                  <w:marBottom w:val="0"/>
                  <w:divBdr>
                    <w:top w:val="none" w:sz="0" w:space="0" w:color="auto"/>
                    <w:left w:val="none" w:sz="0" w:space="0" w:color="auto"/>
                    <w:bottom w:val="none" w:sz="0" w:space="0" w:color="auto"/>
                    <w:right w:val="none" w:sz="0" w:space="0" w:color="auto"/>
                  </w:divBdr>
                  <w:divsChild>
                    <w:div w:id="903178678">
                      <w:marLeft w:val="0"/>
                      <w:marRight w:val="0"/>
                      <w:marTop w:val="0"/>
                      <w:marBottom w:val="0"/>
                      <w:divBdr>
                        <w:top w:val="none" w:sz="0" w:space="0" w:color="auto"/>
                        <w:left w:val="none" w:sz="0" w:space="0" w:color="auto"/>
                        <w:bottom w:val="none" w:sz="0" w:space="0" w:color="auto"/>
                        <w:right w:val="none" w:sz="0" w:space="0" w:color="auto"/>
                      </w:divBdr>
                      <w:divsChild>
                        <w:div w:id="150873573">
                          <w:marLeft w:val="0"/>
                          <w:marRight w:val="0"/>
                          <w:marTop w:val="0"/>
                          <w:marBottom w:val="0"/>
                          <w:divBdr>
                            <w:top w:val="none" w:sz="0" w:space="0" w:color="auto"/>
                            <w:left w:val="none" w:sz="0" w:space="0" w:color="auto"/>
                            <w:bottom w:val="single" w:sz="6" w:space="0" w:color="FFFFFF"/>
                            <w:right w:val="none" w:sz="0" w:space="0" w:color="auto"/>
                          </w:divBdr>
                        </w:div>
                        <w:div w:id="200435563">
                          <w:marLeft w:val="0"/>
                          <w:marRight w:val="0"/>
                          <w:marTop w:val="0"/>
                          <w:marBottom w:val="0"/>
                          <w:divBdr>
                            <w:top w:val="none" w:sz="0" w:space="0" w:color="auto"/>
                            <w:left w:val="none" w:sz="0" w:space="0" w:color="auto"/>
                            <w:bottom w:val="single" w:sz="6" w:space="0" w:color="FFFFFF"/>
                            <w:right w:val="none" w:sz="0" w:space="0" w:color="auto"/>
                          </w:divBdr>
                        </w:div>
                        <w:div w:id="285083389">
                          <w:marLeft w:val="0"/>
                          <w:marRight w:val="0"/>
                          <w:marTop w:val="0"/>
                          <w:marBottom w:val="0"/>
                          <w:divBdr>
                            <w:top w:val="none" w:sz="0" w:space="0" w:color="auto"/>
                            <w:left w:val="none" w:sz="0" w:space="0" w:color="auto"/>
                            <w:bottom w:val="single" w:sz="6" w:space="0" w:color="FFFFFF"/>
                            <w:right w:val="none" w:sz="0" w:space="0" w:color="auto"/>
                          </w:divBdr>
                        </w:div>
                        <w:div w:id="586693711">
                          <w:marLeft w:val="0"/>
                          <w:marRight w:val="0"/>
                          <w:marTop w:val="0"/>
                          <w:marBottom w:val="0"/>
                          <w:divBdr>
                            <w:top w:val="none" w:sz="0" w:space="0" w:color="auto"/>
                            <w:left w:val="none" w:sz="0" w:space="0" w:color="auto"/>
                            <w:bottom w:val="single" w:sz="6" w:space="0" w:color="FFFFFF"/>
                            <w:right w:val="none" w:sz="0" w:space="0" w:color="auto"/>
                          </w:divBdr>
                        </w:div>
                        <w:div w:id="604122297">
                          <w:marLeft w:val="0"/>
                          <w:marRight w:val="0"/>
                          <w:marTop w:val="0"/>
                          <w:marBottom w:val="0"/>
                          <w:divBdr>
                            <w:top w:val="none" w:sz="0" w:space="0" w:color="auto"/>
                            <w:left w:val="none" w:sz="0" w:space="0" w:color="auto"/>
                            <w:bottom w:val="single" w:sz="6" w:space="0" w:color="FFFFFF"/>
                            <w:right w:val="none" w:sz="0" w:space="0" w:color="auto"/>
                          </w:divBdr>
                        </w:div>
                        <w:div w:id="630139171">
                          <w:marLeft w:val="0"/>
                          <w:marRight w:val="0"/>
                          <w:marTop w:val="0"/>
                          <w:marBottom w:val="0"/>
                          <w:divBdr>
                            <w:top w:val="none" w:sz="0" w:space="0" w:color="auto"/>
                            <w:left w:val="none" w:sz="0" w:space="0" w:color="auto"/>
                            <w:bottom w:val="single" w:sz="6" w:space="0" w:color="FFFFFF"/>
                            <w:right w:val="none" w:sz="0" w:space="0" w:color="auto"/>
                          </w:divBdr>
                        </w:div>
                        <w:div w:id="672101298">
                          <w:marLeft w:val="0"/>
                          <w:marRight w:val="0"/>
                          <w:marTop w:val="0"/>
                          <w:marBottom w:val="0"/>
                          <w:divBdr>
                            <w:top w:val="none" w:sz="0" w:space="0" w:color="auto"/>
                            <w:left w:val="none" w:sz="0" w:space="0" w:color="auto"/>
                            <w:bottom w:val="single" w:sz="6" w:space="0" w:color="FFFFFF"/>
                            <w:right w:val="none" w:sz="0" w:space="0" w:color="auto"/>
                          </w:divBdr>
                        </w:div>
                        <w:div w:id="784422277">
                          <w:marLeft w:val="0"/>
                          <w:marRight w:val="0"/>
                          <w:marTop w:val="0"/>
                          <w:marBottom w:val="0"/>
                          <w:divBdr>
                            <w:top w:val="none" w:sz="0" w:space="0" w:color="auto"/>
                            <w:left w:val="none" w:sz="0" w:space="0" w:color="auto"/>
                            <w:bottom w:val="single" w:sz="6" w:space="0" w:color="FFFFFF"/>
                            <w:right w:val="none" w:sz="0" w:space="0" w:color="auto"/>
                          </w:divBdr>
                        </w:div>
                        <w:div w:id="1079981928">
                          <w:marLeft w:val="0"/>
                          <w:marRight w:val="0"/>
                          <w:marTop w:val="0"/>
                          <w:marBottom w:val="0"/>
                          <w:divBdr>
                            <w:top w:val="none" w:sz="0" w:space="0" w:color="auto"/>
                            <w:left w:val="none" w:sz="0" w:space="0" w:color="auto"/>
                            <w:bottom w:val="single" w:sz="6" w:space="0" w:color="FFFFFF"/>
                            <w:right w:val="none" w:sz="0" w:space="0" w:color="auto"/>
                          </w:divBdr>
                        </w:div>
                        <w:div w:id="1117875368">
                          <w:marLeft w:val="0"/>
                          <w:marRight w:val="0"/>
                          <w:marTop w:val="0"/>
                          <w:marBottom w:val="0"/>
                          <w:divBdr>
                            <w:top w:val="none" w:sz="0" w:space="0" w:color="auto"/>
                            <w:left w:val="none" w:sz="0" w:space="0" w:color="auto"/>
                            <w:bottom w:val="single" w:sz="6" w:space="0" w:color="FFFFFF"/>
                            <w:right w:val="none" w:sz="0" w:space="0" w:color="auto"/>
                          </w:divBdr>
                        </w:div>
                        <w:div w:id="1293747497">
                          <w:marLeft w:val="0"/>
                          <w:marRight w:val="0"/>
                          <w:marTop w:val="0"/>
                          <w:marBottom w:val="0"/>
                          <w:divBdr>
                            <w:top w:val="none" w:sz="0" w:space="0" w:color="auto"/>
                            <w:left w:val="none" w:sz="0" w:space="0" w:color="auto"/>
                            <w:bottom w:val="single" w:sz="6" w:space="0" w:color="FFFFFF"/>
                            <w:right w:val="none" w:sz="0" w:space="0" w:color="auto"/>
                          </w:divBdr>
                        </w:div>
                        <w:div w:id="1558400169">
                          <w:marLeft w:val="0"/>
                          <w:marRight w:val="0"/>
                          <w:marTop w:val="0"/>
                          <w:marBottom w:val="0"/>
                          <w:divBdr>
                            <w:top w:val="none" w:sz="0" w:space="0" w:color="auto"/>
                            <w:left w:val="none" w:sz="0" w:space="0" w:color="auto"/>
                            <w:bottom w:val="single" w:sz="6" w:space="0" w:color="FFFFFF"/>
                            <w:right w:val="none" w:sz="0" w:space="0" w:color="auto"/>
                          </w:divBdr>
                        </w:div>
                        <w:div w:id="1743718100">
                          <w:marLeft w:val="0"/>
                          <w:marRight w:val="0"/>
                          <w:marTop w:val="0"/>
                          <w:marBottom w:val="0"/>
                          <w:divBdr>
                            <w:top w:val="none" w:sz="0" w:space="0" w:color="auto"/>
                            <w:left w:val="none" w:sz="0" w:space="0" w:color="auto"/>
                            <w:bottom w:val="single" w:sz="6" w:space="0" w:color="FFFFFF"/>
                            <w:right w:val="none" w:sz="0" w:space="0" w:color="auto"/>
                          </w:divBdr>
                        </w:div>
                        <w:div w:id="2057074080">
                          <w:marLeft w:val="0"/>
                          <w:marRight w:val="0"/>
                          <w:marTop w:val="0"/>
                          <w:marBottom w:val="0"/>
                          <w:divBdr>
                            <w:top w:val="none" w:sz="0" w:space="0" w:color="auto"/>
                            <w:left w:val="none" w:sz="0" w:space="0" w:color="auto"/>
                            <w:bottom w:val="single" w:sz="6" w:space="0" w:color="FFFFFF"/>
                            <w:right w:val="none" w:sz="0" w:space="0" w:color="auto"/>
                          </w:divBdr>
                        </w:div>
                        <w:div w:id="2081751193">
                          <w:marLeft w:val="0"/>
                          <w:marRight w:val="0"/>
                          <w:marTop w:val="0"/>
                          <w:marBottom w:val="0"/>
                          <w:divBdr>
                            <w:top w:val="none" w:sz="0" w:space="0" w:color="auto"/>
                            <w:left w:val="none" w:sz="0" w:space="0" w:color="auto"/>
                            <w:bottom w:val="single" w:sz="6" w:space="0" w:color="FFFFFF"/>
                            <w:right w:val="none" w:sz="0" w:space="0" w:color="auto"/>
                          </w:divBdr>
                        </w:div>
                        <w:div w:id="2138059510">
                          <w:marLeft w:val="0"/>
                          <w:marRight w:val="0"/>
                          <w:marTop w:val="0"/>
                          <w:marBottom w:val="0"/>
                          <w:divBdr>
                            <w:top w:val="none" w:sz="0" w:space="0" w:color="auto"/>
                            <w:left w:val="none" w:sz="0" w:space="0" w:color="auto"/>
                            <w:bottom w:val="single" w:sz="6" w:space="0" w:color="FFFFFF"/>
                            <w:right w:val="none" w:sz="0" w:space="0" w:color="auto"/>
                          </w:divBdr>
                        </w:div>
                        <w:div w:id="2141533286">
                          <w:marLeft w:val="0"/>
                          <w:marRight w:val="0"/>
                          <w:marTop w:val="0"/>
                          <w:marBottom w:val="0"/>
                          <w:divBdr>
                            <w:top w:val="none" w:sz="0" w:space="0" w:color="auto"/>
                            <w:left w:val="none" w:sz="0" w:space="0" w:color="auto"/>
                            <w:bottom w:val="single" w:sz="6" w:space="0" w:color="FFFFFF"/>
                            <w:right w:val="none" w:sz="0" w:space="0" w:color="auto"/>
                          </w:divBdr>
                        </w:div>
                      </w:divsChild>
                    </w:div>
                    <w:div w:id="1471166553">
                      <w:marLeft w:val="0"/>
                      <w:marRight w:val="0"/>
                      <w:marTop w:val="0"/>
                      <w:marBottom w:val="0"/>
                      <w:divBdr>
                        <w:top w:val="none" w:sz="0" w:space="0" w:color="auto"/>
                        <w:left w:val="none" w:sz="0" w:space="0" w:color="auto"/>
                        <w:bottom w:val="none" w:sz="0" w:space="0" w:color="auto"/>
                        <w:right w:val="none" w:sz="0" w:space="0" w:color="auto"/>
                      </w:divBdr>
                      <w:divsChild>
                        <w:div w:id="117185440">
                          <w:marLeft w:val="0"/>
                          <w:marRight w:val="0"/>
                          <w:marTop w:val="0"/>
                          <w:marBottom w:val="0"/>
                          <w:divBdr>
                            <w:top w:val="none" w:sz="0" w:space="0" w:color="auto"/>
                            <w:left w:val="none" w:sz="0" w:space="0" w:color="auto"/>
                            <w:bottom w:val="none" w:sz="0" w:space="0" w:color="auto"/>
                            <w:right w:val="none" w:sz="0" w:space="0" w:color="auto"/>
                          </w:divBdr>
                          <w:divsChild>
                            <w:div w:id="31199605">
                              <w:marLeft w:val="0"/>
                              <w:marRight w:val="0"/>
                              <w:marTop w:val="0"/>
                              <w:marBottom w:val="0"/>
                              <w:divBdr>
                                <w:top w:val="none" w:sz="0" w:space="0" w:color="auto"/>
                                <w:left w:val="none" w:sz="0" w:space="0" w:color="auto"/>
                                <w:bottom w:val="none" w:sz="0" w:space="0" w:color="auto"/>
                                <w:right w:val="none" w:sz="0" w:space="0" w:color="auto"/>
                              </w:divBdr>
                            </w:div>
                            <w:div w:id="301279470">
                              <w:marLeft w:val="0"/>
                              <w:marRight w:val="0"/>
                              <w:marTop w:val="0"/>
                              <w:marBottom w:val="0"/>
                              <w:divBdr>
                                <w:top w:val="none" w:sz="0" w:space="0" w:color="auto"/>
                                <w:left w:val="none" w:sz="0" w:space="0" w:color="auto"/>
                                <w:bottom w:val="none" w:sz="0" w:space="0" w:color="auto"/>
                                <w:right w:val="none" w:sz="0" w:space="0" w:color="auto"/>
                              </w:divBdr>
                            </w:div>
                            <w:div w:id="475604938">
                              <w:marLeft w:val="0"/>
                              <w:marRight w:val="0"/>
                              <w:marTop w:val="0"/>
                              <w:marBottom w:val="0"/>
                              <w:divBdr>
                                <w:top w:val="none" w:sz="0" w:space="0" w:color="auto"/>
                                <w:left w:val="none" w:sz="0" w:space="0" w:color="auto"/>
                                <w:bottom w:val="none" w:sz="0" w:space="0" w:color="auto"/>
                                <w:right w:val="none" w:sz="0" w:space="0" w:color="auto"/>
                              </w:divBdr>
                            </w:div>
                            <w:div w:id="522135616">
                              <w:marLeft w:val="0"/>
                              <w:marRight w:val="0"/>
                              <w:marTop w:val="0"/>
                              <w:marBottom w:val="0"/>
                              <w:divBdr>
                                <w:top w:val="none" w:sz="0" w:space="0" w:color="auto"/>
                                <w:left w:val="none" w:sz="0" w:space="0" w:color="auto"/>
                                <w:bottom w:val="none" w:sz="0" w:space="0" w:color="auto"/>
                                <w:right w:val="none" w:sz="0" w:space="0" w:color="auto"/>
                              </w:divBdr>
                            </w:div>
                            <w:div w:id="583224084">
                              <w:marLeft w:val="0"/>
                              <w:marRight w:val="0"/>
                              <w:marTop w:val="0"/>
                              <w:marBottom w:val="0"/>
                              <w:divBdr>
                                <w:top w:val="none" w:sz="0" w:space="0" w:color="auto"/>
                                <w:left w:val="none" w:sz="0" w:space="0" w:color="auto"/>
                                <w:bottom w:val="none" w:sz="0" w:space="0" w:color="auto"/>
                                <w:right w:val="none" w:sz="0" w:space="0" w:color="auto"/>
                              </w:divBdr>
                            </w:div>
                            <w:div w:id="598100892">
                              <w:marLeft w:val="0"/>
                              <w:marRight w:val="0"/>
                              <w:marTop w:val="0"/>
                              <w:marBottom w:val="0"/>
                              <w:divBdr>
                                <w:top w:val="none" w:sz="0" w:space="0" w:color="auto"/>
                                <w:left w:val="none" w:sz="0" w:space="0" w:color="auto"/>
                                <w:bottom w:val="none" w:sz="0" w:space="0" w:color="auto"/>
                                <w:right w:val="none" w:sz="0" w:space="0" w:color="auto"/>
                              </w:divBdr>
                            </w:div>
                            <w:div w:id="600528487">
                              <w:marLeft w:val="0"/>
                              <w:marRight w:val="0"/>
                              <w:marTop w:val="0"/>
                              <w:marBottom w:val="0"/>
                              <w:divBdr>
                                <w:top w:val="none" w:sz="0" w:space="0" w:color="auto"/>
                                <w:left w:val="none" w:sz="0" w:space="0" w:color="auto"/>
                                <w:bottom w:val="single" w:sz="6" w:space="0" w:color="FFFFFF"/>
                                <w:right w:val="none" w:sz="0" w:space="0" w:color="auto"/>
                              </w:divBdr>
                            </w:div>
                            <w:div w:id="879514697">
                              <w:marLeft w:val="0"/>
                              <w:marRight w:val="0"/>
                              <w:marTop w:val="0"/>
                              <w:marBottom w:val="0"/>
                              <w:divBdr>
                                <w:top w:val="none" w:sz="0" w:space="0" w:color="auto"/>
                                <w:left w:val="none" w:sz="0" w:space="0" w:color="auto"/>
                                <w:bottom w:val="none" w:sz="0" w:space="0" w:color="auto"/>
                                <w:right w:val="none" w:sz="0" w:space="0" w:color="auto"/>
                              </w:divBdr>
                            </w:div>
                            <w:div w:id="1003126676">
                              <w:marLeft w:val="0"/>
                              <w:marRight w:val="0"/>
                              <w:marTop w:val="0"/>
                              <w:marBottom w:val="0"/>
                              <w:divBdr>
                                <w:top w:val="none" w:sz="0" w:space="0" w:color="auto"/>
                                <w:left w:val="none" w:sz="0" w:space="0" w:color="auto"/>
                                <w:bottom w:val="none" w:sz="0" w:space="0" w:color="auto"/>
                                <w:right w:val="none" w:sz="0" w:space="0" w:color="auto"/>
                              </w:divBdr>
                            </w:div>
                            <w:div w:id="1027759785">
                              <w:marLeft w:val="0"/>
                              <w:marRight w:val="0"/>
                              <w:marTop w:val="0"/>
                              <w:marBottom w:val="0"/>
                              <w:divBdr>
                                <w:top w:val="none" w:sz="0" w:space="0" w:color="auto"/>
                                <w:left w:val="none" w:sz="0" w:space="0" w:color="auto"/>
                                <w:bottom w:val="none" w:sz="0" w:space="0" w:color="auto"/>
                                <w:right w:val="none" w:sz="0" w:space="0" w:color="auto"/>
                              </w:divBdr>
                            </w:div>
                            <w:div w:id="1143735866">
                              <w:marLeft w:val="0"/>
                              <w:marRight w:val="0"/>
                              <w:marTop w:val="0"/>
                              <w:marBottom w:val="0"/>
                              <w:divBdr>
                                <w:top w:val="none" w:sz="0" w:space="0" w:color="auto"/>
                                <w:left w:val="none" w:sz="0" w:space="0" w:color="auto"/>
                                <w:bottom w:val="none" w:sz="0" w:space="0" w:color="auto"/>
                                <w:right w:val="none" w:sz="0" w:space="0" w:color="auto"/>
                              </w:divBdr>
                            </w:div>
                            <w:div w:id="1154949693">
                              <w:marLeft w:val="0"/>
                              <w:marRight w:val="0"/>
                              <w:marTop w:val="0"/>
                              <w:marBottom w:val="0"/>
                              <w:divBdr>
                                <w:top w:val="none" w:sz="0" w:space="0" w:color="auto"/>
                                <w:left w:val="none" w:sz="0" w:space="0" w:color="auto"/>
                                <w:bottom w:val="none" w:sz="0" w:space="0" w:color="auto"/>
                                <w:right w:val="none" w:sz="0" w:space="0" w:color="auto"/>
                              </w:divBdr>
                            </w:div>
                            <w:div w:id="1302808867">
                              <w:marLeft w:val="0"/>
                              <w:marRight w:val="0"/>
                              <w:marTop w:val="0"/>
                              <w:marBottom w:val="0"/>
                              <w:divBdr>
                                <w:top w:val="none" w:sz="0" w:space="0" w:color="auto"/>
                                <w:left w:val="none" w:sz="0" w:space="0" w:color="auto"/>
                                <w:bottom w:val="none" w:sz="0" w:space="0" w:color="auto"/>
                                <w:right w:val="none" w:sz="0" w:space="0" w:color="auto"/>
                              </w:divBdr>
                            </w:div>
                            <w:div w:id="1672678389">
                              <w:marLeft w:val="0"/>
                              <w:marRight w:val="0"/>
                              <w:marTop w:val="0"/>
                              <w:marBottom w:val="0"/>
                              <w:divBdr>
                                <w:top w:val="none" w:sz="0" w:space="0" w:color="auto"/>
                                <w:left w:val="none" w:sz="0" w:space="0" w:color="auto"/>
                                <w:bottom w:val="none" w:sz="0" w:space="0" w:color="auto"/>
                                <w:right w:val="none" w:sz="0" w:space="0" w:color="auto"/>
                              </w:divBdr>
                            </w:div>
                            <w:div w:id="1755129105">
                              <w:marLeft w:val="0"/>
                              <w:marRight w:val="0"/>
                              <w:marTop w:val="0"/>
                              <w:marBottom w:val="0"/>
                              <w:divBdr>
                                <w:top w:val="none" w:sz="0" w:space="0" w:color="auto"/>
                                <w:left w:val="none" w:sz="0" w:space="0" w:color="auto"/>
                                <w:bottom w:val="none" w:sz="0" w:space="0" w:color="auto"/>
                                <w:right w:val="none" w:sz="0" w:space="0" w:color="auto"/>
                              </w:divBdr>
                            </w:div>
                            <w:div w:id="1858691570">
                              <w:marLeft w:val="0"/>
                              <w:marRight w:val="0"/>
                              <w:marTop w:val="0"/>
                              <w:marBottom w:val="0"/>
                              <w:divBdr>
                                <w:top w:val="none" w:sz="0" w:space="0" w:color="auto"/>
                                <w:left w:val="none" w:sz="0" w:space="0" w:color="auto"/>
                                <w:bottom w:val="none" w:sz="0" w:space="0" w:color="auto"/>
                                <w:right w:val="none" w:sz="0" w:space="0" w:color="auto"/>
                              </w:divBdr>
                            </w:div>
                            <w:div w:id="1889297779">
                              <w:marLeft w:val="0"/>
                              <w:marRight w:val="0"/>
                              <w:marTop w:val="0"/>
                              <w:marBottom w:val="0"/>
                              <w:divBdr>
                                <w:top w:val="none" w:sz="0" w:space="0" w:color="auto"/>
                                <w:left w:val="none" w:sz="0" w:space="0" w:color="auto"/>
                                <w:bottom w:val="none" w:sz="0" w:space="0" w:color="auto"/>
                                <w:right w:val="none" w:sz="0" w:space="0" w:color="auto"/>
                              </w:divBdr>
                            </w:div>
                            <w:div w:id="19663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8142">
                  <w:marLeft w:val="0"/>
                  <w:marRight w:val="0"/>
                  <w:marTop w:val="0"/>
                  <w:marBottom w:val="0"/>
                  <w:divBdr>
                    <w:top w:val="none" w:sz="0" w:space="0" w:color="auto"/>
                    <w:left w:val="none" w:sz="0" w:space="0" w:color="auto"/>
                    <w:bottom w:val="none" w:sz="0" w:space="0" w:color="auto"/>
                    <w:right w:val="none" w:sz="0" w:space="0" w:color="auto"/>
                  </w:divBdr>
                  <w:divsChild>
                    <w:div w:id="1311716482">
                      <w:marLeft w:val="0"/>
                      <w:marRight w:val="0"/>
                      <w:marTop w:val="0"/>
                      <w:marBottom w:val="0"/>
                      <w:divBdr>
                        <w:top w:val="none" w:sz="0" w:space="0" w:color="auto"/>
                        <w:left w:val="none" w:sz="0" w:space="0" w:color="auto"/>
                        <w:bottom w:val="none" w:sz="0" w:space="0" w:color="auto"/>
                        <w:right w:val="none" w:sz="0" w:space="0" w:color="auto"/>
                      </w:divBdr>
                      <w:divsChild>
                        <w:div w:id="1082994306">
                          <w:marLeft w:val="0"/>
                          <w:marRight w:val="0"/>
                          <w:marTop w:val="0"/>
                          <w:marBottom w:val="0"/>
                          <w:divBdr>
                            <w:top w:val="none" w:sz="0" w:space="0" w:color="auto"/>
                            <w:left w:val="none" w:sz="0" w:space="0" w:color="auto"/>
                            <w:bottom w:val="none" w:sz="0" w:space="0" w:color="auto"/>
                            <w:right w:val="none" w:sz="0" w:space="0" w:color="auto"/>
                          </w:divBdr>
                        </w:div>
                        <w:div w:id="1360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414">
              <w:marLeft w:val="-255"/>
              <w:marRight w:val="-255"/>
              <w:marTop w:val="0"/>
              <w:marBottom w:val="0"/>
              <w:divBdr>
                <w:top w:val="none" w:sz="0" w:space="0" w:color="auto"/>
                <w:left w:val="none" w:sz="0" w:space="0" w:color="auto"/>
                <w:bottom w:val="none" w:sz="0" w:space="0" w:color="auto"/>
                <w:right w:val="none" w:sz="0" w:space="0" w:color="auto"/>
              </w:divBdr>
              <w:divsChild>
                <w:div w:id="549348068">
                  <w:marLeft w:val="0"/>
                  <w:marRight w:val="0"/>
                  <w:marTop w:val="0"/>
                  <w:marBottom w:val="0"/>
                  <w:divBdr>
                    <w:top w:val="none" w:sz="0" w:space="0" w:color="auto"/>
                    <w:left w:val="none" w:sz="0" w:space="0" w:color="auto"/>
                    <w:bottom w:val="none" w:sz="0" w:space="0" w:color="auto"/>
                    <w:right w:val="none" w:sz="0" w:space="0" w:color="auto"/>
                  </w:divBdr>
                  <w:divsChild>
                    <w:div w:id="385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28503">
      <w:bodyDiv w:val="1"/>
      <w:marLeft w:val="0"/>
      <w:marRight w:val="0"/>
      <w:marTop w:val="0"/>
      <w:marBottom w:val="0"/>
      <w:divBdr>
        <w:top w:val="none" w:sz="0" w:space="0" w:color="auto"/>
        <w:left w:val="none" w:sz="0" w:space="0" w:color="auto"/>
        <w:bottom w:val="none" w:sz="0" w:space="0" w:color="auto"/>
        <w:right w:val="none" w:sz="0" w:space="0" w:color="auto"/>
      </w:divBdr>
      <w:divsChild>
        <w:div w:id="19203357">
          <w:marLeft w:val="0"/>
          <w:marRight w:val="0"/>
          <w:marTop w:val="30"/>
          <w:marBottom w:val="0"/>
          <w:divBdr>
            <w:top w:val="none" w:sz="0" w:space="0" w:color="auto"/>
            <w:left w:val="none" w:sz="0" w:space="0" w:color="auto"/>
            <w:bottom w:val="none" w:sz="0" w:space="0" w:color="auto"/>
            <w:right w:val="none" w:sz="0" w:space="0" w:color="auto"/>
          </w:divBdr>
          <w:divsChild>
            <w:div w:id="399450340">
              <w:marLeft w:val="0"/>
              <w:marRight w:val="0"/>
              <w:marTop w:val="0"/>
              <w:marBottom w:val="0"/>
              <w:divBdr>
                <w:top w:val="none" w:sz="0" w:space="0" w:color="auto"/>
                <w:left w:val="none" w:sz="0" w:space="0" w:color="auto"/>
                <w:bottom w:val="none" w:sz="0" w:space="0" w:color="auto"/>
                <w:right w:val="none" w:sz="0" w:space="0" w:color="auto"/>
              </w:divBdr>
              <w:divsChild>
                <w:div w:id="129441691">
                  <w:marLeft w:val="0"/>
                  <w:marRight w:val="0"/>
                  <w:marTop w:val="0"/>
                  <w:marBottom w:val="0"/>
                  <w:divBdr>
                    <w:top w:val="none" w:sz="0" w:space="0" w:color="auto"/>
                    <w:left w:val="none" w:sz="0" w:space="0" w:color="auto"/>
                    <w:bottom w:val="none" w:sz="0" w:space="0" w:color="auto"/>
                    <w:right w:val="none" w:sz="0" w:space="0" w:color="auto"/>
                  </w:divBdr>
                  <w:divsChild>
                    <w:div w:id="3878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551">
              <w:marLeft w:val="0"/>
              <w:marRight w:val="0"/>
              <w:marTop w:val="0"/>
              <w:marBottom w:val="0"/>
              <w:divBdr>
                <w:top w:val="none" w:sz="0" w:space="0" w:color="auto"/>
                <w:left w:val="none" w:sz="0" w:space="0" w:color="auto"/>
                <w:bottom w:val="none" w:sz="0" w:space="0" w:color="auto"/>
                <w:right w:val="none" w:sz="0" w:space="0" w:color="auto"/>
              </w:divBdr>
              <w:divsChild>
                <w:div w:id="1096293696">
                  <w:marLeft w:val="0"/>
                  <w:marRight w:val="0"/>
                  <w:marTop w:val="0"/>
                  <w:marBottom w:val="0"/>
                  <w:divBdr>
                    <w:top w:val="none" w:sz="0" w:space="0" w:color="auto"/>
                    <w:left w:val="none" w:sz="0" w:space="0" w:color="auto"/>
                    <w:bottom w:val="none" w:sz="0" w:space="0" w:color="auto"/>
                    <w:right w:val="none" w:sz="0" w:space="0" w:color="auto"/>
                  </w:divBdr>
                  <w:divsChild>
                    <w:div w:id="663052474">
                      <w:marLeft w:val="180"/>
                      <w:marRight w:val="0"/>
                      <w:marTop w:val="0"/>
                      <w:marBottom w:val="0"/>
                      <w:divBdr>
                        <w:top w:val="none" w:sz="0" w:space="0" w:color="auto"/>
                        <w:left w:val="none" w:sz="0" w:space="0" w:color="auto"/>
                        <w:bottom w:val="none" w:sz="0" w:space="0" w:color="auto"/>
                        <w:right w:val="none" w:sz="0" w:space="0" w:color="auto"/>
                      </w:divBdr>
                      <w:divsChild>
                        <w:div w:id="1811945014">
                          <w:marLeft w:val="0"/>
                          <w:marRight w:val="0"/>
                          <w:marTop w:val="0"/>
                          <w:marBottom w:val="0"/>
                          <w:divBdr>
                            <w:top w:val="none" w:sz="0" w:space="0" w:color="auto"/>
                            <w:left w:val="none" w:sz="0" w:space="0" w:color="auto"/>
                            <w:bottom w:val="none" w:sz="0" w:space="0" w:color="auto"/>
                            <w:right w:val="none" w:sz="0" w:space="0" w:color="auto"/>
                          </w:divBdr>
                        </w:div>
                      </w:divsChild>
                    </w:div>
                    <w:div w:id="2106605220">
                      <w:marLeft w:val="180"/>
                      <w:marRight w:val="0"/>
                      <w:marTop w:val="0"/>
                      <w:marBottom w:val="0"/>
                      <w:divBdr>
                        <w:top w:val="none" w:sz="0" w:space="0" w:color="auto"/>
                        <w:left w:val="none" w:sz="0" w:space="0" w:color="auto"/>
                        <w:bottom w:val="none" w:sz="0" w:space="0" w:color="auto"/>
                        <w:right w:val="none" w:sz="0" w:space="0" w:color="auto"/>
                      </w:divBdr>
                      <w:divsChild>
                        <w:div w:id="1615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71506">
          <w:marLeft w:val="-255"/>
          <w:marRight w:val="-255"/>
          <w:marTop w:val="0"/>
          <w:marBottom w:val="0"/>
          <w:divBdr>
            <w:top w:val="none" w:sz="0" w:space="0" w:color="auto"/>
            <w:left w:val="none" w:sz="0" w:space="0" w:color="auto"/>
            <w:bottom w:val="none" w:sz="0" w:space="0" w:color="auto"/>
            <w:right w:val="none" w:sz="0" w:space="0" w:color="auto"/>
          </w:divBdr>
          <w:divsChild>
            <w:div w:id="285428375">
              <w:marLeft w:val="0"/>
              <w:marRight w:val="0"/>
              <w:marTop w:val="0"/>
              <w:marBottom w:val="0"/>
              <w:divBdr>
                <w:top w:val="none" w:sz="0" w:space="0" w:color="auto"/>
                <w:left w:val="none" w:sz="0" w:space="0" w:color="auto"/>
                <w:bottom w:val="none" w:sz="0" w:space="0" w:color="auto"/>
                <w:right w:val="none" w:sz="0" w:space="0" w:color="auto"/>
              </w:divBdr>
              <w:divsChild>
                <w:div w:id="12911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5876">
      <w:bodyDiv w:val="1"/>
      <w:marLeft w:val="0"/>
      <w:marRight w:val="0"/>
      <w:marTop w:val="0"/>
      <w:marBottom w:val="0"/>
      <w:divBdr>
        <w:top w:val="none" w:sz="0" w:space="0" w:color="auto"/>
        <w:left w:val="none" w:sz="0" w:space="0" w:color="auto"/>
        <w:bottom w:val="none" w:sz="0" w:space="0" w:color="auto"/>
        <w:right w:val="none" w:sz="0" w:space="0" w:color="auto"/>
      </w:divBdr>
      <w:divsChild>
        <w:div w:id="56828905">
          <w:marLeft w:val="0"/>
          <w:marRight w:val="0"/>
          <w:marTop w:val="0"/>
          <w:marBottom w:val="0"/>
          <w:divBdr>
            <w:top w:val="none" w:sz="0" w:space="0" w:color="auto"/>
            <w:left w:val="none" w:sz="0" w:space="0" w:color="auto"/>
            <w:bottom w:val="none" w:sz="0" w:space="0" w:color="auto"/>
            <w:right w:val="none" w:sz="0" w:space="0" w:color="auto"/>
          </w:divBdr>
          <w:divsChild>
            <w:div w:id="1228490198">
              <w:marLeft w:val="0"/>
              <w:marRight w:val="0"/>
              <w:marTop w:val="30"/>
              <w:marBottom w:val="0"/>
              <w:divBdr>
                <w:top w:val="none" w:sz="0" w:space="0" w:color="auto"/>
                <w:left w:val="none" w:sz="0" w:space="0" w:color="auto"/>
                <w:bottom w:val="none" w:sz="0" w:space="0" w:color="auto"/>
                <w:right w:val="none" w:sz="0" w:space="0" w:color="auto"/>
              </w:divBdr>
              <w:divsChild>
                <w:div w:id="1868173732">
                  <w:marLeft w:val="0"/>
                  <w:marRight w:val="0"/>
                  <w:marTop w:val="0"/>
                  <w:marBottom w:val="0"/>
                  <w:divBdr>
                    <w:top w:val="none" w:sz="0" w:space="0" w:color="auto"/>
                    <w:left w:val="none" w:sz="0" w:space="0" w:color="auto"/>
                    <w:bottom w:val="none" w:sz="0" w:space="0" w:color="auto"/>
                    <w:right w:val="none" w:sz="0" w:space="0" w:color="auto"/>
                  </w:divBdr>
                  <w:divsChild>
                    <w:div w:id="2083024246">
                      <w:marLeft w:val="0"/>
                      <w:marRight w:val="0"/>
                      <w:marTop w:val="0"/>
                      <w:marBottom w:val="0"/>
                      <w:divBdr>
                        <w:top w:val="none" w:sz="0" w:space="0" w:color="auto"/>
                        <w:left w:val="none" w:sz="0" w:space="0" w:color="auto"/>
                        <w:bottom w:val="none" w:sz="0" w:space="0" w:color="auto"/>
                        <w:right w:val="none" w:sz="0" w:space="0" w:color="auto"/>
                      </w:divBdr>
                      <w:divsChild>
                        <w:div w:id="1393233837">
                          <w:marLeft w:val="180"/>
                          <w:marRight w:val="0"/>
                          <w:marTop w:val="0"/>
                          <w:marBottom w:val="0"/>
                          <w:divBdr>
                            <w:top w:val="none" w:sz="0" w:space="0" w:color="auto"/>
                            <w:left w:val="none" w:sz="0" w:space="0" w:color="auto"/>
                            <w:bottom w:val="none" w:sz="0" w:space="0" w:color="auto"/>
                            <w:right w:val="none" w:sz="0" w:space="0" w:color="auto"/>
                          </w:divBdr>
                          <w:divsChild>
                            <w:div w:id="889880003">
                              <w:marLeft w:val="0"/>
                              <w:marRight w:val="0"/>
                              <w:marTop w:val="0"/>
                              <w:marBottom w:val="0"/>
                              <w:divBdr>
                                <w:top w:val="none" w:sz="0" w:space="0" w:color="auto"/>
                                <w:left w:val="none" w:sz="0" w:space="0" w:color="auto"/>
                                <w:bottom w:val="none" w:sz="0" w:space="0" w:color="auto"/>
                                <w:right w:val="none" w:sz="0" w:space="0" w:color="auto"/>
                              </w:divBdr>
                            </w:div>
                          </w:divsChild>
                        </w:div>
                        <w:div w:id="1724213055">
                          <w:marLeft w:val="180"/>
                          <w:marRight w:val="0"/>
                          <w:marTop w:val="0"/>
                          <w:marBottom w:val="0"/>
                          <w:divBdr>
                            <w:top w:val="none" w:sz="0" w:space="0" w:color="auto"/>
                            <w:left w:val="none" w:sz="0" w:space="0" w:color="auto"/>
                            <w:bottom w:val="none" w:sz="0" w:space="0" w:color="auto"/>
                            <w:right w:val="none" w:sz="0" w:space="0" w:color="auto"/>
                          </w:divBdr>
                          <w:divsChild>
                            <w:div w:id="1634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4976">
              <w:marLeft w:val="0"/>
              <w:marRight w:val="0"/>
              <w:marTop w:val="30"/>
              <w:marBottom w:val="0"/>
              <w:divBdr>
                <w:top w:val="none" w:sz="0" w:space="0" w:color="auto"/>
                <w:left w:val="none" w:sz="0" w:space="0" w:color="auto"/>
                <w:bottom w:val="none" w:sz="0" w:space="0" w:color="auto"/>
                <w:right w:val="none" w:sz="0" w:space="0" w:color="auto"/>
              </w:divBdr>
              <w:divsChild>
                <w:div w:id="941911717">
                  <w:marLeft w:val="0"/>
                  <w:marRight w:val="0"/>
                  <w:marTop w:val="0"/>
                  <w:marBottom w:val="0"/>
                  <w:divBdr>
                    <w:top w:val="none" w:sz="0" w:space="0" w:color="auto"/>
                    <w:left w:val="none" w:sz="0" w:space="0" w:color="auto"/>
                    <w:bottom w:val="none" w:sz="0" w:space="0" w:color="auto"/>
                    <w:right w:val="none" w:sz="0" w:space="0" w:color="auto"/>
                  </w:divBdr>
                  <w:divsChild>
                    <w:div w:id="617637403">
                      <w:marLeft w:val="0"/>
                      <w:marRight w:val="0"/>
                      <w:marTop w:val="0"/>
                      <w:marBottom w:val="0"/>
                      <w:divBdr>
                        <w:top w:val="none" w:sz="0" w:space="0" w:color="auto"/>
                        <w:left w:val="none" w:sz="0" w:space="0" w:color="auto"/>
                        <w:bottom w:val="none" w:sz="0" w:space="0" w:color="auto"/>
                        <w:right w:val="none" w:sz="0" w:space="0" w:color="auto"/>
                      </w:divBdr>
                      <w:divsChild>
                        <w:div w:id="1712876292">
                          <w:marLeft w:val="0"/>
                          <w:marRight w:val="0"/>
                          <w:marTop w:val="0"/>
                          <w:marBottom w:val="0"/>
                          <w:divBdr>
                            <w:top w:val="none" w:sz="0" w:space="0" w:color="auto"/>
                            <w:left w:val="none" w:sz="0" w:space="0" w:color="auto"/>
                            <w:bottom w:val="none" w:sz="0" w:space="0" w:color="auto"/>
                            <w:right w:val="none" w:sz="0" w:space="0" w:color="auto"/>
                          </w:divBdr>
                          <w:divsChild>
                            <w:div w:id="742095923">
                              <w:marLeft w:val="0"/>
                              <w:marRight w:val="0"/>
                              <w:marTop w:val="0"/>
                              <w:marBottom w:val="0"/>
                              <w:divBdr>
                                <w:top w:val="none" w:sz="0" w:space="0" w:color="auto"/>
                                <w:left w:val="none" w:sz="0" w:space="0" w:color="auto"/>
                                <w:bottom w:val="none" w:sz="0" w:space="0" w:color="auto"/>
                                <w:right w:val="none" w:sz="0" w:space="0" w:color="auto"/>
                              </w:divBdr>
                              <w:divsChild>
                                <w:div w:id="328679810">
                                  <w:marLeft w:val="0"/>
                                  <w:marRight w:val="0"/>
                                  <w:marTop w:val="0"/>
                                  <w:marBottom w:val="0"/>
                                  <w:divBdr>
                                    <w:top w:val="none" w:sz="0" w:space="0" w:color="auto"/>
                                    <w:left w:val="none" w:sz="0" w:space="0" w:color="auto"/>
                                    <w:bottom w:val="none" w:sz="0" w:space="0" w:color="auto"/>
                                    <w:right w:val="none" w:sz="0" w:space="0" w:color="auto"/>
                                  </w:divBdr>
                                  <w:divsChild>
                                    <w:div w:id="15243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29024">
                  <w:marLeft w:val="0"/>
                  <w:marRight w:val="0"/>
                  <w:marTop w:val="0"/>
                  <w:marBottom w:val="0"/>
                  <w:divBdr>
                    <w:top w:val="none" w:sz="0" w:space="0" w:color="auto"/>
                    <w:left w:val="none" w:sz="0" w:space="0" w:color="auto"/>
                    <w:bottom w:val="none" w:sz="0" w:space="0" w:color="auto"/>
                    <w:right w:val="none" w:sz="0" w:space="0" w:color="auto"/>
                  </w:divBdr>
                  <w:divsChild>
                    <w:div w:id="1577663961">
                      <w:marLeft w:val="0"/>
                      <w:marRight w:val="0"/>
                      <w:marTop w:val="0"/>
                      <w:marBottom w:val="0"/>
                      <w:divBdr>
                        <w:top w:val="none" w:sz="0" w:space="0" w:color="auto"/>
                        <w:left w:val="none" w:sz="0" w:space="0" w:color="auto"/>
                        <w:bottom w:val="none" w:sz="0" w:space="0" w:color="auto"/>
                        <w:right w:val="none" w:sz="0" w:space="0" w:color="auto"/>
                      </w:divBdr>
                      <w:divsChild>
                        <w:div w:id="8980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3478">
          <w:marLeft w:val="0"/>
          <w:marRight w:val="0"/>
          <w:marTop w:val="0"/>
          <w:marBottom w:val="330"/>
          <w:divBdr>
            <w:top w:val="none" w:sz="0" w:space="0" w:color="auto"/>
            <w:left w:val="none" w:sz="0" w:space="0" w:color="auto"/>
            <w:bottom w:val="none" w:sz="0" w:space="0" w:color="auto"/>
            <w:right w:val="none" w:sz="0" w:space="0" w:color="auto"/>
          </w:divBdr>
          <w:divsChild>
            <w:div w:id="1747678614">
              <w:marLeft w:val="0"/>
              <w:marRight w:val="0"/>
              <w:marTop w:val="0"/>
              <w:marBottom w:val="0"/>
              <w:divBdr>
                <w:top w:val="none" w:sz="0" w:space="0" w:color="auto"/>
                <w:left w:val="none" w:sz="0" w:space="0" w:color="auto"/>
                <w:bottom w:val="none" w:sz="0" w:space="0" w:color="auto"/>
                <w:right w:val="none" w:sz="0" w:space="0" w:color="auto"/>
              </w:divBdr>
              <w:divsChild>
                <w:div w:id="16532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60596">
          <w:marLeft w:val="0"/>
          <w:marRight w:val="0"/>
          <w:marTop w:val="510"/>
          <w:marBottom w:val="0"/>
          <w:divBdr>
            <w:top w:val="none" w:sz="0" w:space="0" w:color="auto"/>
            <w:left w:val="none" w:sz="0" w:space="0" w:color="auto"/>
            <w:bottom w:val="none" w:sz="0" w:space="0" w:color="auto"/>
            <w:right w:val="none" w:sz="0" w:space="0" w:color="auto"/>
          </w:divBdr>
          <w:divsChild>
            <w:div w:id="630668034">
              <w:marLeft w:val="0"/>
              <w:marRight w:val="0"/>
              <w:marTop w:val="0"/>
              <w:marBottom w:val="0"/>
              <w:divBdr>
                <w:top w:val="none" w:sz="0" w:space="0" w:color="auto"/>
                <w:left w:val="none" w:sz="0" w:space="0" w:color="auto"/>
                <w:bottom w:val="none" w:sz="0" w:space="0" w:color="auto"/>
                <w:right w:val="none" w:sz="0" w:space="0" w:color="auto"/>
              </w:divBdr>
              <w:divsChild>
                <w:div w:id="85469591">
                  <w:marLeft w:val="0"/>
                  <w:marRight w:val="0"/>
                  <w:marTop w:val="0"/>
                  <w:marBottom w:val="0"/>
                  <w:divBdr>
                    <w:top w:val="none" w:sz="0" w:space="0" w:color="auto"/>
                    <w:left w:val="none" w:sz="0" w:space="0" w:color="auto"/>
                    <w:bottom w:val="none" w:sz="0" w:space="0" w:color="auto"/>
                    <w:right w:val="none" w:sz="0" w:space="0" w:color="auto"/>
                  </w:divBdr>
                  <w:divsChild>
                    <w:div w:id="854030698">
                      <w:marLeft w:val="0"/>
                      <w:marRight w:val="210"/>
                      <w:marTop w:val="0"/>
                      <w:marBottom w:val="0"/>
                      <w:divBdr>
                        <w:top w:val="none" w:sz="0" w:space="0" w:color="auto"/>
                        <w:left w:val="none" w:sz="0" w:space="0" w:color="auto"/>
                        <w:bottom w:val="none" w:sz="0" w:space="0" w:color="auto"/>
                        <w:right w:val="none" w:sz="0" w:space="0" w:color="auto"/>
                      </w:divBdr>
                    </w:div>
                    <w:div w:id="109085775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73743">
      <w:bodyDiv w:val="1"/>
      <w:marLeft w:val="0"/>
      <w:marRight w:val="0"/>
      <w:marTop w:val="0"/>
      <w:marBottom w:val="0"/>
      <w:divBdr>
        <w:top w:val="none" w:sz="0" w:space="0" w:color="auto"/>
        <w:left w:val="none" w:sz="0" w:space="0" w:color="auto"/>
        <w:bottom w:val="none" w:sz="0" w:space="0" w:color="auto"/>
        <w:right w:val="none" w:sz="0" w:space="0" w:color="auto"/>
      </w:divBdr>
      <w:divsChild>
        <w:div w:id="61684946">
          <w:marLeft w:val="0"/>
          <w:marRight w:val="0"/>
          <w:marTop w:val="30"/>
          <w:marBottom w:val="0"/>
          <w:divBdr>
            <w:top w:val="none" w:sz="0" w:space="0" w:color="auto"/>
            <w:left w:val="none" w:sz="0" w:space="0" w:color="auto"/>
            <w:bottom w:val="none" w:sz="0" w:space="0" w:color="auto"/>
            <w:right w:val="none" w:sz="0" w:space="0" w:color="auto"/>
          </w:divBdr>
          <w:divsChild>
            <w:div w:id="1444687531">
              <w:marLeft w:val="0"/>
              <w:marRight w:val="0"/>
              <w:marTop w:val="0"/>
              <w:marBottom w:val="0"/>
              <w:divBdr>
                <w:top w:val="none" w:sz="0" w:space="0" w:color="auto"/>
                <w:left w:val="none" w:sz="0" w:space="0" w:color="auto"/>
                <w:bottom w:val="none" w:sz="0" w:space="0" w:color="auto"/>
                <w:right w:val="none" w:sz="0" w:space="0" w:color="auto"/>
              </w:divBdr>
              <w:divsChild>
                <w:div w:id="1146506578">
                  <w:marLeft w:val="0"/>
                  <w:marRight w:val="0"/>
                  <w:marTop w:val="0"/>
                  <w:marBottom w:val="0"/>
                  <w:divBdr>
                    <w:top w:val="none" w:sz="0" w:space="0" w:color="auto"/>
                    <w:left w:val="none" w:sz="0" w:space="0" w:color="auto"/>
                    <w:bottom w:val="none" w:sz="0" w:space="0" w:color="auto"/>
                    <w:right w:val="none" w:sz="0" w:space="0" w:color="auto"/>
                  </w:divBdr>
                  <w:divsChild>
                    <w:div w:id="19173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6563">
              <w:marLeft w:val="0"/>
              <w:marRight w:val="0"/>
              <w:marTop w:val="0"/>
              <w:marBottom w:val="0"/>
              <w:divBdr>
                <w:top w:val="none" w:sz="0" w:space="0" w:color="auto"/>
                <w:left w:val="none" w:sz="0" w:space="0" w:color="auto"/>
                <w:bottom w:val="none" w:sz="0" w:space="0" w:color="auto"/>
                <w:right w:val="none" w:sz="0" w:space="0" w:color="auto"/>
              </w:divBdr>
              <w:divsChild>
                <w:div w:id="927931390">
                  <w:marLeft w:val="0"/>
                  <w:marRight w:val="0"/>
                  <w:marTop w:val="0"/>
                  <w:marBottom w:val="0"/>
                  <w:divBdr>
                    <w:top w:val="none" w:sz="0" w:space="0" w:color="auto"/>
                    <w:left w:val="none" w:sz="0" w:space="0" w:color="auto"/>
                    <w:bottom w:val="none" w:sz="0" w:space="0" w:color="auto"/>
                    <w:right w:val="none" w:sz="0" w:space="0" w:color="auto"/>
                  </w:divBdr>
                  <w:divsChild>
                    <w:div w:id="546840042">
                      <w:marLeft w:val="180"/>
                      <w:marRight w:val="0"/>
                      <w:marTop w:val="0"/>
                      <w:marBottom w:val="0"/>
                      <w:divBdr>
                        <w:top w:val="none" w:sz="0" w:space="0" w:color="auto"/>
                        <w:left w:val="none" w:sz="0" w:space="0" w:color="auto"/>
                        <w:bottom w:val="none" w:sz="0" w:space="0" w:color="auto"/>
                        <w:right w:val="none" w:sz="0" w:space="0" w:color="auto"/>
                      </w:divBdr>
                      <w:divsChild>
                        <w:div w:id="1906917348">
                          <w:marLeft w:val="0"/>
                          <w:marRight w:val="0"/>
                          <w:marTop w:val="0"/>
                          <w:marBottom w:val="0"/>
                          <w:divBdr>
                            <w:top w:val="none" w:sz="0" w:space="0" w:color="auto"/>
                            <w:left w:val="none" w:sz="0" w:space="0" w:color="auto"/>
                            <w:bottom w:val="none" w:sz="0" w:space="0" w:color="auto"/>
                            <w:right w:val="none" w:sz="0" w:space="0" w:color="auto"/>
                          </w:divBdr>
                        </w:div>
                      </w:divsChild>
                    </w:div>
                    <w:div w:id="708797332">
                      <w:marLeft w:val="180"/>
                      <w:marRight w:val="0"/>
                      <w:marTop w:val="0"/>
                      <w:marBottom w:val="0"/>
                      <w:divBdr>
                        <w:top w:val="none" w:sz="0" w:space="0" w:color="auto"/>
                        <w:left w:val="none" w:sz="0" w:space="0" w:color="auto"/>
                        <w:bottom w:val="none" w:sz="0" w:space="0" w:color="auto"/>
                        <w:right w:val="none" w:sz="0" w:space="0" w:color="auto"/>
                      </w:divBdr>
                      <w:divsChild>
                        <w:div w:id="496387878">
                          <w:marLeft w:val="0"/>
                          <w:marRight w:val="0"/>
                          <w:marTop w:val="0"/>
                          <w:marBottom w:val="0"/>
                          <w:divBdr>
                            <w:top w:val="none" w:sz="0" w:space="0" w:color="auto"/>
                            <w:left w:val="none" w:sz="0" w:space="0" w:color="auto"/>
                            <w:bottom w:val="none" w:sz="0" w:space="0" w:color="auto"/>
                            <w:right w:val="none" w:sz="0" w:space="0" w:color="auto"/>
                          </w:divBdr>
                        </w:div>
                      </w:divsChild>
                    </w:div>
                    <w:div w:id="1537044609">
                      <w:marLeft w:val="180"/>
                      <w:marRight w:val="0"/>
                      <w:marTop w:val="0"/>
                      <w:marBottom w:val="0"/>
                      <w:divBdr>
                        <w:top w:val="none" w:sz="0" w:space="0" w:color="auto"/>
                        <w:left w:val="none" w:sz="0" w:space="0" w:color="auto"/>
                        <w:bottom w:val="none" w:sz="0" w:space="0" w:color="auto"/>
                        <w:right w:val="none" w:sz="0" w:space="0" w:color="auto"/>
                      </w:divBdr>
                      <w:divsChild>
                        <w:div w:id="8612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7061">
          <w:marLeft w:val="0"/>
          <w:marRight w:val="0"/>
          <w:marTop w:val="30"/>
          <w:marBottom w:val="0"/>
          <w:divBdr>
            <w:top w:val="none" w:sz="0" w:space="0" w:color="auto"/>
            <w:left w:val="none" w:sz="0" w:space="0" w:color="auto"/>
            <w:bottom w:val="none" w:sz="0" w:space="0" w:color="auto"/>
            <w:right w:val="none" w:sz="0" w:space="0" w:color="auto"/>
          </w:divBdr>
          <w:divsChild>
            <w:div w:id="99184418">
              <w:marLeft w:val="0"/>
              <w:marRight w:val="0"/>
              <w:marTop w:val="0"/>
              <w:marBottom w:val="0"/>
              <w:divBdr>
                <w:top w:val="none" w:sz="0" w:space="0" w:color="auto"/>
                <w:left w:val="none" w:sz="0" w:space="0" w:color="auto"/>
                <w:bottom w:val="none" w:sz="0" w:space="0" w:color="auto"/>
                <w:right w:val="none" w:sz="0" w:space="0" w:color="auto"/>
              </w:divBdr>
              <w:divsChild>
                <w:div w:id="202179841">
                  <w:marLeft w:val="0"/>
                  <w:marRight w:val="0"/>
                  <w:marTop w:val="0"/>
                  <w:marBottom w:val="0"/>
                  <w:divBdr>
                    <w:top w:val="none" w:sz="0" w:space="0" w:color="auto"/>
                    <w:left w:val="none" w:sz="0" w:space="0" w:color="auto"/>
                    <w:bottom w:val="none" w:sz="0" w:space="0" w:color="auto"/>
                    <w:right w:val="none" w:sz="0" w:space="0" w:color="auto"/>
                  </w:divBdr>
                  <w:divsChild>
                    <w:div w:id="639186184">
                      <w:marLeft w:val="0"/>
                      <w:marRight w:val="0"/>
                      <w:marTop w:val="0"/>
                      <w:marBottom w:val="0"/>
                      <w:divBdr>
                        <w:top w:val="none" w:sz="0" w:space="0" w:color="auto"/>
                        <w:left w:val="none" w:sz="0" w:space="0" w:color="auto"/>
                        <w:bottom w:val="none" w:sz="0" w:space="0" w:color="auto"/>
                        <w:right w:val="none" w:sz="0" w:space="0" w:color="auto"/>
                      </w:divBdr>
                    </w:div>
                    <w:div w:id="21280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901">
              <w:marLeft w:val="0"/>
              <w:marRight w:val="0"/>
              <w:marTop w:val="0"/>
              <w:marBottom w:val="0"/>
              <w:divBdr>
                <w:top w:val="none" w:sz="0" w:space="0" w:color="auto"/>
                <w:left w:val="none" w:sz="0" w:space="0" w:color="auto"/>
                <w:bottom w:val="none" w:sz="0" w:space="0" w:color="auto"/>
                <w:right w:val="none" w:sz="0" w:space="0" w:color="auto"/>
              </w:divBdr>
              <w:divsChild>
                <w:div w:id="1385909143">
                  <w:marLeft w:val="0"/>
                  <w:marRight w:val="0"/>
                  <w:marTop w:val="0"/>
                  <w:marBottom w:val="0"/>
                  <w:divBdr>
                    <w:top w:val="none" w:sz="0" w:space="0" w:color="auto"/>
                    <w:left w:val="none" w:sz="0" w:space="0" w:color="auto"/>
                    <w:bottom w:val="none" w:sz="0" w:space="0" w:color="auto"/>
                    <w:right w:val="none" w:sz="0" w:space="0" w:color="auto"/>
                  </w:divBdr>
                  <w:divsChild>
                    <w:div w:id="279992215">
                      <w:marLeft w:val="180"/>
                      <w:marRight w:val="0"/>
                      <w:marTop w:val="0"/>
                      <w:marBottom w:val="0"/>
                      <w:divBdr>
                        <w:top w:val="none" w:sz="0" w:space="0" w:color="auto"/>
                        <w:left w:val="none" w:sz="0" w:space="0" w:color="auto"/>
                        <w:bottom w:val="none" w:sz="0" w:space="0" w:color="auto"/>
                        <w:right w:val="none" w:sz="0" w:space="0" w:color="auto"/>
                      </w:divBdr>
                      <w:divsChild>
                        <w:div w:id="58787971">
                          <w:marLeft w:val="0"/>
                          <w:marRight w:val="0"/>
                          <w:marTop w:val="0"/>
                          <w:marBottom w:val="0"/>
                          <w:divBdr>
                            <w:top w:val="none" w:sz="0" w:space="0" w:color="auto"/>
                            <w:left w:val="none" w:sz="0" w:space="0" w:color="auto"/>
                            <w:bottom w:val="none" w:sz="0" w:space="0" w:color="auto"/>
                            <w:right w:val="none" w:sz="0" w:space="0" w:color="auto"/>
                          </w:divBdr>
                        </w:div>
                      </w:divsChild>
                    </w:div>
                    <w:div w:id="1729956883">
                      <w:marLeft w:val="180"/>
                      <w:marRight w:val="0"/>
                      <w:marTop w:val="0"/>
                      <w:marBottom w:val="0"/>
                      <w:divBdr>
                        <w:top w:val="none" w:sz="0" w:space="0" w:color="auto"/>
                        <w:left w:val="none" w:sz="0" w:space="0" w:color="auto"/>
                        <w:bottom w:val="none" w:sz="0" w:space="0" w:color="auto"/>
                        <w:right w:val="none" w:sz="0" w:space="0" w:color="auto"/>
                      </w:divBdr>
                      <w:divsChild>
                        <w:div w:id="2108378734">
                          <w:marLeft w:val="0"/>
                          <w:marRight w:val="0"/>
                          <w:marTop w:val="0"/>
                          <w:marBottom w:val="0"/>
                          <w:divBdr>
                            <w:top w:val="none" w:sz="0" w:space="0" w:color="auto"/>
                            <w:left w:val="none" w:sz="0" w:space="0" w:color="auto"/>
                            <w:bottom w:val="none" w:sz="0" w:space="0" w:color="auto"/>
                            <w:right w:val="none" w:sz="0" w:space="0" w:color="auto"/>
                          </w:divBdr>
                        </w:div>
                      </w:divsChild>
                    </w:div>
                    <w:div w:id="1940022753">
                      <w:marLeft w:val="180"/>
                      <w:marRight w:val="0"/>
                      <w:marTop w:val="0"/>
                      <w:marBottom w:val="0"/>
                      <w:divBdr>
                        <w:top w:val="none" w:sz="0" w:space="0" w:color="auto"/>
                        <w:left w:val="none" w:sz="0" w:space="0" w:color="auto"/>
                        <w:bottom w:val="none" w:sz="0" w:space="0" w:color="auto"/>
                        <w:right w:val="none" w:sz="0" w:space="0" w:color="auto"/>
                      </w:divBdr>
                      <w:divsChild>
                        <w:div w:id="13324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62021">
          <w:marLeft w:val="-255"/>
          <w:marRight w:val="-255"/>
          <w:marTop w:val="0"/>
          <w:marBottom w:val="0"/>
          <w:divBdr>
            <w:top w:val="none" w:sz="0" w:space="0" w:color="auto"/>
            <w:left w:val="none" w:sz="0" w:space="0" w:color="auto"/>
            <w:bottom w:val="none" w:sz="0" w:space="0" w:color="auto"/>
            <w:right w:val="none" w:sz="0" w:space="0" w:color="auto"/>
          </w:divBdr>
          <w:divsChild>
            <w:div w:id="334847086">
              <w:marLeft w:val="0"/>
              <w:marRight w:val="0"/>
              <w:marTop w:val="0"/>
              <w:marBottom w:val="0"/>
              <w:divBdr>
                <w:top w:val="none" w:sz="0" w:space="0" w:color="auto"/>
                <w:left w:val="none" w:sz="0" w:space="0" w:color="auto"/>
                <w:bottom w:val="none" w:sz="0" w:space="0" w:color="auto"/>
                <w:right w:val="none" w:sz="0" w:space="0" w:color="auto"/>
              </w:divBdr>
              <w:divsChild>
                <w:div w:id="1517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1878">
          <w:marLeft w:val="0"/>
          <w:marRight w:val="0"/>
          <w:marTop w:val="30"/>
          <w:marBottom w:val="0"/>
          <w:divBdr>
            <w:top w:val="none" w:sz="0" w:space="0" w:color="auto"/>
            <w:left w:val="none" w:sz="0" w:space="0" w:color="auto"/>
            <w:bottom w:val="none" w:sz="0" w:space="0" w:color="auto"/>
            <w:right w:val="none" w:sz="0" w:space="0" w:color="auto"/>
          </w:divBdr>
          <w:divsChild>
            <w:div w:id="1977642903">
              <w:marLeft w:val="0"/>
              <w:marRight w:val="0"/>
              <w:marTop w:val="0"/>
              <w:marBottom w:val="0"/>
              <w:divBdr>
                <w:top w:val="none" w:sz="0" w:space="0" w:color="auto"/>
                <w:left w:val="none" w:sz="0" w:space="0" w:color="auto"/>
                <w:bottom w:val="none" w:sz="0" w:space="0" w:color="auto"/>
                <w:right w:val="none" w:sz="0" w:space="0" w:color="auto"/>
              </w:divBdr>
              <w:divsChild>
                <w:div w:id="2114936772">
                  <w:marLeft w:val="0"/>
                  <w:marRight w:val="0"/>
                  <w:marTop w:val="0"/>
                  <w:marBottom w:val="0"/>
                  <w:divBdr>
                    <w:top w:val="none" w:sz="0" w:space="0" w:color="auto"/>
                    <w:left w:val="none" w:sz="0" w:space="0" w:color="auto"/>
                    <w:bottom w:val="none" w:sz="0" w:space="0" w:color="auto"/>
                    <w:right w:val="none" w:sz="0" w:space="0" w:color="auto"/>
                  </w:divBdr>
                  <w:divsChild>
                    <w:div w:id="1512791121">
                      <w:marLeft w:val="180"/>
                      <w:marRight w:val="0"/>
                      <w:marTop w:val="0"/>
                      <w:marBottom w:val="0"/>
                      <w:divBdr>
                        <w:top w:val="none" w:sz="0" w:space="0" w:color="auto"/>
                        <w:left w:val="none" w:sz="0" w:space="0" w:color="auto"/>
                        <w:bottom w:val="none" w:sz="0" w:space="0" w:color="auto"/>
                        <w:right w:val="none" w:sz="0" w:space="0" w:color="auto"/>
                      </w:divBdr>
                      <w:divsChild>
                        <w:div w:id="1421296820">
                          <w:marLeft w:val="0"/>
                          <w:marRight w:val="0"/>
                          <w:marTop w:val="0"/>
                          <w:marBottom w:val="0"/>
                          <w:divBdr>
                            <w:top w:val="none" w:sz="0" w:space="0" w:color="auto"/>
                            <w:left w:val="none" w:sz="0" w:space="0" w:color="auto"/>
                            <w:bottom w:val="none" w:sz="0" w:space="0" w:color="auto"/>
                            <w:right w:val="none" w:sz="0" w:space="0" w:color="auto"/>
                          </w:divBdr>
                        </w:div>
                      </w:divsChild>
                    </w:div>
                    <w:div w:id="1669210461">
                      <w:marLeft w:val="180"/>
                      <w:marRight w:val="0"/>
                      <w:marTop w:val="0"/>
                      <w:marBottom w:val="0"/>
                      <w:divBdr>
                        <w:top w:val="none" w:sz="0" w:space="0" w:color="auto"/>
                        <w:left w:val="none" w:sz="0" w:space="0" w:color="auto"/>
                        <w:bottom w:val="none" w:sz="0" w:space="0" w:color="auto"/>
                        <w:right w:val="none" w:sz="0" w:space="0" w:color="auto"/>
                      </w:divBdr>
                      <w:divsChild>
                        <w:div w:id="895972016">
                          <w:marLeft w:val="0"/>
                          <w:marRight w:val="0"/>
                          <w:marTop w:val="0"/>
                          <w:marBottom w:val="0"/>
                          <w:divBdr>
                            <w:top w:val="none" w:sz="0" w:space="0" w:color="auto"/>
                            <w:left w:val="none" w:sz="0" w:space="0" w:color="auto"/>
                            <w:bottom w:val="none" w:sz="0" w:space="0" w:color="auto"/>
                            <w:right w:val="none" w:sz="0" w:space="0" w:color="auto"/>
                          </w:divBdr>
                        </w:div>
                      </w:divsChild>
                    </w:div>
                    <w:div w:id="1713993461">
                      <w:marLeft w:val="180"/>
                      <w:marRight w:val="0"/>
                      <w:marTop w:val="0"/>
                      <w:marBottom w:val="0"/>
                      <w:divBdr>
                        <w:top w:val="none" w:sz="0" w:space="0" w:color="auto"/>
                        <w:left w:val="none" w:sz="0" w:space="0" w:color="auto"/>
                        <w:bottom w:val="none" w:sz="0" w:space="0" w:color="auto"/>
                        <w:right w:val="none" w:sz="0" w:space="0" w:color="auto"/>
                      </w:divBdr>
                      <w:divsChild>
                        <w:div w:id="1010177568">
                          <w:marLeft w:val="0"/>
                          <w:marRight w:val="0"/>
                          <w:marTop w:val="0"/>
                          <w:marBottom w:val="0"/>
                          <w:divBdr>
                            <w:top w:val="none" w:sz="0" w:space="0" w:color="auto"/>
                            <w:left w:val="none" w:sz="0" w:space="0" w:color="auto"/>
                            <w:bottom w:val="none" w:sz="0" w:space="0" w:color="auto"/>
                            <w:right w:val="none" w:sz="0" w:space="0" w:color="auto"/>
                          </w:divBdr>
                        </w:div>
                      </w:divsChild>
                    </w:div>
                    <w:div w:id="2053727378">
                      <w:marLeft w:val="180"/>
                      <w:marRight w:val="0"/>
                      <w:marTop w:val="0"/>
                      <w:marBottom w:val="0"/>
                      <w:divBdr>
                        <w:top w:val="none" w:sz="0" w:space="0" w:color="auto"/>
                        <w:left w:val="none" w:sz="0" w:space="0" w:color="auto"/>
                        <w:bottom w:val="none" w:sz="0" w:space="0" w:color="auto"/>
                        <w:right w:val="none" w:sz="0" w:space="0" w:color="auto"/>
                      </w:divBdr>
                      <w:divsChild>
                        <w:div w:id="7717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899">
              <w:marLeft w:val="0"/>
              <w:marRight w:val="0"/>
              <w:marTop w:val="0"/>
              <w:marBottom w:val="0"/>
              <w:divBdr>
                <w:top w:val="none" w:sz="0" w:space="0" w:color="auto"/>
                <w:left w:val="none" w:sz="0" w:space="0" w:color="auto"/>
                <w:bottom w:val="none" w:sz="0" w:space="0" w:color="auto"/>
                <w:right w:val="none" w:sz="0" w:space="0" w:color="auto"/>
              </w:divBdr>
              <w:divsChild>
                <w:div w:id="1279028785">
                  <w:marLeft w:val="0"/>
                  <w:marRight w:val="0"/>
                  <w:marTop w:val="0"/>
                  <w:marBottom w:val="0"/>
                  <w:divBdr>
                    <w:top w:val="none" w:sz="0" w:space="0" w:color="auto"/>
                    <w:left w:val="none" w:sz="0" w:space="0" w:color="auto"/>
                    <w:bottom w:val="none" w:sz="0" w:space="0" w:color="auto"/>
                    <w:right w:val="none" w:sz="0" w:space="0" w:color="auto"/>
                  </w:divBdr>
                  <w:divsChild>
                    <w:div w:id="280647907">
                      <w:marLeft w:val="0"/>
                      <w:marRight w:val="0"/>
                      <w:marTop w:val="0"/>
                      <w:marBottom w:val="0"/>
                      <w:divBdr>
                        <w:top w:val="none" w:sz="0" w:space="0" w:color="auto"/>
                        <w:left w:val="none" w:sz="0" w:space="0" w:color="auto"/>
                        <w:bottom w:val="none" w:sz="0" w:space="0" w:color="auto"/>
                        <w:right w:val="none" w:sz="0" w:space="0" w:color="auto"/>
                      </w:divBdr>
                    </w:div>
                    <w:div w:id="4687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9891">
          <w:marLeft w:val="0"/>
          <w:marRight w:val="0"/>
          <w:marTop w:val="30"/>
          <w:marBottom w:val="0"/>
          <w:divBdr>
            <w:top w:val="none" w:sz="0" w:space="0" w:color="auto"/>
            <w:left w:val="none" w:sz="0" w:space="0" w:color="auto"/>
            <w:bottom w:val="none" w:sz="0" w:space="0" w:color="auto"/>
            <w:right w:val="none" w:sz="0" w:space="0" w:color="auto"/>
          </w:divBdr>
          <w:divsChild>
            <w:div w:id="264001943">
              <w:marLeft w:val="0"/>
              <w:marRight w:val="0"/>
              <w:marTop w:val="0"/>
              <w:marBottom w:val="0"/>
              <w:divBdr>
                <w:top w:val="none" w:sz="0" w:space="0" w:color="auto"/>
                <w:left w:val="none" w:sz="0" w:space="0" w:color="auto"/>
                <w:bottom w:val="none" w:sz="0" w:space="0" w:color="auto"/>
                <w:right w:val="none" w:sz="0" w:space="0" w:color="auto"/>
              </w:divBdr>
              <w:divsChild>
                <w:div w:id="1568227680">
                  <w:marLeft w:val="0"/>
                  <w:marRight w:val="0"/>
                  <w:marTop w:val="0"/>
                  <w:marBottom w:val="0"/>
                  <w:divBdr>
                    <w:top w:val="none" w:sz="0" w:space="0" w:color="auto"/>
                    <w:left w:val="none" w:sz="0" w:space="0" w:color="auto"/>
                    <w:bottom w:val="none" w:sz="0" w:space="0" w:color="auto"/>
                    <w:right w:val="none" w:sz="0" w:space="0" w:color="auto"/>
                  </w:divBdr>
                  <w:divsChild>
                    <w:div w:id="191890458">
                      <w:marLeft w:val="180"/>
                      <w:marRight w:val="0"/>
                      <w:marTop w:val="0"/>
                      <w:marBottom w:val="0"/>
                      <w:divBdr>
                        <w:top w:val="none" w:sz="0" w:space="0" w:color="auto"/>
                        <w:left w:val="none" w:sz="0" w:space="0" w:color="auto"/>
                        <w:bottom w:val="none" w:sz="0" w:space="0" w:color="auto"/>
                        <w:right w:val="none" w:sz="0" w:space="0" w:color="auto"/>
                      </w:divBdr>
                      <w:divsChild>
                        <w:div w:id="1720084124">
                          <w:marLeft w:val="0"/>
                          <w:marRight w:val="0"/>
                          <w:marTop w:val="0"/>
                          <w:marBottom w:val="0"/>
                          <w:divBdr>
                            <w:top w:val="none" w:sz="0" w:space="0" w:color="auto"/>
                            <w:left w:val="none" w:sz="0" w:space="0" w:color="auto"/>
                            <w:bottom w:val="none" w:sz="0" w:space="0" w:color="auto"/>
                            <w:right w:val="none" w:sz="0" w:space="0" w:color="auto"/>
                          </w:divBdr>
                        </w:div>
                      </w:divsChild>
                    </w:div>
                    <w:div w:id="1889604505">
                      <w:marLeft w:val="180"/>
                      <w:marRight w:val="0"/>
                      <w:marTop w:val="0"/>
                      <w:marBottom w:val="0"/>
                      <w:divBdr>
                        <w:top w:val="none" w:sz="0" w:space="0" w:color="auto"/>
                        <w:left w:val="none" w:sz="0" w:space="0" w:color="auto"/>
                        <w:bottom w:val="none" w:sz="0" w:space="0" w:color="auto"/>
                        <w:right w:val="none" w:sz="0" w:space="0" w:color="auto"/>
                      </w:divBdr>
                      <w:divsChild>
                        <w:div w:id="166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88616">
              <w:marLeft w:val="0"/>
              <w:marRight w:val="0"/>
              <w:marTop w:val="0"/>
              <w:marBottom w:val="0"/>
              <w:divBdr>
                <w:top w:val="none" w:sz="0" w:space="0" w:color="auto"/>
                <w:left w:val="none" w:sz="0" w:space="0" w:color="auto"/>
                <w:bottom w:val="none" w:sz="0" w:space="0" w:color="auto"/>
                <w:right w:val="none" w:sz="0" w:space="0" w:color="auto"/>
              </w:divBdr>
              <w:divsChild>
                <w:div w:id="1444762290">
                  <w:marLeft w:val="0"/>
                  <w:marRight w:val="0"/>
                  <w:marTop w:val="0"/>
                  <w:marBottom w:val="0"/>
                  <w:divBdr>
                    <w:top w:val="none" w:sz="0" w:space="0" w:color="auto"/>
                    <w:left w:val="none" w:sz="0" w:space="0" w:color="auto"/>
                    <w:bottom w:val="none" w:sz="0" w:space="0" w:color="auto"/>
                    <w:right w:val="none" w:sz="0" w:space="0" w:color="auto"/>
                  </w:divBdr>
                  <w:divsChild>
                    <w:div w:id="947153472">
                      <w:marLeft w:val="0"/>
                      <w:marRight w:val="0"/>
                      <w:marTop w:val="0"/>
                      <w:marBottom w:val="0"/>
                      <w:divBdr>
                        <w:top w:val="none" w:sz="0" w:space="0" w:color="auto"/>
                        <w:left w:val="none" w:sz="0" w:space="0" w:color="auto"/>
                        <w:bottom w:val="none" w:sz="0" w:space="0" w:color="auto"/>
                        <w:right w:val="none" w:sz="0" w:space="0" w:color="auto"/>
                      </w:divBdr>
                    </w:div>
                    <w:div w:id="13122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715">
          <w:marLeft w:val="0"/>
          <w:marRight w:val="0"/>
          <w:marTop w:val="30"/>
          <w:marBottom w:val="0"/>
          <w:divBdr>
            <w:top w:val="none" w:sz="0" w:space="0" w:color="auto"/>
            <w:left w:val="none" w:sz="0" w:space="0" w:color="auto"/>
            <w:bottom w:val="none" w:sz="0" w:space="0" w:color="auto"/>
            <w:right w:val="none" w:sz="0" w:space="0" w:color="auto"/>
          </w:divBdr>
          <w:divsChild>
            <w:div w:id="444009224">
              <w:marLeft w:val="0"/>
              <w:marRight w:val="0"/>
              <w:marTop w:val="0"/>
              <w:marBottom w:val="0"/>
              <w:divBdr>
                <w:top w:val="none" w:sz="0" w:space="0" w:color="auto"/>
                <w:left w:val="none" w:sz="0" w:space="0" w:color="auto"/>
                <w:bottom w:val="none" w:sz="0" w:space="0" w:color="auto"/>
                <w:right w:val="none" w:sz="0" w:space="0" w:color="auto"/>
              </w:divBdr>
              <w:divsChild>
                <w:div w:id="1786190914">
                  <w:marLeft w:val="0"/>
                  <w:marRight w:val="0"/>
                  <w:marTop w:val="0"/>
                  <w:marBottom w:val="0"/>
                  <w:divBdr>
                    <w:top w:val="none" w:sz="0" w:space="0" w:color="auto"/>
                    <w:left w:val="none" w:sz="0" w:space="0" w:color="auto"/>
                    <w:bottom w:val="none" w:sz="0" w:space="0" w:color="auto"/>
                    <w:right w:val="none" w:sz="0" w:space="0" w:color="auto"/>
                  </w:divBdr>
                  <w:divsChild>
                    <w:div w:id="1133015374">
                      <w:marLeft w:val="0"/>
                      <w:marRight w:val="0"/>
                      <w:marTop w:val="0"/>
                      <w:marBottom w:val="0"/>
                      <w:divBdr>
                        <w:top w:val="none" w:sz="0" w:space="0" w:color="auto"/>
                        <w:left w:val="none" w:sz="0" w:space="0" w:color="auto"/>
                        <w:bottom w:val="none" w:sz="0" w:space="0" w:color="auto"/>
                        <w:right w:val="none" w:sz="0" w:space="0" w:color="auto"/>
                      </w:divBdr>
                      <w:divsChild>
                        <w:div w:id="450246088">
                          <w:marLeft w:val="0"/>
                          <w:marRight w:val="0"/>
                          <w:marTop w:val="0"/>
                          <w:marBottom w:val="0"/>
                          <w:divBdr>
                            <w:top w:val="none" w:sz="0" w:space="0" w:color="auto"/>
                            <w:left w:val="none" w:sz="0" w:space="0" w:color="auto"/>
                            <w:bottom w:val="none" w:sz="0" w:space="0" w:color="auto"/>
                            <w:right w:val="none" w:sz="0" w:space="0" w:color="auto"/>
                          </w:divBdr>
                          <w:divsChild>
                            <w:div w:id="820463385">
                              <w:marLeft w:val="0"/>
                              <w:marRight w:val="0"/>
                              <w:marTop w:val="0"/>
                              <w:marBottom w:val="0"/>
                              <w:divBdr>
                                <w:top w:val="none" w:sz="0" w:space="0" w:color="auto"/>
                                <w:left w:val="none" w:sz="0" w:space="0" w:color="auto"/>
                                <w:bottom w:val="none" w:sz="0" w:space="0" w:color="auto"/>
                                <w:right w:val="none" w:sz="0" w:space="0" w:color="auto"/>
                              </w:divBdr>
                              <w:divsChild>
                                <w:div w:id="14749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51839">
              <w:marLeft w:val="0"/>
              <w:marRight w:val="0"/>
              <w:marTop w:val="0"/>
              <w:marBottom w:val="0"/>
              <w:divBdr>
                <w:top w:val="none" w:sz="0" w:space="0" w:color="auto"/>
                <w:left w:val="none" w:sz="0" w:space="0" w:color="auto"/>
                <w:bottom w:val="none" w:sz="0" w:space="0" w:color="auto"/>
                <w:right w:val="none" w:sz="0" w:space="0" w:color="auto"/>
              </w:divBdr>
              <w:divsChild>
                <w:div w:id="1937053962">
                  <w:marLeft w:val="0"/>
                  <w:marRight w:val="0"/>
                  <w:marTop w:val="0"/>
                  <w:marBottom w:val="0"/>
                  <w:divBdr>
                    <w:top w:val="none" w:sz="0" w:space="0" w:color="auto"/>
                    <w:left w:val="none" w:sz="0" w:space="0" w:color="auto"/>
                    <w:bottom w:val="none" w:sz="0" w:space="0" w:color="auto"/>
                    <w:right w:val="none" w:sz="0" w:space="0" w:color="auto"/>
                  </w:divBdr>
                  <w:divsChild>
                    <w:div w:id="440952554">
                      <w:marLeft w:val="0"/>
                      <w:marRight w:val="0"/>
                      <w:marTop w:val="0"/>
                      <w:marBottom w:val="0"/>
                      <w:divBdr>
                        <w:top w:val="none" w:sz="0" w:space="0" w:color="auto"/>
                        <w:left w:val="none" w:sz="0" w:space="0" w:color="auto"/>
                        <w:bottom w:val="none" w:sz="0" w:space="0" w:color="auto"/>
                        <w:right w:val="none" w:sz="0" w:space="0" w:color="auto"/>
                      </w:divBdr>
                    </w:div>
                    <w:div w:id="11585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548">
          <w:marLeft w:val="0"/>
          <w:marRight w:val="0"/>
          <w:marTop w:val="195"/>
          <w:marBottom w:val="0"/>
          <w:divBdr>
            <w:top w:val="none" w:sz="0" w:space="0" w:color="auto"/>
            <w:left w:val="none" w:sz="0" w:space="0" w:color="auto"/>
            <w:bottom w:val="none" w:sz="0" w:space="0" w:color="auto"/>
            <w:right w:val="none" w:sz="0" w:space="0" w:color="auto"/>
          </w:divBdr>
        </w:div>
        <w:div w:id="1807507740">
          <w:marLeft w:val="0"/>
          <w:marRight w:val="0"/>
          <w:marTop w:val="30"/>
          <w:marBottom w:val="0"/>
          <w:divBdr>
            <w:top w:val="none" w:sz="0" w:space="0" w:color="auto"/>
            <w:left w:val="none" w:sz="0" w:space="0" w:color="auto"/>
            <w:bottom w:val="none" w:sz="0" w:space="0" w:color="auto"/>
            <w:right w:val="none" w:sz="0" w:space="0" w:color="auto"/>
          </w:divBdr>
          <w:divsChild>
            <w:div w:id="39676612">
              <w:marLeft w:val="0"/>
              <w:marRight w:val="0"/>
              <w:marTop w:val="0"/>
              <w:marBottom w:val="0"/>
              <w:divBdr>
                <w:top w:val="none" w:sz="0" w:space="0" w:color="auto"/>
                <w:left w:val="none" w:sz="0" w:space="0" w:color="auto"/>
                <w:bottom w:val="none" w:sz="0" w:space="0" w:color="auto"/>
                <w:right w:val="none" w:sz="0" w:space="0" w:color="auto"/>
              </w:divBdr>
              <w:divsChild>
                <w:div w:id="644050011">
                  <w:marLeft w:val="0"/>
                  <w:marRight w:val="0"/>
                  <w:marTop w:val="0"/>
                  <w:marBottom w:val="0"/>
                  <w:divBdr>
                    <w:top w:val="none" w:sz="0" w:space="0" w:color="auto"/>
                    <w:left w:val="none" w:sz="0" w:space="0" w:color="auto"/>
                    <w:bottom w:val="none" w:sz="0" w:space="0" w:color="auto"/>
                    <w:right w:val="none" w:sz="0" w:space="0" w:color="auto"/>
                  </w:divBdr>
                  <w:divsChild>
                    <w:div w:id="1365523790">
                      <w:marLeft w:val="0"/>
                      <w:marRight w:val="0"/>
                      <w:marTop w:val="0"/>
                      <w:marBottom w:val="0"/>
                      <w:divBdr>
                        <w:top w:val="none" w:sz="0" w:space="0" w:color="auto"/>
                        <w:left w:val="none" w:sz="0" w:space="0" w:color="auto"/>
                        <w:bottom w:val="none" w:sz="0" w:space="0" w:color="auto"/>
                        <w:right w:val="none" w:sz="0" w:space="0" w:color="auto"/>
                      </w:divBdr>
                    </w:div>
                    <w:div w:id="19514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095">
              <w:marLeft w:val="0"/>
              <w:marRight w:val="0"/>
              <w:marTop w:val="0"/>
              <w:marBottom w:val="0"/>
              <w:divBdr>
                <w:top w:val="none" w:sz="0" w:space="0" w:color="auto"/>
                <w:left w:val="none" w:sz="0" w:space="0" w:color="auto"/>
                <w:bottom w:val="none" w:sz="0" w:space="0" w:color="auto"/>
                <w:right w:val="none" w:sz="0" w:space="0" w:color="auto"/>
              </w:divBdr>
              <w:divsChild>
                <w:div w:id="1417752900">
                  <w:marLeft w:val="0"/>
                  <w:marRight w:val="0"/>
                  <w:marTop w:val="0"/>
                  <w:marBottom w:val="0"/>
                  <w:divBdr>
                    <w:top w:val="none" w:sz="0" w:space="0" w:color="auto"/>
                    <w:left w:val="none" w:sz="0" w:space="0" w:color="auto"/>
                    <w:bottom w:val="none" w:sz="0" w:space="0" w:color="auto"/>
                    <w:right w:val="none" w:sz="0" w:space="0" w:color="auto"/>
                  </w:divBdr>
                  <w:divsChild>
                    <w:div w:id="47069056">
                      <w:marLeft w:val="180"/>
                      <w:marRight w:val="0"/>
                      <w:marTop w:val="0"/>
                      <w:marBottom w:val="0"/>
                      <w:divBdr>
                        <w:top w:val="none" w:sz="0" w:space="0" w:color="auto"/>
                        <w:left w:val="none" w:sz="0" w:space="0" w:color="auto"/>
                        <w:bottom w:val="none" w:sz="0" w:space="0" w:color="auto"/>
                        <w:right w:val="none" w:sz="0" w:space="0" w:color="auto"/>
                      </w:divBdr>
                      <w:divsChild>
                        <w:div w:id="180512572">
                          <w:marLeft w:val="0"/>
                          <w:marRight w:val="0"/>
                          <w:marTop w:val="0"/>
                          <w:marBottom w:val="0"/>
                          <w:divBdr>
                            <w:top w:val="none" w:sz="0" w:space="0" w:color="auto"/>
                            <w:left w:val="none" w:sz="0" w:space="0" w:color="auto"/>
                            <w:bottom w:val="none" w:sz="0" w:space="0" w:color="auto"/>
                            <w:right w:val="none" w:sz="0" w:space="0" w:color="auto"/>
                          </w:divBdr>
                        </w:div>
                      </w:divsChild>
                    </w:div>
                    <w:div w:id="697705642">
                      <w:marLeft w:val="180"/>
                      <w:marRight w:val="0"/>
                      <w:marTop w:val="0"/>
                      <w:marBottom w:val="0"/>
                      <w:divBdr>
                        <w:top w:val="none" w:sz="0" w:space="0" w:color="auto"/>
                        <w:left w:val="none" w:sz="0" w:space="0" w:color="auto"/>
                        <w:bottom w:val="none" w:sz="0" w:space="0" w:color="auto"/>
                        <w:right w:val="none" w:sz="0" w:space="0" w:color="auto"/>
                      </w:divBdr>
                      <w:divsChild>
                        <w:div w:id="180780515">
                          <w:marLeft w:val="0"/>
                          <w:marRight w:val="0"/>
                          <w:marTop w:val="0"/>
                          <w:marBottom w:val="0"/>
                          <w:divBdr>
                            <w:top w:val="none" w:sz="0" w:space="0" w:color="auto"/>
                            <w:left w:val="none" w:sz="0" w:space="0" w:color="auto"/>
                            <w:bottom w:val="none" w:sz="0" w:space="0" w:color="auto"/>
                            <w:right w:val="none" w:sz="0" w:space="0" w:color="auto"/>
                          </w:divBdr>
                        </w:div>
                      </w:divsChild>
                    </w:div>
                    <w:div w:id="1401364072">
                      <w:marLeft w:val="180"/>
                      <w:marRight w:val="0"/>
                      <w:marTop w:val="0"/>
                      <w:marBottom w:val="0"/>
                      <w:divBdr>
                        <w:top w:val="none" w:sz="0" w:space="0" w:color="auto"/>
                        <w:left w:val="none" w:sz="0" w:space="0" w:color="auto"/>
                        <w:bottom w:val="none" w:sz="0" w:space="0" w:color="auto"/>
                        <w:right w:val="none" w:sz="0" w:space="0" w:color="auto"/>
                      </w:divBdr>
                      <w:divsChild>
                        <w:div w:id="4056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8088">
          <w:marLeft w:val="0"/>
          <w:marRight w:val="0"/>
          <w:marTop w:val="30"/>
          <w:marBottom w:val="0"/>
          <w:divBdr>
            <w:top w:val="none" w:sz="0" w:space="0" w:color="auto"/>
            <w:left w:val="none" w:sz="0" w:space="0" w:color="auto"/>
            <w:bottom w:val="none" w:sz="0" w:space="0" w:color="auto"/>
            <w:right w:val="none" w:sz="0" w:space="0" w:color="auto"/>
          </w:divBdr>
          <w:divsChild>
            <w:div w:id="1459883210">
              <w:marLeft w:val="0"/>
              <w:marRight w:val="0"/>
              <w:marTop w:val="0"/>
              <w:marBottom w:val="0"/>
              <w:divBdr>
                <w:top w:val="none" w:sz="0" w:space="0" w:color="auto"/>
                <w:left w:val="none" w:sz="0" w:space="0" w:color="auto"/>
                <w:bottom w:val="none" w:sz="0" w:space="0" w:color="auto"/>
                <w:right w:val="none" w:sz="0" w:space="0" w:color="auto"/>
              </w:divBdr>
              <w:divsChild>
                <w:div w:id="927806019">
                  <w:marLeft w:val="0"/>
                  <w:marRight w:val="0"/>
                  <w:marTop w:val="0"/>
                  <w:marBottom w:val="0"/>
                  <w:divBdr>
                    <w:top w:val="none" w:sz="0" w:space="0" w:color="auto"/>
                    <w:left w:val="none" w:sz="0" w:space="0" w:color="auto"/>
                    <w:bottom w:val="none" w:sz="0" w:space="0" w:color="auto"/>
                    <w:right w:val="none" w:sz="0" w:space="0" w:color="auto"/>
                  </w:divBdr>
                  <w:divsChild>
                    <w:div w:id="838732399">
                      <w:marLeft w:val="0"/>
                      <w:marRight w:val="0"/>
                      <w:marTop w:val="0"/>
                      <w:marBottom w:val="0"/>
                      <w:divBdr>
                        <w:top w:val="none" w:sz="0" w:space="0" w:color="auto"/>
                        <w:left w:val="none" w:sz="0" w:space="0" w:color="auto"/>
                        <w:bottom w:val="none" w:sz="0" w:space="0" w:color="auto"/>
                        <w:right w:val="none" w:sz="0" w:space="0" w:color="auto"/>
                      </w:divBdr>
                    </w:div>
                    <w:div w:id="1410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6718">
              <w:marLeft w:val="0"/>
              <w:marRight w:val="0"/>
              <w:marTop w:val="0"/>
              <w:marBottom w:val="0"/>
              <w:divBdr>
                <w:top w:val="none" w:sz="0" w:space="0" w:color="auto"/>
                <w:left w:val="none" w:sz="0" w:space="0" w:color="auto"/>
                <w:bottom w:val="none" w:sz="0" w:space="0" w:color="auto"/>
                <w:right w:val="none" w:sz="0" w:space="0" w:color="auto"/>
              </w:divBdr>
              <w:divsChild>
                <w:div w:id="1459102007">
                  <w:marLeft w:val="0"/>
                  <w:marRight w:val="0"/>
                  <w:marTop w:val="0"/>
                  <w:marBottom w:val="0"/>
                  <w:divBdr>
                    <w:top w:val="none" w:sz="0" w:space="0" w:color="auto"/>
                    <w:left w:val="none" w:sz="0" w:space="0" w:color="auto"/>
                    <w:bottom w:val="none" w:sz="0" w:space="0" w:color="auto"/>
                    <w:right w:val="none" w:sz="0" w:space="0" w:color="auto"/>
                  </w:divBdr>
                  <w:divsChild>
                    <w:div w:id="1074232254">
                      <w:marLeft w:val="0"/>
                      <w:marRight w:val="0"/>
                      <w:marTop w:val="0"/>
                      <w:marBottom w:val="0"/>
                      <w:divBdr>
                        <w:top w:val="none" w:sz="0" w:space="0" w:color="auto"/>
                        <w:left w:val="none" w:sz="0" w:space="0" w:color="auto"/>
                        <w:bottom w:val="none" w:sz="0" w:space="0" w:color="auto"/>
                        <w:right w:val="none" w:sz="0" w:space="0" w:color="auto"/>
                      </w:divBdr>
                      <w:divsChild>
                        <w:div w:id="753281342">
                          <w:marLeft w:val="0"/>
                          <w:marRight w:val="0"/>
                          <w:marTop w:val="0"/>
                          <w:marBottom w:val="0"/>
                          <w:divBdr>
                            <w:top w:val="none" w:sz="0" w:space="0" w:color="auto"/>
                            <w:left w:val="none" w:sz="0" w:space="0" w:color="auto"/>
                            <w:bottom w:val="none" w:sz="0" w:space="0" w:color="auto"/>
                            <w:right w:val="none" w:sz="0" w:space="0" w:color="auto"/>
                          </w:divBdr>
                          <w:divsChild>
                            <w:div w:id="1009255709">
                              <w:marLeft w:val="0"/>
                              <w:marRight w:val="0"/>
                              <w:marTop w:val="0"/>
                              <w:marBottom w:val="0"/>
                              <w:divBdr>
                                <w:top w:val="none" w:sz="0" w:space="0" w:color="auto"/>
                                <w:left w:val="none" w:sz="0" w:space="0" w:color="auto"/>
                                <w:bottom w:val="none" w:sz="0" w:space="0" w:color="auto"/>
                                <w:right w:val="none" w:sz="0" w:space="0" w:color="auto"/>
                              </w:divBdr>
                              <w:divsChild>
                                <w:div w:id="5877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55319">
          <w:marLeft w:val="0"/>
          <w:marRight w:val="0"/>
          <w:marTop w:val="30"/>
          <w:marBottom w:val="0"/>
          <w:divBdr>
            <w:top w:val="none" w:sz="0" w:space="0" w:color="auto"/>
            <w:left w:val="none" w:sz="0" w:space="0" w:color="auto"/>
            <w:bottom w:val="none" w:sz="0" w:space="0" w:color="auto"/>
            <w:right w:val="none" w:sz="0" w:space="0" w:color="auto"/>
          </w:divBdr>
          <w:divsChild>
            <w:div w:id="602225614">
              <w:marLeft w:val="0"/>
              <w:marRight w:val="0"/>
              <w:marTop w:val="0"/>
              <w:marBottom w:val="0"/>
              <w:divBdr>
                <w:top w:val="none" w:sz="0" w:space="0" w:color="auto"/>
                <w:left w:val="none" w:sz="0" w:space="0" w:color="auto"/>
                <w:bottom w:val="none" w:sz="0" w:space="0" w:color="auto"/>
                <w:right w:val="none" w:sz="0" w:space="0" w:color="auto"/>
              </w:divBdr>
            </w:div>
            <w:div w:id="979502290">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0"/>
                  <w:divBdr>
                    <w:top w:val="none" w:sz="0" w:space="0" w:color="auto"/>
                    <w:left w:val="none" w:sz="0" w:space="0" w:color="auto"/>
                    <w:bottom w:val="none" w:sz="0" w:space="0" w:color="auto"/>
                    <w:right w:val="none" w:sz="0" w:space="0" w:color="auto"/>
                  </w:divBdr>
                  <w:divsChild>
                    <w:div w:id="606736578">
                      <w:marLeft w:val="0"/>
                      <w:marRight w:val="0"/>
                      <w:marTop w:val="0"/>
                      <w:marBottom w:val="0"/>
                      <w:divBdr>
                        <w:top w:val="none" w:sz="0" w:space="0" w:color="auto"/>
                        <w:left w:val="none" w:sz="0" w:space="0" w:color="auto"/>
                        <w:bottom w:val="none" w:sz="0" w:space="0" w:color="auto"/>
                        <w:right w:val="none" w:sz="0" w:space="0" w:color="auto"/>
                      </w:divBdr>
                    </w:div>
                    <w:div w:id="15710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4538">
              <w:marLeft w:val="0"/>
              <w:marRight w:val="0"/>
              <w:marTop w:val="0"/>
              <w:marBottom w:val="0"/>
              <w:divBdr>
                <w:top w:val="none" w:sz="0" w:space="0" w:color="auto"/>
                <w:left w:val="none" w:sz="0" w:space="0" w:color="auto"/>
                <w:bottom w:val="none" w:sz="0" w:space="0" w:color="auto"/>
                <w:right w:val="none" w:sz="0" w:space="0" w:color="auto"/>
              </w:divBdr>
              <w:divsChild>
                <w:div w:id="981932939">
                  <w:marLeft w:val="0"/>
                  <w:marRight w:val="0"/>
                  <w:marTop w:val="0"/>
                  <w:marBottom w:val="0"/>
                  <w:divBdr>
                    <w:top w:val="none" w:sz="0" w:space="0" w:color="auto"/>
                    <w:left w:val="none" w:sz="0" w:space="0" w:color="auto"/>
                    <w:bottom w:val="none" w:sz="0" w:space="0" w:color="auto"/>
                    <w:right w:val="none" w:sz="0" w:space="0" w:color="auto"/>
                  </w:divBdr>
                  <w:divsChild>
                    <w:div w:id="1803571247">
                      <w:marLeft w:val="180"/>
                      <w:marRight w:val="0"/>
                      <w:marTop w:val="0"/>
                      <w:marBottom w:val="0"/>
                      <w:divBdr>
                        <w:top w:val="none" w:sz="0" w:space="0" w:color="auto"/>
                        <w:left w:val="none" w:sz="0" w:space="0" w:color="auto"/>
                        <w:bottom w:val="none" w:sz="0" w:space="0" w:color="auto"/>
                        <w:right w:val="none" w:sz="0" w:space="0" w:color="auto"/>
                      </w:divBdr>
                      <w:divsChild>
                        <w:div w:id="11463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086">
                  <w:marLeft w:val="0"/>
                  <w:marRight w:val="0"/>
                  <w:marTop w:val="120"/>
                  <w:marBottom w:val="0"/>
                  <w:divBdr>
                    <w:top w:val="none" w:sz="0" w:space="0" w:color="auto"/>
                    <w:left w:val="none" w:sz="0" w:space="0" w:color="auto"/>
                    <w:bottom w:val="none" w:sz="0" w:space="0" w:color="auto"/>
                    <w:right w:val="none" w:sz="0" w:space="0" w:color="auto"/>
                  </w:divBdr>
                  <w:divsChild>
                    <w:div w:id="1378234961">
                      <w:marLeft w:val="180"/>
                      <w:marRight w:val="0"/>
                      <w:marTop w:val="0"/>
                      <w:marBottom w:val="0"/>
                      <w:divBdr>
                        <w:top w:val="none" w:sz="0" w:space="0" w:color="auto"/>
                        <w:left w:val="none" w:sz="0" w:space="0" w:color="auto"/>
                        <w:bottom w:val="none" w:sz="0" w:space="0" w:color="auto"/>
                        <w:right w:val="none" w:sz="0" w:space="0" w:color="auto"/>
                      </w:divBdr>
                      <w:divsChild>
                        <w:div w:id="1897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16439">
          <w:marLeft w:val="0"/>
          <w:marRight w:val="0"/>
          <w:marTop w:val="30"/>
          <w:marBottom w:val="0"/>
          <w:divBdr>
            <w:top w:val="none" w:sz="0" w:space="0" w:color="auto"/>
            <w:left w:val="none" w:sz="0" w:space="0" w:color="auto"/>
            <w:bottom w:val="none" w:sz="0" w:space="0" w:color="auto"/>
            <w:right w:val="none" w:sz="0" w:space="0" w:color="auto"/>
          </w:divBdr>
          <w:divsChild>
            <w:div w:id="284317829">
              <w:marLeft w:val="0"/>
              <w:marRight w:val="0"/>
              <w:marTop w:val="0"/>
              <w:marBottom w:val="0"/>
              <w:divBdr>
                <w:top w:val="none" w:sz="0" w:space="0" w:color="auto"/>
                <w:left w:val="none" w:sz="0" w:space="0" w:color="auto"/>
                <w:bottom w:val="none" w:sz="0" w:space="0" w:color="auto"/>
                <w:right w:val="none" w:sz="0" w:space="0" w:color="auto"/>
              </w:divBdr>
              <w:divsChild>
                <w:div w:id="458568721">
                  <w:marLeft w:val="0"/>
                  <w:marRight w:val="0"/>
                  <w:marTop w:val="0"/>
                  <w:marBottom w:val="0"/>
                  <w:divBdr>
                    <w:top w:val="none" w:sz="0" w:space="0" w:color="auto"/>
                    <w:left w:val="none" w:sz="0" w:space="0" w:color="auto"/>
                    <w:bottom w:val="none" w:sz="0" w:space="0" w:color="auto"/>
                    <w:right w:val="none" w:sz="0" w:space="0" w:color="auto"/>
                  </w:divBdr>
                  <w:divsChild>
                    <w:div w:id="673725919">
                      <w:marLeft w:val="0"/>
                      <w:marRight w:val="0"/>
                      <w:marTop w:val="0"/>
                      <w:marBottom w:val="0"/>
                      <w:divBdr>
                        <w:top w:val="none" w:sz="0" w:space="0" w:color="auto"/>
                        <w:left w:val="none" w:sz="0" w:space="0" w:color="auto"/>
                        <w:bottom w:val="none" w:sz="0" w:space="0" w:color="auto"/>
                        <w:right w:val="none" w:sz="0" w:space="0" w:color="auto"/>
                      </w:divBdr>
                      <w:divsChild>
                        <w:div w:id="1447195070">
                          <w:marLeft w:val="0"/>
                          <w:marRight w:val="0"/>
                          <w:marTop w:val="0"/>
                          <w:marBottom w:val="0"/>
                          <w:divBdr>
                            <w:top w:val="none" w:sz="0" w:space="0" w:color="auto"/>
                            <w:left w:val="none" w:sz="0" w:space="0" w:color="auto"/>
                            <w:bottom w:val="none" w:sz="0" w:space="0" w:color="auto"/>
                            <w:right w:val="none" w:sz="0" w:space="0" w:color="auto"/>
                          </w:divBdr>
                          <w:divsChild>
                            <w:div w:id="1347486702">
                              <w:marLeft w:val="0"/>
                              <w:marRight w:val="0"/>
                              <w:marTop w:val="0"/>
                              <w:marBottom w:val="0"/>
                              <w:divBdr>
                                <w:top w:val="none" w:sz="0" w:space="0" w:color="auto"/>
                                <w:left w:val="none" w:sz="0" w:space="0" w:color="auto"/>
                                <w:bottom w:val="none" w:sz="0" w:space="0" w:color="auto"/>
                                <w:right w:val="none" w:sz="0" w:space="0" w:color="auto"/>
                              </w:divBdr>
                              <w:divsChild>
                                <w:div w:id="14254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931959">
              <w:marLeft w:val="0"/>
              <w:marRight w:val="0"/>
              <w:marTop w:val="0"/>
              <w:marBottom w:val="0"/>
              <w:divBdr>
                <w:top w:val="none" w:sz="0" w:space="0" w:color="auto"/>
                <w:left w:val="none" w:sz="0" w:space="0" w:color="auto"/>
                <w:bottom w:val="none" w:sz="0" w:space="0" w:color="auto"/>
                <w:right w:val="none" w:sz="0" w:space="0" w:color="auto"/>
              </w:divBdr>
              <w:divsChild>
                <w:div w:id="1748648231">
                  <w:marLeft w:val="0"/>
                  <w:marRight w:val="0"/>
                  <w:marTop w:val="0"/>
                  <w:marBottom w:val="0"/>
                  <w:divBdr>
                    <w:top w:val="none" w:sz="0" w:space="0" w:color="auto"/>
                    <w:left w:val="none" w:sz="0" w:space="0" w:color="auto"/>
                    <w:bottom w:val="none" w:sz="0" w:space="0" w:color="auto"/>
                    <w:right w:val="none" w:sz="0" w:space="0" w:color="auto"/>
                  </w:divBdr>
                  <w:divsChild>
                    <w:div w:id="785848124">
                      <w:marLeft w:val="0"/>
                      <w:marRight w:val="0"/>
                      <w:marTop w:val="0"/>
                      <w:marBottom w:val="0"/>
                      <w:divBdr>
                        <w:top w:val="none" w:sz="0" w:space="0" w:color="auto"/>
                        <w:left w:val="none" w:sz="0" w:space="0" w:color="auto"/>
                        <w:bottom w:val="none" w:sz="0" w:space="0" w:color="auto"/>
                        <w:right w:val="none" w:sz="0" w:space="0" w:color="auto"/>
                      </w:divBdr>
                    </w:div>
                    <w:div w:id="20054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9270">
          <w:marLeft w:val="0"/>
          <w:marRight w:val="0"/>
          <w:marTop w:val="30"/>
          <w:marBottom w:val="0"/>
          <w:divBdr>
            <w:top w:val="none" w:sz="0" w:space="0" w:color="auto"/>
            <w:left w:val="none" w:sz="0" w:space="0" w:color="auto"/>
            <w:bottom w:val="none" w:sz="0" w:space="0" w:color="auto"/>
            <w:right w:val="none" w:sz="0" w:space="0" w:color="auto"/>
          </w:divBdr>
          <w:divsChild>
            <w:div w:id="1130826299">
              <w:marLeft w:val="0"/>
              <w:marRight w:val="0"/>
              <w:marTop w:val="0"/>
              <w:marBottom w:val="0"/>
              <w:divBdr>
                <w:top w:val="none" w:sz="0" w:space="0" w:color="auto"/>
                <w:left w:val="none" w:sz="0" w:space="0" w:color="auto"/>
                <w:bottom w:val="none" w:sz="0" w:space="0" w:color="auto"/>
                <w:right w:val="none" w:sz="0" w:space="0" w:color="auto"/>
              </w:divBdr>
              <w:divsChild>
                <w:div w:id="1891306178">
                  <w:marLeft w:val="0"/>
                  <w:marRight w:val="0"/>
                  <w:marTop w:val="0"/>
                  <w:marBottom w:val="0"/>
                  <w:divBdr>
                    <w:top w:val="none" w:sz="0" w:space="0" w:color="auto"/>
                    <w:left w:val="none" w:sz="0" w:space="0" w:color="auto"/>
                    <w:bottom w:val="none" w:sz="0" w:space="0" w:color="auto"/>
                    <w:right w:val="none" w:sz="0" w:space="0" w:color="auto"/>
                  </w:divBdr>
                  <w:divsChild>
                    <w:div w:id="271481377">
                      <w:marLeft w:val="0"/>
                      <w:marRight w:val="0"/>
                      <w:marTop w:val="0"/>
                      <w:marBottom w:val="0"/>
                      <w:divBdr>
                        <w:top w:val="none" w:sz="0" w:space="0" w:color="auto"/>
                        <w:left w:val="none" w:sz="0" w:space="0" w:color="auto"/>
                        <w:bottom w:val="none" w:sz="0" w:space="0" w:color="auto"/>
                        <w:right w:val="none" w:sz="0" w:space="0" w:color="auto"/>
                      </w:divBdr>
                    </w:div>
                    <w:div w:id="19755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909">
              <w:marLeft w:val="0"/>
              <w:marRight w:val="0"/>
              <w:marTop w:val="0"/>
              <w:marBottom w:val="0"/>
              <w:divBdr>
                <w:top w:val="none" w:sz="0" w:space="0" w:color="auto"/>
                <w:left w:val="none" w:sz="0" w:space="0" w:color="auto"/>
                <w:bottom w:val="none" w:sz="0" w:space="0" w:color="auto"/>
                <w:right w:val="none" w:sz="0" w:space="0" w:color="auto"/>
              </w:divBdr>
              <w:divsChild>
                <w:div w:id="1465074108">
                  <w:marLeft w:val="0"/>
                  <w:marRight w:val="0"/>
                  <w:marTop w:val="0"/>
                  <w:marBottom w:val="0"/>
                  <w:divBdr>
                    <w:top w:val="none" w:sz="0" w:space="0" w:color="auto"/>
                    <w:left w:val="none" w:sz="0" w:space="0" w:color="auto"/>
                    <w:bottom w:val="none" w:sz="0" w:space="0" w:color="auto"/>
                    <w:right w:val="none" w:sz="0" w:space="0" w:color="auto"/>
                  </w:divBdr>
                  <w:divsChild>
                    <w:div w:id="1755585347">
                      <w:marLeft w:val="0"/>
                      <w:marRight w:val="0"/>
                      <w:marTop w:val="0"/>
                      <w:marBottom w:val="0"/>
                      <w:divBdr>
                        <w:top w:val="none" w:sz="0" w:space="0" w:color="auto"/>
                        <w:left w:val="none" w:sz="0" w:space="0" w:color="auto"/>
                        <w:bottom w:val="none" w:sz="0" w:space="0" w:color="auto"/>
                        <w:right w:val="none" w:sz="0" w:space="0" w:color="auto"/>
                      </w:divBdr>
                      <w:divsChild>
                        <w:div w:id="2028798041">
                          <w:marLeft w:val="0"/>
                          <w:marRight w:val="0"/>
                          <w:marTop w:val="0"/>
                          <w:marBottom w:val="0"/>
                          <w:divBdr>
                            <w:top w:val="none" w:sz="0" w:space="0" w:color="auto"/>
                            <w:left w:val="none" w:sz="0" w:space="0" w:color="auto"/>
                            <w:bottom w:val="none" w:sz="0" w:space="0" w:color="auto"/>
                            <w:right w:val="none" w:sz="0" w:space="0" w:color="auto"/>
                          </w:divBdr>
                          <w:divsChild>
                            <w:div w:id="238759549">
                              <w:marLeft w:val="0"/>
                              <w:marRight w:val="0"/>
                              <w:marTop w:val="0"/>
                              <w:marBottom w:val="0"/>
                              <w:divBdr>
                                <w:top w:val="none" w:sz="0" w:space="0" w:color="auto"/>
                                <w:left w:val="none" w:sz="0" w:space="0" w:color="auto"/>
                                <w:bottom w:val="none" w:sz="0" w:space="0" w:color="auto"/>
                                <w:right w:val="none" w:sz="0" w:space="0" w:color="auto"/>
                              </w:divBdr>
                              <w:divsChild>
                                <w:div w:id="1946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3012883">
          <w:marLeft w:val="0"/>
          <w:marRight w:val="0"/>
          <w:marTop w:val="0"/>
          <w:marBottom w:val="330"/>
          <w:divBdr>
            <w:top w:val="none" w:sz="0" w:space="0" w:color="auto"/>
            <w:left w:val="none" w:sz="0" w:space="0" w:color="auto"/>
            <w:bottom w:val="none" w:sz="0" w:space="0" w:color="auto"/>
            <w:right w:val="none" w:sz="0" w:space="0" w:color="auto"/>
          </w:divBdr>
          <w:divsChild>
            <w:div w:id="969165731">
              <w:marLeft w:val="0"/>
              <w:marRight w:val="0"/>
              <w:marTop w:val="330"/>
              <w:marBottom w:val="0"/>
              <w:divBdr>
                <w:top w:val="none" w:sz="0" w:space="0" w:color="auto"/>
                <w:left w:val="none" w:sz="0" w:space="0" w:color="auto"/>
                <w:bottom w:val="none" w:sz="0" w:space="0" w:color="auto"/>
                <w:right w:val="none" w:sz="0" w:space="0" w:color="auto"/>
              </w:divBdr>
            </w:div>
            <w:div w:id="1742485943">
              <w:marLeft w:val="0"/>
              <w:marRight w:val="0"/>
              <w:marTop w:val="0"/>
              <w:marBottom w:val="0"/>
              <w:divBdr>
                <w:top w:val="none" w:sz="0" w:space="0" w:color="auto"/>
                <w:left w:val="none" w:sz="0" w:space="0" w:color="auto"/>
                <w:bottom w:val="none" w:sz="0" w:space="0" w:color="auto"/>
                <w:right w:val="none" w:sz="0" w:space="0" w:color="auto"/>
              </w:divBdr>
              <w:divsChild>
                <w:div w:id="1498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55">
          <w:marLeft w:val="0"/>
          <w:marRight w:val="0"/>
          <w:marTop w:val="510"/>
          <w:marBottom w:val="0"/>
          <w:divBdr>
            <w:top w:val="none" w:sz="0" w:space="0" w:color="auto"/>
            <w:left w:val="none" w:sz="0" w:space="0" w:color="auto"/>
            <w:bottom w:val="none" w:sz="0" w:space="0" w:color="auto"/>
            <w:right w:val="none" w:sz="0" w:space="0" w:color="auto"/>
          </w:divBdr>
          <w:divsChild>
            <w:div w:id="542134961">
              <w:marLeft w:val="0"/>
              <w:marRight w:val="0"/>
              <w:marTop w:val="0"/>
              <w:marBottom w:val="0"/>
              <w:divBdr>
                <w:top w:val="none" w:sz="0" w:space="0" w:color="auto"/>
                <w:left w:val="none" w:sz="0" w:space="0" w:color="auto"/>
                <w:bottom w:val="none" w:sz="0" w:space="0" w:color="auto"/>
                <w:right w:val="none" w:sz="0" w:space="0" w:color="auto"/>
              </w:divBdr>
              <w:divsChild>
                <w:div w:id="401099829">
                  <w:marLeft w:val="0"/>
                  <w:marRight w:val="0"/>
                  <w:marTop w:val="0"/>
                  <w:marBottom w:val="0"/>
                  <w:divBdr>
                    <w:top w:val="none" w:sz="0" w:space="0" w:color="auto"/>
                    <w:left w:val="none" w:sz="0" w:space="0" w:color="auto"/>
                    <w:bottom w:val="none" w:sz="0" w:space="0" w:color="auto"/>
                    <w:right w:val="none" w:sz="0" w:space="0" w:color="auto"/>
                  </w:divBdr>
                  <w:divsChild>
                    <w:div w:id="821385183">
                      <w:marLeft w:val="0"/>
                      <w:marRight w:val="0"/>
                      <w:marTop w:val="0"/>
                      <w:marBottom w:val="0"/>
                      <w:divBdr>
                        <w:top w:val="none" w:sz="0" w:space="0" w:color="auto"/>
                        <w:left w:val="none" w:sz="0" w:space="0" w:color="auto"/>
                        <w:bottom w:val="none" w:sz="0" w:space="0" w:color="auto"/>
                        <w:right w:val="none" w:sz="0" w:space="0" w:color="auto"/>
                      </w:divBdr>
                    </w:div>
                  </w:divsChild>
                </w:div>
                <w:div w:id="1606768537">
                  <w:marLeft w:val="0"/>
                  <w:marRight w:val="0"/>
                  <w:marTop w:val="0"/>
                  <w:marBottom w:val="0"/>
                  <w:divBdr>
                    <w:top w:val="none" w:sz="0" w:space="0" w:color="auto"/>
                    <w:left w:val="none" w:sz="0" w:space="0" w:color="auto"/>
                    <w:bottom w:val="none" w:sz="0" w:space="0" w:color="auto"/>
                    <w:right w:val="none" w:sz="0" w:space="0" w:color="auto"/>
                  </w:divBdr>
                  <w:divsChild>
                    <w:div w:id="99661830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746005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9463732">
      <w:bodyDiv w:val="1"/>
      <w:marLeft w:val="0"/>
      <w:marRight w:val="0"/>
      <w:marTop w:val="0"/>
      <w:marBottom w:val="0"/>
      <w:divBdr>
        <w:top w:val="none" w:sz="0" w:space="0" w:color="auto"/>
        <w:left w:val="none" w:sz="0" w:space="0" w:color="auto"/>
        <w:bottom w:val="none" w:sz="0" w:space="0" w:color="auto"/>
        <w:right w:val="none" w:sz="0" w:space="0" w:color="auto"/>
      </w:divBdr>
      <w:divsChild>
        <w:div w:id="958994151">
          <w:marLeft w:val="0"/>
          <w:marRight w:val="0"/>
          <w:marTop w:val="0"/>
          <w:marBottom w:val="0"/>
          <w:divBdr>
            <w:top w:val="none" w:sz="0" w:space="0" w:color="auto"/>
            <w:left w:val="none" w:sz="0" w:space="0" w:color="auto"/>
            <w:bottom w:val="none" w:sz="0" w:space="0" w:color="auto"/>
            <w:right w:val="none" w:sz="0" w:space="0" w:color="auto"/>
          </w:divBdr>
          <w:divsChild>
            <w:div w:id="49694465">
              <w:marLeft w:val="0"/>
              <w:marRight w:val="0"/>
              <w:marTop w:val="195"/>
              <w:marBottom w:val="0"/>
              <w:divBdr>
                <w:top w:val="none" w:sz="0" w:space="0" w:color="auto"/>
                <w:left w:val="none" w:sz="0" w:space="0" w:color="auto"/>
                <w:bottom w:val="none" w:sz="0" w:space="0" w:color="auto"/>
                <w:right w:val="none" w:sz="0" w:space="0" w:color="auto"/>
              </w:divBdr>
            </w:div>
            <w:div w:id="421682944">
              <w:marLeft w:val="0"/>
              <w:marRight w:val="0"/>
              <w:marTop w:val="30"/>
              <w:marBottom w:val="0"/>
              <w:divBdr>
                <w:top w:val="none" w:sz="0" w:space="0" w:color="auto"/>
                <w:left w:val="none" w:sz="0" w:space="0" w:color="auto"/>
                <w:bottom w:val="none" w:sz="0" w:space="0" w:color="auto"/>
                <w:right w:val="none" w:sz="0" w:space="0" w:color="auto"/>
              </w:divBdr>
              <w:divsChild>
                <w:div w:id="280888561">
                  <w:marLeft w:val="0"/>
                  <w:marRight w:val="0"/>
                  <w:marTop w:val="0"/>
                  <w:marBottom w:val="0"/>
                  <w:divBdr>
                    <w:top w:val="none" w:sz="0" w:space="0" w:color="auto"/>
                    <w:left w:val="none" w:sz="0" w:space="0" w:color="auto"/>
                    <w:bottom w:val="none" w:sz="0" w:space="0" w:color="auto"/>
                    <w:right w:val="none" w:sz="0" w:space="0" w:color="auto"/>
                  </w:divBdr>
                  <w:divsChild>
                    <w:div w:id="949243028">
                      <w:marLeft w:val="0"/>
                      <w:marRight w:val="0"/>
                      <w:marTop w:val="0"/>
                      <w:marBottom w:val="0"/>
                      <w:divBdr>
                        <w:top w:val="none" w:sz="0" w:space="0" w:color="auto"/>
                        <w:left w:val="none" w:sz="0" w:space="0" w:color="auto"/>
                        <w:bottom w:val="none" w:sz="0" w:space="0" w:color="auto"/>
                        <w:right w:val="none" w:sz="0" w:space="0" w:color="auto"/>
                      </w:divBdr>
                      <w:divsChild>
                        <w:div w:id="1818380862">
                          <w:marLeft w:val="0"/>
                          <w:marRight w:val="0"/>
                          <w:marTop w:val="0"/>
                          <w:marBottom w:val="0"/>
                          <w:divBdr>
                            <w:top w:val="none" w:sz="0" w:space="0" w:color="auto"/>
                            <w:left w:val="none" w:sz="0" w:space="0" w:color="auto"/>
                            <w:bottom w:val="none" w:sz="0" w:space="0" w:color="auto"/>
                            <w:right w:val="none" w:sz="0" w:space="0" w:color="auto"/>
                          </w:divBdr>
                          <w:divsChild>
                            <w:div w:id="79375882">
                              <w:marLeft w:val="0"/>
                              <w:marRight w:val="0"/>
                              <w:marTop w:val="0"/>
                              <w:marBottom w:val="0"/>
                              <w:divBdr>
                                <w:top w:val="none" w:sz="0" w:space="0" w:color="auto"/>
                                <w:left w:val="none" w:sz="0" w:space="0" w:color="auto"/>
                                <w:bottom w:val="none" w:sz="0" w:space="0" w:color="auto"/>
                                <w:right w:val="none" w:sz="0" w:space="0" w:color="auto"/>
                              </w:divBdr>
                            </w:div>
                            <w:div w:id="85686810">
                              <w:marLeft w:val="0"/>
                              <w:marRight w:val="0"/>
                              <w:marTop w:val="0"/>
                              <w:marBottom w:val="0"/>
                              <w:divBdr>
                                <w:top w:val="none" w:sz="0" w:space="0" w:color="auto"/>
                                <w:left w:val="none" w:sz="0" w:space="0" w:color="auto"/>
                                <w:bottom w:val="none" w:sz="0" w:space="0" w:color="auto"/>
                                <w:right w:val="none" w:sz="0" w:space="0" w:color="auto"/>
                              </w:divBdr>
                            </w:div>
                            <w:div w:id="232202215">
                              <w:marLeft w:val="0"/>
                              <w:marRight w:val="0"/>
                              <w:marTop w:val="0"/>
                              <w:marBottom w:val="0"/>
                              <w:divBdr>
                                <w:top w:val="none" w:sz="0" w:space="0" w:color="auto"/>
                                <w:left w:val="none" w:sz="0" w:space="0" w:color="auto"/>
                                <w:bottom w:val="none" w:sz="0" w:space="0" w:color="auto"/>
                                <w:right w:val="none" w:sz="0" w:space="0" w:color="auto"/>
                              </w:divBdr>
                            </w:div>
                            <w:div w:id="564489053">
                              <w:marLeft w:val="0"/>
                              <w:marRight w:val="0"/>
                              <w:marTop w:val="0"/>
                              <w:marBottom w:val="0"/>
                              <w:divBdr>
                                <w:top w:val="none" w:sz="0" w:space="0" w:color="auto"/>
                                <w:left w:val="none" w:sz="0" w:space="0" w:color="auto"/>
                                <w:bottom w:val="none" w:sz="0" w:space="0" w:color="auto"/>
                                <w:right w:val="none" w:sz="0" w:space="0" w:color="auto"/>
                              </w:divBdr>
                            </w:div>
                            <w:div w:id="603422384">
                              <w:marLeft w:val="0"/>
                              <w:marRight w:val="0"/>
                              <w:marTop w:val="0"/>
                              <w:marBottom w:val="0"/>
                              <w:divBdr>
                                <w:top w:val="none" w:sz="0" w:space="0" w:color="auto"/>
                                <w:left w:val="none" w:sz="0" w:space="0" w:color="auto"/>
                                <w:bottom w:val="none" w:sz="0" w:space="0" w:color="auto"/>
                                <w:right w:val="none" w:sz="0" w:space="0" w:color="auto"/>
                              </w:divBdr>
                            </w:div>
                            <w:div w:id="752314339">
                              <w:marLeft w:val="0"/>
                              <w:marRight w:val="0"/>
                              <w:marTop w:val="0"/>
                              <w:marBottom w:val="0"/>
                              <w:divBdr>
                                <w:top w:val="none" w:sz="0" w:space="0" w:color="auto"/>
                                <w:left w:val="none" w:sz="0" w:space="0" w:color="auto"/>
                                <w:bottom w:val="none" w:sz="0" w:space="0" w:color="auto"/>
                                <w:right w:val="none" w:sz="0" w:space="0" w:color="auto"/>
                              </w:divBdr>
                            </w:div>
                            <w:div w:id="881526451">
                              <w:marLeft w:val="0"/>
                              <w:marRight w:val="0"/>
                              <w:marTop w:val="0"/>
                              <w:marBottom w:val="0"/>
                              <w:divBdr>
                                <w:top w:val="none" w:sz="0" w:space="0" w:color="auto"/>
                                <w:left w:val="none" w:sz="0" w:space="0" w:color="auto"/>
                                <w:bottom w:val="none" w:sz="0" w:space="0" w:color="auto"/>
                                <w:right w:val="none" w:sz="0" w:space="0" w:color="auto"/>
                              </w:divBdr>
                            </w:div>
                            <w:div w:id="1076634815">
                              <w:marLeft w:val="0"/>
                              <w:marRight w:val="0"/>
                              <w:marTop w:val="0"/>
                              <w:marBottom w:val="0"/>
                              <w:divBdr>
                                <w:top w:val="none" w:sz="0" w:space="0" w:color="auto"/>
                                <w:left w:val="none" w:sz="0" w:space="0" w:color="auto"/>
                                <w:bottom w:val="none" w:sz="0" w:space="0" w:color="auto"/>
                                <w:right w:val="none" w:sz="0" w:space="0" w:color="auto"/>
                              </w:divBdr>
                            </w:div>
                            <w:div w:id="1125580925">
                              <w:marLeft w:val="0"/>
                              <w:marRight w:val="0"/>
                              <w:marTop w:val="0"/>
                              <w:marBottom w:val="0"/>
                              <w:divBdr>
                                <w:top w:val="none" w:sz="0" w:space="0" w:color="auto"/>
                                <w:left w:val="none" w:sz="0" w:space="0" w:color="auto"/>
                                <w:bottom w:val="none" w:sz="0" w:space="0" w:color="auto"/>
                                <w:right w:val="none" w:sz="0" w:space="0" w:color="auto"/>
                              </w:divBdr>
                            </w:div>
                            <w:div w:id="1131248702">
                              <w:marLeft w:val="0"/>
                              <w:marRight w:val="0"/>
                              <w:marTop w:val="0"/>
                              <w:marBottom w:val="0"/>
                              <w:divBdr>
                                <w:top w:val="none" w:sz="0" w:space="0" w:color="auto"/>
                                <w:left w:val="none" w:sz="0" w:space="0" w:color="auto"/>
                                <w:bottom w:val="none" w:sz="0" w:space="0" w:color="auto"/>
                                <w:right w:val="none" w:sz="0" w:space="0" w:color="auto"/>
                              </w:divBdr>
                            </w:div>
                            <w:div w:id="1198004342">
                              <w:marLeft w:val="0"/>
                              <w:marRight w:val="0"/>
                              <w:marTop w:val="0"/>
                              <w:marBottom w:val="0"/>
                              <w:divBdr>
                                <w:top w:val="none" w:sz="0" w:space="0" w:color="auto"/>
                                <w:left w:val="none" w:sz="0" w:space="0" w:color="auto"/>
                                <w:bottom w:val="none" w:sz="0" w:space="0" w:color="auto"/>
                                <w:right w:val="none" w:sz="0" w:space="0" w:color="auto"/>
                              </w:divBdr>
                            </w:div>
                            <w:div w:id="1308362111">
                              <w:marLeft w:val="0"/>
                              <w:marRight w:val="0"/>
                              <w:marTop w:val="0"/>
                              <w:marBottom w:val="0"/>
                              <w:divBdr>
                                <w:top w:val="none" w:sz="0" w:space="0" w:color="auto"/>
                                <w:left w:val="none" w:sz="0" w:space="0" w:color="auto"/>
                                <w:bottom w:val="single" w:sz="6" w:space="0" w:color="FFFFFF"/>
                                <w:right w:val="none" w:sz="0" w:space="0" w:color="auto"/>
                              </w:divBdr>
                            </w:div>
                            <w:div w:id="1362825947">
                              <w:marLeft w:val="0"/>
                              <w:marRight w:val="0"/>
                              <w:marTop w:val="0"/>
                              <w:marBottom w:val="0"/>
                              <w:divBdr>
                                <w:top w:val="none" w:sz="0" w:space="0" w:color="auto"/>
                                <w:left w:val="none" w:sz="0" w:space="0" w:color="auto"/>
                                <w:bottom w:val="none" w:sz="0" w:space="0" w:color="auto"/>
                                <w:right w:val="none" w:sz="0" w:space="0" w:color="auto"/>
                              </w:divBdr>
                            </w:div>
                            <w:div w:id="1436899443">
                              <w:marLeft w:val="0"/>
                              <w:marRight w:val="0"/>
                              <w:marTop w:val="0"/>
                              <w:marBottom w:val="0"/>
                              <w:divBdr>
                                <w:top w:val="none" w:sz="0" w:space="0" w:color="auto"/>
                                <w:left w:val="none" w:sz="0" w:space="0" w:color="auto"/>
                                <w:bottom w:val="none" w:sz="0" w:space="0" w:color="auto"/>
                                <w:right w:val="none" w:sz="0" w:space="0" w:color="auto"/>
                              </w:divBdr>
                            </w:div>
                            <w:div w:id="1616445961">
                              <w:marLeft w:val="0"/>
                              <w:marRight w:val="0"/>
                              <w:marTop w:val="0"/>
                              <w:marBottom w:val="0"/>
                              <w:divBdr>
                                <w:top w:val="none" w:sz="0" w:space="0" w:color="auto"/>
                                <w:left w:val="none" w:sz="0" w:space="0" w:color="auto"/>
                                <w:bottom w:val="none" w:sz="0" w:space="0" w:color="auto"/>
                                <w:right w:val="none" w:sz="0" w:space="0" w:color="auto"/>
                              </w:divBdr>
                            </w:div>
                            <w:div w:id="1656572168">
                              <w:marLeft w:val="0"/>
                              <w:marRight w:val="0"/>
                              <w:marTop w:val="0"/>
                              <w:marBottom w:val="0"/>
                              <w:divBdr>
                                <w:top w:val="none" w:sz="0" w:space="0" w:color="auto"/>
                                <w:left w:val="none" w:sz="0" w:space="0" w:color="auto"/>
                                <w:bottom w:val="none" w:sz="0" w:space="0" w:color="auto"/>
                                <w:right w:val="none" w:sz="0" w:space="0" w:color="auto"/>
                              </w:divBdr>
                            </w:div>
                            <w:div w:id="1677802826">
                              <w:marLeft w:val="0"/>
                              <w:marRight w:val="0"/>
                              <w:marTop w:val="0"/>
                              <w:marBottom w:val="0"/>
                              <w:divBdr>
                                <w:top w:val="none" w:sz="0" w:space="0" w:color="auto"/>
                                <w:left w:val="none" w:sz="0" w:space="0" w:color="auto"/>
                                <w:bottom w:val="none" w:sz="0" w:space="0" w:color="auto"/>
                                <w:right w:val="none" w:sz="0" w:space="0" w:color="auto"/>
                              </w:divBdr>
                            </w:div>
                            <w:div w:id="1699693175">
                              <w:marLeft w:val="0"/>
                              <w:marRight w:val="0"/>
                              <w:marTop w:val="0"/>
                              <w:marBottom w:val="0"/>
                              <w:divBdr>
                                <w:top w:val="none" w:sz="0" w:space="0" w:color="auto"/>
                                <w:left w:val="none" w:sz="0" w:space="0" w:color="auto"/>
                                <w:bottom w:val="none" w:sz="0" w:space="0" w:color="auto"/>
                                <w:right w:val="none" w:sz="0" w:space="0" w:color="auto"/>
                              </w:divBdr>
                            </w:div>
                            <w:div w:id="1783723940">
                              <w:marLeft w:val="0"/>
                              <w:marRight w:val="0"/>
                              <w:marTop w:val="0"/>
                              <w:marBottom w:val="0"/>
                              <w:divBdr>
                                <w:top w:val="none" w:sz="0" w:space="0" w:color="auto"/>
                                <w:left w:val="none" w:sz="0" w:space="0" w:color="auto"/>
                                <w:bottom w:val="none" w:sz="0" w:space="0" w:color="auto"/>
                                <w:right w:val="none" w:sz="0" w:space="0" w:color="auto"/>
                              </w:divBdr>
                            </w:div>
                            <w:div w:id="1940216016">
                              <w:marLeft w:val="0"/>
                              <w:marRight w:val="0"/>
                              <w:marTop w:val="0"/>
                              <w:marBottom w:val="0"/>
                              <w:divBdr>
                                <w:top w:val="none" w:sz="0" w:space="0" w:color="auto"/>
                                <w:left w:val="none" w:sz="0" w:space="0" w:color="auto"/>
                                <w:bottom w:val="none" w:sz="0" w:space="0" w:color="auto"/>
                                <w:right w:val="none" w:sz="0" w:space="0" w:color="auto"/>
                              </w:divBdr>
                            </w:div>
                            <w:div w:id="20997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441">
                      <w:marLeft w:val="0"/>
                      <w:marRight w:val="0"/>
                      <w:marTop w:val="0"/>
                      <w:marBottom w:val="0"/>
                      <w:divBdr>
                        <w:top w:val="none" w:sz="0" w:space="0" w:color="auto"/>
                        <w:left w:val="none" w:sz="0" w:space="0" w:color="auto"/>
                        <w:bottom w:val="none" w:sz="0" w:space="0" w:color="auto"/>
                        <w:right w:val="none" w:sz="0" w:space="0" w:color="auto"/>
                      </w:divBdr>
                      <w:divsChild>
                        <w:div w:id="232854927">
                          <w:marLeft w:val="0"/>
                          <w:marRight w:val="0"/>
                          <w:marTop w:val="0"/>
                          <w:marBottom w:val="0"/>
                          <w:divBdr>
                            <w:top w:val="none" w:sz="0" w:space="0" w:color="auto"/>
                            <w:left w:val="none" w:sz="0" w:space="0" w:color="auto"/>
                            <w:bottom w:val="single" w:sz="6" w:space="0" w:color="FFFFFF"/>
                            <w:right w:val="none" w:sz="0" w:space="0" w:color="auto"/>
                          </w:divBdr>
                        </w:div>
                        <w:div w:id="239026698">
                          <w:marLeft w:val="0"/>
                          <w:marRight w:val="0"/>
                          <w:marTop w:val="0"/>
                          <w:marBottom w:val="0"/>
                          <w:divBdr>
                            <w:top w:val="none" w:sz="0" w:space="0" w:color="auto"/>
                            <w:left w:val="none" w:sz="0" w:space="0" w:color="auto"/>
                            <w:bottom w:val="single" w:sz="6" w:space="0" w:color="FFFFFF"/>
                            <w:right w:val="none" w:sz="0" w:space="0" w:color="auto"/>
                          </w:divBdr>
                        </w:div>
                        <w:div w:id="372968457">
                          <w:marLeft w:val="0"/>
                          <w:marRight w:val="0"/>
                          <w:marTop w:val="0"/>
                          <w:marBottom w:val="0"/>
                          <w:divBdr>
                            <w:top w:val="none" w:sz="0" w:space="0" w:color="auto"/>
                            <w:left w:val="none" w:sz="0" w:space="0" w:color="auto"/>
                            <w:bottom w:val="single" w:sz="6" w:space="0" w:color="FFFFFF"/>
                            <w:right w:val="none" w:sz="0" w:space="0" w:color="auto"/>
                          </w:divBdr>
                        </w:div>
                        <w:div w:id="389498099">
                          <w:marLeft w:val="0"/>
                          <w:marRight w:val="0"/>
                          <w:marTop w:val="0"/>
                          <w:marBottom w:val="0"/>
                          <w:divBdr>
                            <w:top w:val="none" w:sz="0" w:space="0" w:color="auto"/>
                            <w:left w:val="none" w:sz="0" w:space="0" w:color="auto"/>
                            <w:bottom w:val="single" w:sz="6" w:space="0" w:color="FFFFFF"/>
                            <w:right w:val="none" w:sz="0" w:space="0" w:color="auto"/>
                          </w:divBdr>
                        </w:div>
                        <w:div w:id="416484465">
                          <w:marLeft w:val="0"/>
                          <w:marRight w:val="0"/>
                          <w:marTop w:val="0"/>
                          <w:marBottom w:val="0"/>
                          <w:divBdr>
                            <w:top w:val="none" w:sz="0" w:space="0" w:color="auto"/>
                            <w:left w:val="none" w:sz="0" w:space="0" w:color="auto"/>
                            <w:bottom w:val="single" w:sz="6" w:space="0" w:color="FFFFFF"/>
                            <w:right w:val="none" w:sz="0" w:space="0" w:color="auto"/>
                          </w:divBdr>
                        </w:div>
                        <w:div w:id="498160557">
                          <w:marLeft w:val="0"/>
                          <w:marRight w:val="0"/>
                          <w:marTop w:val="0"/>
                          <w:marBottom w:val="0"/>
                          <w:divBdr>
                            <w:top w:val="none" w:sz="0" w:space="0" w:color="auto"/>
                            <w:left w:val="none" w:sz="0" w:space="0" w:color="auto"/>
                            <w:bottom w:val="single" w:sz="6" w:space="0" w:color="FFFFFF"/>
                            <w:right w:val="none" w:sz="0" w:space="0" w:color="auto"/>
                          </w:divBdr>
                        </w:div>
                        <w:div w:id="499857629">
                          <w:marLeft w:val="0"/>
                          <w:marRight w:val="0"/>
                          <w:marTop w:val="0"/>
                          <w:marBottom w:val="0"/>
                          <w:divBdr>
                            <w:top w:val="none" w:sz="0" w:space="0" w:color="auto"/>
                            <w:left w:val="none" w:sz="0" w:space="0" w:color="auto"/>
                            <w:bottom w:val="single" w:sz="6" w:space="0" w:color="FFFFFF"/>
                            <w:right w:val="none" w:sz="0" w:space="0" w:color="auto"/>
                          </w:divBdr>
                        </w:div>
                        <w:div w:id="615061413">
                          <w:marLeft w:val="0"/>
                          <w:marRight w:val="0"/>
                          <w:marTop w:val="0"/>
                          <w:marBottom w:val="0"/>
                          <w:divBdr>
                            <w:top w:val="none" w:sz="0" w:space="0" w:color="auto"/>
                            <w:left w:val="none" w:sz="0" w:space="0" w:color="auto"/>
                            <w:bottom w:val="single" w:sz="6" w:space="0" w:color="FFFFFF"/>
                            <w:right w:val="none" w:sz="0" w:space="0" w:color="auto"/>
                          </w:divBdr>
                        </w:div>
                        <w:div w:id="694306069">
                          <w:marLeft w:val="0"/>
                          <w:marRight w:val="0"/>
                          <w:marTop w:val="0"/>
                          <w:marBottom w:val="0"/>
                          <w:divBdr>
                            <w:top w:val="none" w:sz="0" w:space="0" w:color="auto"/>
                            <w:left w:val="none" w:sz="0" w:space="0" w:color="auto"/>
                            <w:bottom w:val="single" w:sz="6" w:space="0" w:color="FFFFFF"/>
                            <w:right w:val="none" w:sz="0" w:space="0" w:color="auto"/>
                          </w:divBdr>
                        </w:div>
                        <w:div w:id="859389810">
                          <w:marLeft w:val="0"/>
                          <w:marRight w:val="0"/>
                          <w:marTop w:val="0"/>
                          <w:marBottom w:val="0"/>
                          <w:divBdr>
                            <w:top w:val="none" w:sz="0" w:space="0" w:color="auto"/>
                            <w:left w:val="none" w:sz="0" w:space="0" w:color="auto"/>
                            <w:bottom w:val="single" w:sz="6" w:space="0" w:color="FFFFFF"/>
                            <w:right w:val="none" w:sz="0" w:space="0" w:color="auto"/>
                          </w:divBdr>
                        </w:div>
                        <w:div w:id="860775679">
                          <w:marLeft w:val="0"/>
                          <w:marRight w:val="0"/>
                          <w:marTop w:val="0"/>
                          <w:marBottom w:val="0"/>
                          <w:divBdr>
                            <w:top w:val="none" w:sz="0" w:space="0" w:color="auto"/>
                            <w:left w:val="none" w:sz="0" w:space="0" w:color="auto"/>
                            <w:bottom w:val="single" w:sz="6" w:space="0" w:color="FFFFFF"/>
                            <w:right w:val="none" w:sz="0" w:space="0" w:color="auto"/>
                          </w:divBdr>
                        </w:div>
                        <w:div w:id="886911383">
                          <w:marLeft w:val="0"/>
                          <w:marRight w:val="0"/>
                          <w:marTop w:val="0"/>
                          <w:marBottom w:val="0"/>
                          <w:divBdr>
                            <w:top w:val="none" w:sz="0" w:space="0" w:color="auto"/>
                            <w:left w:val="none" w:sz="0" w:space="0" w:color="auto"/>
                            <w:bottom w:val="single" w:sz="6" w:space="0" w:color="FFFFFF"/>
                            <w:right w:val="none" w:sz="0" w:space="0" w:color="auto"/>
                          </w:divBdr>
                        </w:div>
                        <w:div w:id="966472501">
                          <w:marLeft w:val="0"/>
                          <w:marRight w:val="0"/>
                          <w:marTop w:val="0"/>
                          <w:marBottom w:val="0"/>
                          <w:divBdr>
                            <w:top w:val="none" w:sz="0" w:space="0" w:color="auto"/>
                            <w:left w:val="none" w:sz="0" w:space="0" w:color="auto"/>
                            <w:bottom w:val="single" w:sz="6" w:space="0" w:color="FFFFFF"/>
                            <w:right w:val="none" w:sz="0" w:space="0" w:color="auto"/>
                          </w:divBdr>
                        </w:div>
                        <w:div w:id="1230506899">
                          <w:marLeft w:val="0"/>
                          <w:marRight w:val="0"/>
                          <w:marTop w:val="0"/>
                          <w:marBottom w:val="0"/>
                          <w:divBdr>
                            <w:top w:val="none" w:sz="0" w:space="0" w:color="auto"/>
                            <w:left w:val="none" w:sz="0" w:space="0" w:color="auto"/>
                            <w:bottom w:val="single" w:sz="6" w:space="0" w:color="FFFFFF"/>
                            <w:right w:val="none" w:sz="0" w:space="0" w:color="auto"/>
                          </w:divBdr>
                        </w:div>
                        <w:div w:id="1287272558">
                          <w:marLeft w:val="0"/>
                          <w:marRight w:val="0"/>
                          <w:marTop w:val="0"/>
                          <w:marBottom w:val="0"/>
                          <w:divBdr>
                            <w:top w:val="none" w:sz="0" w:space="0" w:color="auto"/>
                            <w:left w:val="none" w:sz="0" w:space="0" w:color="auto"/>
                            <w:bottom w:val="single" w:sz="6" w:space="0" w:color="FFFFFF"/>
                            <w:right w:val="none" w:sz="0" w:space="0" w:color="auto"/>
                          </w:divBdr>
                        </w:div>
                        <w:div w:id="1684936772">
                          <w:marLeft w:val="0"/>
                          <w:marRight w:val="0"/>
                          <w:marTop w:val="0"/>
                          <w:marBottom w:val="0"/>
                          <w:divBdr>
                            <w:top w:val="none" w:sz="0" w:space="0" w:color="auto"/>
                            <w:left w:val="none" w:sz="0" w:space="0" w:color="auto"/>
                            <w:bottom w:val="single" w:sz="6" w:space="0" w:color="FFFFFF"/>
                            <w:right w:val="none" w:sz="0" w:space="0" w:color="auto"/>
                          </w:divBdr>
                        </w:div>
                        <w:div w:id="1699968051">
                          <w:marLeft w:val="0"/>
                          <w:marRight w:val="0"/>
                          <w:marTop w:val="0"/>
                          <w:marBottom w:val="0"/>
                          <w:divBdr>
                            <w:top w:val="none" w:sz="0" w:space="0" w:color="auto"/>
                            <w:left w:val="none" w:sz="0" w:space="0" w:color="auto"/>
                            <w:bottom w:val="single" w:sz="6" w:space="0" w:color="FFFFFF"/>
                            <w:right w:val="none" w:sz="0" w:space="0" w:color="auto"/>
                          </w:divBdr>
                        </w:div>
                        <w:div w:id="1856728035">
                          <w:marLeft w:val="0"/>
                          <w:marRight w:val="0"/>
                          <w:marTop w:val="0"/>
                          <w:marBottom w:val="0"/>
                          <w:divBdr>
                            <w:top w:val="none" w:sz="0" w:space="0" w:color="auto"/>
                            <w:left w:val="none" w:sz="0" w:space="0" w:color="auto"/>
                            <w:bottom w:val="single" w:sz="6" w:space="0" w:color="FFFFFF"/>
                            <w:right w:val="none" w:sz="0" w:space="0" w:color="auto"/>
                          </w:divBdr>
                        </w:div>
                        <w:div w:id="1954751017">
                          <w:marLeft w:val="0"/>
                          <w:marRight w:val="0"/>
                          <w:marTop w:val="0"/>
                          <w:marBottom w:val="0"/>
                          <w:divBdr>
                            <w:top w:val="none" w:sz="0" w:space="0" w:color="auto"/>
                            <w:left w:val="none" w:sz="0" w:space="0" w:color="auto"/>
                            <w:bottom w:val="single" w:sz="6" w:space="0" w:color="FFFFFF"/>
                            <w:right w:val="none" w:sz="0" w:space="0" w:color="auto"/>
                          </w:divBdr>
                        </w:div>
                        <w:div w:id="2109542219">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140613219">
                  <w:marLeft w:val="0"/>
                  <w:marRight w:val="0"/>
                  <w:marTop w:val="0"/>
                  <w:marBottom w:val="0"/>
                  <w:divBdr>
                    <w:top w:val="none" w:sz="0" w:space="0" w:color="auto"/>
                    <w:left w:val="none" w:sz="0" w:space="0" w:color="auto"/>
                    <w:bottom w:val="none" w:sz="0" w:space="0" w:color="auto"/>
                    <w:right w:val="none" w:sz="0" w:space="0" w:color="auto"/>
                  </w:divBdr>
                  <w:divsChild>
                    <w:div w:id="1362196814">
                      <w:marLeft w:val="0"/>
                      <w:marRight w:val="0"/>
                      <w:marTop w:val="0"/>
                      <w:marBottom w:val="0"/>
                      <w:divBdr>
                        <w:top w:val="none" w:sz="0" w:space="0" w:color="auto"/>
                        <w:left w:val="none" w:sz="0" w:space="0" w:color="auto"/>
                        <w:bottom w:val="none" w:sz="0" w:space="0" w:color="auto"/>
                        <w:right w:val="none" w:sz="0" w:space="0" w:color="auto"/>
                      </w:divBdr>
                      <w:divsChild>
                        <w:div w:id="39599596">
                          <w:marLeft w:val="0"/>
                          <w:marRight w:val="0"/>
                          <w:marTop w:val="0"/>
                          <w:marBottom w:val="0"/>
                          <w:divBdr>
                            <w:top w:val="none" w:sz="0" w:space="0" w:color="auto"/>
                            <w:left w:val="none" w:sz="0" w:space="0" w:color="auto"/>
                            <w:bottom w:val="none" w:sz="0" w:space="0" w:color="auto"/>
                            <w:right w:val="none" w:sz="0" w:space="0" w:color="auto"/>
                          </w:divBdr>
                        </w:div>
                        <w:div w:id="8079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5005">
              <w:marLeft w:val="-255"/>
              <w:marRight w:val="-255"/>
              <w:marTop w:val="0"/>
              <w:marBottom w:val="0"/>
              <w:divBdr>
                <w:top w:val="none" w:sz="0" w:space="0" w:color="auto"/>
                <w:left w:val="none" w:sz="0" w:space="0" w:color="auto"/>
                <w:bottom w:val="none" w:sz="0" w:space="0" w:color="auto"/>
                <w:right w:val="none" w:sz="0" w:space="0" w:color="auto"/>
              </w:divBdr>
              <w:divsChild>
                <w:div w:id="1722829563">
                  <w:marLeft w:val="0"/>
                  <w:marRight w:val="0"/>
                  <w:marTop w:val="0"/>
                  <w:marBottom w:val="0"/>
                  <w:divBdr>
                    <w:top w:val="none" w:sz="0" w:space="0" w:color="auto"/>
                    <w:left w:val="none" w:sz="0" w:space="0" w:color="auto"/>
                    <w:bottom w:val="none" w:sz="0" w:space="0" w:color="auto"/>
                    <w:right w:val="none" w:sz="0" w:space="0" w:color="auto"/>
                  </w:divBdr>
                  <w:divsChild>
                    <w:div w:id="924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21">
          <w:marLeft w:val="0"/>
          <w:marRight w:val="0"/>
          <w:marTop w:val="510"/>
          <w:marBottom w:val="0"/>
          <w:divBdr>
            <w:top w:val="none" w:sz="0" w:space="0" w:color="auto"/>
            <w:left w:val="none" w:sz="0" w:space="0" w:color="auto"/>
            <w:bottom w:val="none" w:sz="0" w:space="0" w:color="auto"/>
            <w:right w:val="none" w:sz="0" w:space="0" w:color="auto"/>
          </w:divBdr>
          <w:divsChild>
            <w:div w:id="1844585066">
              <w:marLeft w:val="0"/>
              <w:marRight w:val="0"/>
              <w:marTop w:val="0"/>
              <w:marBottom w:val="0"/>
              <w:divBdr>
                <w:top w:val="none" w:sz="0" w:space="0" w:color="auto"/>
                <w:left w:val="none" w:sz="0" w:space="0" w:color="auto"/>
                <w:bottom w:val="none" w:sz="0" w:space="0" w:color="auto"/>
                <w:right w:val="none" w:sz="0" w:space="0" w:color="auto"/>
              </w:divBdr>
              <w:divsChild>
                <w:div w:id="1333799913">
                  <w:marLeft w:val="0"/>
                  <w:marRight w:val="0"/>
                  <w:marTop w:val="0"/>
                  <w:marBottom w:val="0"/>
                  <w:divBdr>
                    <w:top w:val="none" w:sz="0" w:space="0" w:color="auto"/>
                    <w:left w:val="none" w:sz="0" w:space="0" w:color="auto"/>
                    <w:bottom w:val="none" w:sz="0" w:space="0" w:color="auto"/>
                    <w:right w:val="none" w:sz="0" w:space="0" w:color="auto"/>
                  </w:divBdr>
                  <w:divsChild>
                    <w:div w:id="409010875">
                      <w:marLeft w:val="0"/>
                      <w:marRight w:val="210"/>
                      <w:marTop w:val="0"/>
                      <w:marBottom w:val="0"/>
                      <w:divBdr>
                        <w:top w:val="none" w:sz="0" w:space="0" w:color="auto"/>
                        <w:left w:val="none" w:sz="0" w:space="0" w:color="auto"/>
                        <w:bottom w:val="none" w:sz="0" w:space="0" w:color="auto"/>
                        <w:right w:val="none" w:sz="0" w:space="0" w:color="auto"/>
                      </w:divBdr>
                    </w:div>
                    <w:div w:id="103647085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6505">
      <w:bodyDiv w:val="1"/>
      <w:marLeft w:val="0"/>
      <w:marRight w:val="0"/>
      <w:marTop w:val="0"/>
      <w:marBottom w:val="0"/>
      <w:divBdr>
        <w:top w:val="none" w:sz="0" w:space="0" w:color="auto"/>
        <w:left w:val="none" w:sz="0" w:space="0" w:color="auto"/>
        <w:bottom w:val="none" w:sz="0" w:space="0" w:color="auto"/>
        <w:right w:val="none" w:sz="0" w:space="0" w:color="auto"/>
      </w:divBdr>
      <w:divsChild>
        <w:div w:id="90011151">
          <w:marLeft w:val="0"/>
          <w:marRight w:val="0"/>
          <w:marTop w:val="30"/>
          <w:marBottom w:val="0"/>
          <w:divBdr>
            <w:top w:val="none" w:sz="0" w:space="0" w:color="auto"/>
            <w:left w:val="none" w:sz="0" w:space="0" w:color="auto"/>
            <w:bottom w:val="none" w:sz="0" w:space="0" w:color="auto"/>
            <w:right w:val="none" w:sz="0" w:space="0" w:color="auto"/>
          </w:divBdr>
          <w:divsChild>
            <w:div w:id="525868805">
              <w:marLeft w:val="0"/>
              <w:marRight w:val="0"/>
              <w:marTop w:val="0"/>
              <w:marBottom w:val="0"/>
              <w:divBdr>
                <w:top w:val="none" w:sz="0" w:space="0" w:color="auto"/>
                <w:left w:val="none" w:sz="0" w:space="0" w:color="auto"/>
                <w:bottom w:val="none" w:sz="0" w:space="0" w:color="auto"/>
                <w:right w:val="none" w:sz="0" w:space="0" w:color="auto"/>
              </w:divBdr>
              <w:divsChild>
                <w:div w:id="840007172">
                  <w:marLeft w:val="0"/>
                  <w:marRight w:val="0"/>
                  <w:marTop w:val="0"/>
                  <w:marBottom w:val="0"/>
                  <w:divBdr>
                    <w:top w:val="none" w:sz="0" w:space="0" w:color="auto"/>
                    <w:left w:val="none" w:sz="0" w:space="0" w:color="auto"/>
                    <w:bottom w:val="none" w:sz="0" w:space="0" w:color="auto"/>
                    <w:right w:val="none" w:sz="0" w:space="0" w:color="auto"/>
                  </w:divBdr>
                  <w:divsChild>
                    <w:div w:id="279654498">
                      <w:marLeft w:val="180"/>
                      <w:marRight w:val="0"/>
                      <w:marTop w:val="0"/>
                      <w:marBottom w:val="0"/>
                      <w:divBdr>
                        <w:top w:val="none" w:sz="0" w:space="0" w:color="auto"/>
                        <w:left w:val="none" w:sz="0" w:space="0" w:color="auto"/>
                        <w:bottom w:val="none" w:sz="0" w:space="0" w:color="auto"/>
                        <w:right w:val="none" w:sz="0" w:space="0" w:color="auto"/>
                      </w:divBdr>
                      <w:divsChild>
                        <w:div w:id="9651946">
                          <w:marLeft w:val="0"/>
                          <w:marRight w:val="0"/>
                          <w:marTop w:val="0"/>
                          <w:marBottom w:val="0"/>
                          <w:divBdr>
                            <w:top w:val="none" w:sz="0" w:space="0" w:color="auto"/>
                            <w:left w:val="none" w:sz="0" w:space="0" w:color="auto"/>
                            <w:bottom w:val="none" w:sz="0" w:space="0" w:color="auto"/>
                            <w:right w:val="none" w:sz="0" w:space="0" w:color="auto"/>
                          </w:divBdr>
                        </w:div>
                      </w:divsChild>
                    </w:div>
                    <w:div w:id="977878824">
                      <w:marLeft w:val="180"/>
                      <w:marRight w:val="0"/>
                      <w:marTop w:val="0"/>
                      <w:marBottom w:val="0"/>
                      <w:divBdr>
                        <w:top w:val="none" w:sz="0" w:space="0" w:color="auto"/>
                        <w:left w:val="none" w:sz="0" w:space="0" w:color="auto"/>
                        <w:bottom w:val="none" w:sz="0" w:space="0" w:color="auto"/>
                        <w:right w:val="none" w:sz="0" w:space="0" w:color="auto"/>
                      </w:divBdr>
                      <w:divsChild>
                        <w:div w:id="1876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71132">
          <w:marLeft w:val="0"/>
          <w:marRight w:val="0"/>
          <w:marTop w:val="30"/>
          <w:marBottom w:val="0"/>
          <w:divBdr>
            <w:top w:val="none" w:sz="0" w:space="0" w:color="auto"/>
            <w:left w:val="none" w:sz="0" w:space="0" w:color="auto"/>
            <w:bottom w:val="none" w:sz="0" w:space="0" w:color="auto"/>
            <w:right w:val="none" w:sz="0" w:space="0" w:color="auto"/>
          </w:divBdr>
          <w:divsChild>
            <w:div w:id="1512330342">
              <w:marLeft w:val="0"/>
              <w:marRight w:val="0"/>
              <w:marTop w:val="0"/>
              <w:marBottom w:val="0"/>
              <w:divBdr>
                <w:top w:val="none" w:sz="0" w:space="0" w:color="auto"/>
                <w:left w:val="none" w:sz="0" w:space="0" w:color="auto"/>
                <w:bottom w:val="none" w:sz="0" w:space="0" w:color="auto"/>
                <w:right w:val="none" w:sz="0" w:space="0" w:color="auto"/>
              </w:divBdr>
              <w:divsChild>
                <w:div w:id="1069617466">
                  <w:marLeft w:val="0"/>
                  <w:marRight w:val="0"/>
                  <w:marTop w:val="0"/>
                  <w:marBottom w:val="0"/>
                  <w:divBdr>
                    <w:top w:val="none" w:sz="0" w:space="0" w:color="auto"/>
                    <w:left w:val="none" w:sz="0" w:space="0" w:color="auto"/>
                    <w:bottom w:val="none" w:sz="0" w:space="0" w:color="auto"/>
                    <w:right w:val="none" w:sz="0" w:space="0" w:color="auto"/>
                  </w:divBdr>
                  <w:divsChild>
                    <w:div w:id="1415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7251">
      <w:bodyDiv w:val="1"/>
      <w:marLeft w:val="0"/>
      <w:marRight w:val="0"/>
      <w:marTop w:val="0"/>
      <w:marBottom w:val="0"/>
      <w:divBdr>
        <w:top w:val="none" w:sz="0" w:space="0" w:color="auto"/>
        <w:left w:val="none" w:sz="0" w:space="0" w:color="auto"/>
        <w:bottom w:val="none" w:sz="0" w:space="0" w:color="auto"/>
        <w:right w:val="none" w:sz="0" w:space="0" w:color="auto"/>
      </w:divBdr>
      <w:divsChild>
        <w:div w:id="55475632">
          <w:marLeft w:val="0"/>
          <w:marRight w:val="0"/>
          <w:marTop w:val="0"/>
          <w:marBottom w:val="0"/>
          <w:divBdr>
            <w:top w:val="none" w:sz="0" w:space="0" w:color="auto"/>
            <w:left w:val="none" w:sz="0" w:space="0" w:color="auto"/>
            <w:bottom w:val="none" w:sz="0" w:space="0" w:color="auto"/>
            <w:right w:val="none" w:sz="0" w:space="0" w:color="auto"/>
          </w:divBdr>
          <w:divsChild>
            <w:div w:id="204025886">
              <w:marLeft w:val="0"/>
              <w:marRight w:val="0"/>
              <w:marTop w:val="0"/>
              <w:marBottom w:val="0"/>
              <w:divBdr>
                <w:top w:val="none" w:sz="0" w:space="0" w:color="auto"/>
                <w:left w:val="none" w:sz="0" w:space="0" w:color="auto"/>
                <w:bottom w:val="none" w:sz="0" w:space="0" w:color="auto"/>
                <w:right w:val="none" w:sz="0" w:space="0" w:color="auto"/>
              </w:divBdr>
              <w:divsChild>
                <w:div w:id="275064365">
                  <w:marLeft w:val="0"/>
                  <w:marRight w:val="0"/>
                  <w:marTop w:val="0"/>
                  <w:marBottom w:val="0"/>
                  <w:divBdr>
                    <w:top w:val="none" w:sz="0" w:space="0" w:color="auto"/>
                    <w:left w:val="none" w:sz="0" w:space="0" w:color="auto"/>
                    <w:bottom w:val="none" w:sz="0" w:space="0" w:color="auto"/>
                    <w:right w:val="none" w:sz="0" w:space="0" w:color="auto"/>
                  </w:divBdr>
                  <w:divsChild>
                    <w:div w:id="450517078">
                      <w:marLeft w:val="0"/>
                      <w:marRight w:val="0"/>
                      <w:marTop w:val="0"/>
                      <w:marBottom w:val="0"/>
                      <w:divBdr>
                        <w:top w:val="none" w:sz="0" w:space="0" w:color="auto"/>
                        <w:left w:val="none" w:sz="0" w:space="0" w:color="auto"/>
                        <w:bottom w:val="none" w:sz="0" w:space="0" w:color="auto"/>
                        <w:right w:val="none" w:sz="0" w:space="0" w:color="auto"/>
                      </w:divBdr>
                      <w:divsChild>
                        <w:div w:id="160589801">
                          <w:marLeft w:val="0"/>
                          <w:marRight w:val="0"/>
                          <w:marTop w:val="0"/>
                          <w:marBottom w:val="0"/>
                          <w:divBdr>
                            <w:top w:val="none" w:sz="0" w:space="0" w:color="auto"/>
                            <w:left w:val="none" w:sz="0" w:space="0" w:color="auto"/>
                            <w:bottom w:val="none" w:sz="0" w:space="0" w:color="auto"/>
                            <w:right w:val="none" w:sz="0" w:space="0" w:color="auto"/>
                          </w:divBdr>
                          <w:divsChild>
                            <w:div w:id="970476613">
                              <w:marLeft w:val="0"/>
                              <w:marRight w:val="0"/>
                              <w:marTop w:val="240"/>
                              <w:marBottom w:val="0"/>
                              <w:divBdr>
                                <w:top w:val="none" w:sz="0" w:space="0" w:color="auto"/>
                                <w:left w:val="none" w:sz="0" w:space="0" w:color="auto"/>
                                <w:bottom w:val="none" w:sz="0" w:space="0" w:color="auto"/>
                                <w:right w:val="none" w:sz="0" w:space="0" w:color="auto"/>
                              </w:divBdr>
                              <w:divsChild>
                                <w:div w:id="1729837685">
                                  <w:marLeft w:val="0"/>
                                  <w:marRight w:val="0"/>
                                  <w:marTop w:val="0"/>
                                  <w:marBottom w:val="0"/>
                                  <w:divBdr>
                                    <w:top w:val="none" w:sz="0" w:space="0" w:color="auto"/>
                                    <w:left w:val="none" w:sz="0" w:space="0" w:color="auto"/>
                                    <w:bottom w:val="none" w:sz="0" w:space="0" w:color="auto"/>
                                    <w:right w:val="none" w:sz="0" w:space="0" w:color="auto"/>
                                  </w:divBdr>
                                  <w:divsChild>
                                    <w:div w:id="7757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8234">
                          <w:marLeft w:val="0"/>
                          <w:marRight w:val="0"/>
                          <w:marTop w:val="0"/>
                          <w:marBottom w:val="0"/>
                          <w:divBdr>
                            <w:top w:val="none" w:sz="0" w:space="0" w:color="auto"/>
                            <w:left w:val="none" w:sz="0" w:space="0" w:color="auto"/>
                            <w:bottom w:val="none" w:sz="0" w:space="0" w:color="auto"/>
                            <w:right w:val="none" w:sz="0" w:space="0" w:color="auto"/>
                          </w:divBdr>
                          <w:divsChild>
                            <w:div w:id="672494826">
                              <w:marLeft w:val="0"/>
                              <w:marRight w:val="0"/>
                              <w:marTop w:val="240"/>
                              <w:marBottom w:val="0"/>
                              <w:divBdr>
                                <w:top w:val="none" w:sz="0" w:space="0" w:color="auto"/>
                                <w:left w:val="none" w:sz="0" w:space="0" w:color="auto"/>
                                <w:bottom w:val="none" w:sz="0" w:space="0" w:color="auto"/>
                                <w:right w:val="none" w:sz="0" w:space="0" w:color="auto"/>
                              </w:divBdr>
                              <w:divsChild>
                                <w:div w:id="906185577">
                                  <w:marLeft w:val="0"/>
                                  <w:marRight w:val="0"/>
                                  <w:marTop w:val="0"/>
                                  <w:marBottom w:val="0"/>
                                  <w:divBdr>
                                    <w:top w:val="none" w:sz="0" w:space="0" w:color="auto"/>
                                    <w:left w:val="none" w:sz="0" w:space="0" w:color="auto"/>
                                    <w:bottom w:val="none" w:sz="0" w:space="0" w:color="auto"/>
                                    <w:right w:val="none" w:sz="0" w:space="0" w:color="auto"/>
                                  </w:divBdr>
                                  <w:divsChild>
                                    <w:div w:id="166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59853">
                  <w:marLeft w:val="0"/>
                  <w:marRight w:val="0"/>
                  <w:marTop w:val="0"/>
                  <w:marBottom w:val="0"/>
                  <w:divBdr>
                    <w:top w:val="none" w:sz="0" w:space="0" w:color="auto"/>
                    <w:left w:val="none" w:sz="0" w:space="0" w:color="auto"/>
                    <w:bottom w:val="none" w:sz="0" w:space="0" w:color="auto"/>
                    <w:right w:val="none" w:sz="0" w:space="0" w:color="auto"/>
                  </w:divBdr>
                  <w:divsChild>
                    <w:div w:id="108428462">
                      <w:marLeft w:val="0"/>
                      <w:marRight w:val="0"/>
                      <w:marTop w:val="0"/>
                      <w:marBottom w:val="0"/>
                      <w:divBdr>
                        <w:top w:val="none" w:sz="0" w:space="0" w:color="auto"/>
                        <w:left w:val="none" w:sz="0" w:space="0" w:color="auto"/>
                        <w:bottom w:val="none" w:sz="0" w:space="0" w:color="auto"/>
                        <w:right w:val="none" w:sz="0" w:space="0" w:color="auto"/>
                      </w:divBdr>
                      <w:divsChild>
                        <w:div w:id="312415153">
                          <w:marLeft w:val="0"/>
                          <w:marRight w:val="0"/>
                          <w:marTop w:val="0"/>
                          <w:marBottom w:val="0"/>
                          <w:divBdr>
                            <w:top w:val="none" w:sz="0" w:space="0" w:color="auto"/>
                            <w:left w:val="none" w:sz="0" w:space="0" w:color="auto"/>
                            <w:bottom w:val="none" w:sz="0" w:space="0" w:color="auto"/>
                            <w:right w:val="none" w:sz="0" w:space="0" w:color="auto"/>
                          </w:divBdr>
                          <w:divsChild>
                            <w:div w:id="1687948026">
                              <w:marLeft w:val="0"/>
                              <w:marRight w:val="0"/>
                              <w:marTop w:val="0"/>
                              <w:marBottom w:val="0"/>
                              <w:divBdr>
                                <w:top w:val="none" w:sz="0" w:space="0" w:color="auto"/>
                                <w:left w:val="none" w:sz="0" w:space="0" w:color="auto"/>
                                <w:bottom w:val="none" w:sz="0" w:space="0" w:color="auto"/>
                                <w:right w:val="none" w:sz="0" w:space="0" w:color="auto"/>
                              </w:divBdr>
                              <w:divsChild>
                                <w:div w:id="545063672">
                                  <w:marLeft w:val="0"/>
                                  <w:marRight w:val="0"/>
                                  <w:marTop w:val="0"/>
                                  <w:marBottom w:val="0"/>
                                  <w:divBdr>
                                    <w:top w:val="none" w:sz="0" w:space="0" w:color="auto"/>
                                    <w:left w:val="none" w:sz="0" w:space="0" w:color="auto"/>
                                    <w:bottom w:val="none" w:sz="0" w:space="0" w:color="auto"/>
                                    <w:right w:val="none" w:sz="0" w:space="0" w:color="auto"/>
                                  </w:divBdr>
                                  <w:divsChild>
                                    <w:div w:id="1817142203">
                                      <w:marLeft w:val="0"/>
                                      <w:marRight w:val="0"/>
                                      <w:marTop w:val="0"/>
                                      <w:marBottom w:val="0"/>
                                      <w:divBdr>
                                        <w:top w:val="none" w:sz="0" w:space="0" w:color="auto"/>
                                        <w:left w:val="none" w:sz="0" w:space="0" w:color="auto"/>
                                        <w:bottom w:val="none" w:sz="0" w:space="0" w:color="auto"/>
                                        <w:right w:val="none" w:sz="0" w:space="0" w:color="auto"/>
                                      </w:divBdr>
                                      <w:divsChild>
                                        <w:div w:id="276061764">
                                          <w:marLeft w:val="0"/>
                                          <w:marRight w:val="0"/>
                                          <w:marTop w:val="0"/>
                                          <w:marBottom w:val="0"/>
                                          <w:divBdr>
                                            <w:top w:val="none" w:sz="0" w:space="0" w:color="auto"/>
                                            <w:left w:val="none" w:sz="0" w:space="0" w:color="auto"/>
                                            <w:bottom w:val="none" w:sz="0" w:space="0" w:color="auto"/>
                                            <w:right w:val="none" w:sz="0" w:space="0" w:color="auto"/>
                                          </w:divBdr>
                                          <w:divsChild>
                                            <w:div w:id="546720306">
                                              <w:marLeft w:val="0"/>
                                              <w:marRight w:val="0"/>
                                              <w:marTop w:val="0"/>
                                              <w:marBottom w:val="0"/>
                                              <w:divBdr>
                                                <w:top w:val="none" w:sz="0" w:space="0" w:color="auto"/>
                                                <w:left w:val="none" w:sz="0" w:space="0" w:color="auto"/>
                                                <w:bottom w:val="none" w:sz="0" w:space="0" w:color="auto"/>
                                                <w:right w:val="none" w:sz="0" w:space="0" w:color="auto"/>
                                              </w:divBdr>
                                              <w:divsChild>
                                                <w:div w:id="223420289">
                                                  <w:marLeft w:val="0"/>
                                                  <w:marRight w:val="0"/>
                                                  <w:marTop w:val="0"/>
                                                  <w:marBottom w:val="360"/>
                                                  <w:divBdr>
                                                    <w:top w:val="none" w:sz="0" w:space="0" w:color="auto"/>
                                                    <w:left w:val="none" w:sz="0" w:space="0" w:color="auto"/>
                                                    <w:bottom w:val="none" w:sz="0" w:space="0" w:color="auto"/>
                                                    <w:right w:val="none" w:sz="0" w:space="0" w:color="auto"/>
                                                  </w:divBdr>
                                                  <w:divsChild>
                                                    <w:div w:id="691953868">
                                                      <w:marLeft w:val="0"/>
                                                      <w:marRight w:val="0"/>
                                                      <w:marTop w:val="0"/>
                                                      <w:marBottom w:val="0"/>
                                                      <w:divBdr>
                                                        <w:top w:val="none" w:sz="0" w:space="0" w:color="auto"/>
                                                        <w:left w:val="none" w:sz="0" w:space="0" w:color="auto"/>
                                                        <w:bottom w:val="none" w:sz="0" w:space="0" w:color="auto"/>
                                                        <w:right w:val="none" w:sz="0" w:space="0" w:color="auto"/>
                                                      </w:divBdr>
                                                      <w:divsChild>
                                                        <w:div w:id="725687406">
                                                          <w:marLeft w:val="0"/>
                                                          <w:marRight w:val="0"/>
                                                          <w:marTop w:val="0"/>
                                                          <w:marBottom w:val="0"/>
                                                          <w:divBdr>
                                                            <w:top w:val="none" w:sz="0" w:space="0" w:color="auto"/>
                                                            <w:left w:val="none" w:sz="0" w:space="0" w:color="auto"/>
                                                            <w:bottom w:val="none" w:sz="0" w:space="0" w:color="auto"/>
                                                            <w:right w:val="none" w:sz="0" w:space="0" w:color="auto"/>
                                                          </w:divBdr>
                                                          <w:divsChild>
                                                            <w:div w:id="151146296">
                                                              <w:marLeft w:val="0"/>
                                                              <w:marRight w:val="0"/>
                                                              <w:marTop w:val="0"/>
                                                              <w:marBottom w:val="0"/>
                                                              <w:divBdr>
                                                                <w:top w:val="none" w:sz="0" w:space="0" w:color="auto"/>
                                                                <w:left w:val="none" w:sz="0" w:space="0" w:color="auto"/>
                                                                <w:bottom w:val="none" w:sz="0" w:space="0" w:color="auto"/>
                                                                <w:right w:val="none" w:sz="0" w:space="0" w:color="auto"/>
                                                              </w:divBdr>
                                                              <w:divsChild>
                                                                <w:div w:id="246424625">
                                                                  <w:marLeft w:val="0"/>
                                                                  <w:marRight w:val="0"/>
                                                                  <w:marTop w:val="0"/>
                                                                  <w:marBottom w:val="0"/>
                                                                  <w:divBdr>
                                                                    <w:top w:val="none" w:sz="0" w:space="0" w:color="auto"/>
                                                                    <w:left w:val="none" w:sz="0" w:space="0" w:color="auto"/>
                                                                    <w:bottom w:val="none" w:sz="0" w:space="0" w:color="auto"/>
                                                                    <w:right w:val="none" w:sz="0" w:space="0" w:color="auto"/>
                                                                  </w:divBdr>
                                                                  <w:divsChild>
                                                                    <w:div w:id="693650101">
                                                                      <w:marLeft w:val="0"/>
                                                                      <w:marRight w:val="0"/>
                                                                      <w:marTop w:val="0"/>
                                                                      <w:marBottom w:val="0"/>
                                                                      <w:divBdr>
                                                                        <w:top w:val="none" w:sz="0" w:space="0" w:color="auto"/>
                                                                        <w:left w:val="none" w:sz="0" w:space="0" w:color="auto"/>
                                                                        <w:bottom w:val="none" w:sz="0" w:space="0" w:color="auto"/>
                                                                        <w:right w:val="none" w:sz="0" w:space="0" w:color="auto"/>
                                                                      </w:divBdr>
                                                                      <w:divsChild>
                                                                        <w:div w:id="1085692028">
                                                                          <w:marLeft w:val="0"/>
                                                                          <w:marRight w:val="0"/>
                                                                          <w:marTop w:val="0"/>
                                                                          <w:marBottom w:val="0"/>
                                                                          <w:divBdr>
                                                                            <w:top w:val="none" w:sz="0" w:space="0" w:color="auto"/>
                                                                            <w:left w:val="none" w:sz="0" w:space="0" w:color="auto"/>
                                                                            <w:bottom w:val="none" w:sz="0" w:space="0" w:color="auto"/>
                                                                            <w:right w:val="none" w:sz="0" w:space="0" w:color="auto"/>
                                                                          </w:divBdr>
                                                                          <w:divsChild>
                                                                            <w:div w:id="269899170">
                                                                              <w:marLeft w:val="0"/>
                                                                              <w:marRight w:val="0"/>
                                                                              <w:marTop w:val="120"/>
                                                                              <w:marBottom w:val="0"/>
                                                                              <w:divBdr>
                                                                                <w:top w:val="none" w:sz="0" w:space="0" w:color="auto"/>
                                                                                <w:left w:val="none" w:sz="0" w:space="0" w:color="auto"/>
                                                                                <w:bottom w:val="none" w:sz="0" w:space="0" w:color="auto"/>
                                                                                <w:right w:val="none" w:sz="0" w:space="0" w:color="auto"/>
                                                                              </w:divBdr>
                                                                              <w:divsChild>
                                                                                <w:div w:id="1826780258">
                                                                                  <w:marLeft w:val="0"/>
                                                                                  <w:marRight w:val="0"/>
                                                                                  <w:marTop w:val="0"/>
                                                                                  <w:marBottom w:val="0"/>
                                                                                  <w:divBdr>
                                                                                    <w:top w:val="none" w:sz="0" w:space="0" w:color="auto"/>
                                                                                    <w:left w:val="none" w:sz="0" w:space="0" w:color="auto"/>
                                                                                    <w:bottom w:val="none" w:sz="0" w:space="0" w:color="auto"/>
                                                                                    <w:right w:val="none" w:sz="0" w:space="0" w:color="auto"/>
                                                                                  </w:divBdr>
                                                                                  <w:divsChild>
                                                                                    <w:div w:id="1839684857">
                                                                                      <w:marLeft w:val="0"/>
                                                                                      <w:marRight w:val="0"/>
                                                                                      <w:marTop w:val="0"/>
                                                                                      <w:marBottom w:val="0"/>
                                                                                      <w:divBdr>
                                                                                        <w:top w:val="none" w:sz="0" w:space="0" w:color="auto"/>
                                                                                        <w:left w:val="none" w:sz="0" w:space="0" w:color="auto"/>
                                                                                        <w:bottom w:val="none" w:sz="0" w:space="0" w:color="auto"/>
                                                                                        <w:right w:val="none" w:sz="0" w:space="0" w:color="auto"/>
                                                                                      </w:divBdr>
                                                                                      <w:divsChild>
                                                                                        <w:div w:id="1639342126">
                                                                                          <w:marLeft w:val="0"/>
                                                                                          <w:marRight w:val="0"/>
                                                                                          <w:marTop w:val="0"/>
                                                                                          <w:marBottom w:val="0"/>
                                                                                          <w:divBdr>
                                                                                            <w:top w:val="none" w:sz="0" w:space="0" w:color="auto"/>
                                                                                            <w:left w:val="none" w:sz="0" w:space="0" w:color="auto"/>
                                                                                            <w:bottom w:val="none" w:sz="0" w:space="0" w:color="auto"/>
                                                                                            <w:right w:val="none" w:sz="0" w:space="0" w:color="auto"/>
                                                                                          </w:divBdr>
                                                                                          <w:divsChild>
                                                                                            <w:div w:id="70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62635">
                                                                      <w:marLeft w:val="0"/>
                                                                      <w:marRight w:val="0"/>
                                                                      <w:marTop w:val="0"/>
                                                                      <w:marBottom w:val="0"/>
                                                                      <w:divBdr>
                                                                        <w:top w:val="none" w:sz="0" w:space="0" w:color="auto"/>
                                                                        <w:left w:val="none" w:sz="0" w:space="0" w:color="auto"/>
                                                                        <w:bottom w:val="none" w:sz="0" w:space="0" w:color="auto"/>
                                                                        <w:right w:val="none" w:sz="0" w:space="0" w:color="auto"/>
                                                                      </w:divBdr>
                                                                      <w:divsChild>
                                                                        <w:div w:id="1405184994">
                                                                          <w:marLeft w:val="0"/>
                                                                          <w:marRight w:val="0"/>
                                                                          <w:marTop w:val="0"/>
                                                                          <w:marBottom w:val="0"/>
                                                                          <w:divBdr>
                                                                            <w:top w:val="none" w:sz="0" w:space="0" w:color="auto"/>
                                                                            <w:left w:val="none" w:sz="0" w:space="0" w:color="auto"/>
                                                                            <w:bottom w:val="none" w:sz="0" w:space="0" w:color="auto"/>
                                                                            <w:right w:val="none" w:sz="0" w:space="0" w:color="auto"/>
                                                                          </w:divBdr>
                                                                          <w:divsChild>
                                                                            <w:div w:id="1798330039">
                                                                              <w:marLeft w:val="0"/>
                                                                              <w:marRight w:val="0"/>
                                                                              <w:marTop w:val="120"/>
                                                                              <w:marBottom w:val="0"/>
                                                                              <w:divBdr>
                                                                                <w:top w:val="none" w:sz="0" w:space="0" w:color="auto"/>
                                                                                <w:left w:val="none" w:sz="0" w:space="0" w:color="auto"/>
                                                                                <w:bottom w:val="none" w:sz="0" w:space="0" w:color="auto"/>
                                                                                <w:right w:val="none" w:sz="0" w:space="0" w:color="auto"/>
                                                                              </w:divBdr>
                                                                              <w:divsChild>
                                                                                <w:div w:id="1172180455">
                                                                                  <w:marLeft w:val="0"/>
                                                                                  <w:marRight w:val="0"/>
                                                                                  <w:marTop w:val="0"/>
                                                                                  <w:marBottom w:val="0"/>
                                                                                  <w:divBdr>
                                                                                    <w:top w:val="none" w:sz="0" w:space="0" w:color="auto"/>
                                                                                    <w:left w:val="none" w:sz="0" w:space="0" w:color="auto"/>
                                                                                    <w:bottom w:val="none" w:sz="0" w:space="0" w:color="auto"/>
                                                                                    <w:right w:val="none" w:sz="0" w:space="0" w:color="auto"/>
                                                                                  </w:divBdr>
                                                                                  <w:divsChild>
                                                                                    <w:div w:id="383023197">
                                                                                      <w:marLeft w:val="0"/>
                                                                                      <w:marRight w:val="0"/>
                                                                                      <w:marTop w:val="0"/>
                                                                                      <w:marBottom w:val="0"/>
                                                                                      <w:divBdr>
                                                                                        <w:top w:val="none" w:sz="0" w:space="0" w:color="auto"/>
                                                                                        <w:left w:val="none" w:sz="0" w:space="0" w:color="auto"/>
                                                                                        <w:bottom w:val="none" w:sz="0" w:space="0" w:color="auto"/>
                                                                                        <w:right w:val="none" w:sz="0" w:space="0" w:color="auto"/>
                                                                                      </w:divBdr>
                                                                                      <w:divsChild>
                                                                                        <w:div w:id="1016616863">
                                                                                          <w:marLeft w:val="0"/>
                                                                                          <w:marRight w:val="0"/>
                                                                                          <w:marTop w:val="0"/>
                                                                                          <w:marBottom w:val="0"/>
                                                                                          <w:divBdr>
                                                                                            <w:top w:val="none" w:sz="0" w:space="0" w:color="auto"/>
                                                                                            <w:left w:val="none" w:sz="0" w:space="0" w:color="auto"/>
                                                                                            <w:bottom w:val="none" w:sz="0" w:space="0" w:color="auto"/>
                                                                                            <w:right w:val="none" w:sz="0" w:space="0" w:color="auto"/>
                                                                                          </w:divBdr>
                                                                                          <w:divsChild>
                                                                                            <w:div w:id="599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7689595">
                                          <w:marLeft w:val="0"/>
                                          <w:marRight w:val="0"/>
                                          <w:marTop w:val="0"/>
                                          <w:marBottom w:val="0"/>
                                          <w:divBdr>
                                            <w:top w:val="none" w:sz="0" w:space="0" w:color="auto"/>
                                            <w:left w:val="none" w:sz="0" w:space="0" w:color="auto"/>
                                            <w:bottom w:val="none" w:sz="0" w:space="0" w:color="auto"/>
                                            <w:right w:val="none" w:sz="0" w:space="0" w:color="auto"/>
                                          </w:divBdr>
                                          <w:divsChild>
                                            <w:div w:id="1614364647">
                                              <w:marLeft w:val="0"/>
                                              <w:marRight w:val="0"/>
                                              <w:marTop w:val="0"/>
                                              <w:marBottom w:val="0"/>
                                              <w:divBdr>
                                                <w:top w:val="none" w:sz="0" w:space="0" w:color="auto"/>
                                                <w:left w:val="none" w:sz="0" w:space="0" w:color="auto"/>
                                                <w:bottom w:val="none" w:sz="0" w:space="0" w:color="auto"/>
                                                <w:right w:val="none" w:sz="0" w:space="0" w:color="auto"/>
                                              </w:divBdr>
                                              <w:divsChild>
                                                <w:div w:id="412698788">
                                                  <w:marLeft w:val="0"/>
                                                  <w:marRight w:val="0"/>
                                                  <w:marTop w:val="0"/>
                                                  <w:marBottom w:val="0"/>
                                                  <w:divBdr>
                                                    <w:top w:val="none" w:sz="0" w:space="0" w:color="auto"/>
                                                    <w:left w:val="none" w:sz="0" w:space="0" w:color="auto"/>
                                                    <w:bottom w:val="none" w:sz="0" w:space="0" w:color="auto"/>
                                                    <w:right w:val="none" w:sz="0" w:space="0" w:color="auto"/>
                                                  </w:divBdr>
                                                </w:div>
                                                <w:div w:id="520357642">
                                                  <w:marLeft w:val="0"/>
                                                  <w:marRight w:val="0"/>
                                                  <w:marTop w:val="0"/>
                                                  <w:marBottom w:val="0"/>
                                                  <w:divBdr>
                                                    <w:top w:val="none" w:sz="0" w:space="0" w:color="auto"/>
                                                    <w:left w:val="none" w:sz="0" w:space="0" w:color="auto"/>
                                                    <w:bottom w:val="none" w:sz="0" w:space="0" w:color="auto"/>
                                                    <w:right w:val="none" w:sz="0" w:space="0" w:color="auto"/>
                                                  </w:divBdr>
                                                  <w:divsChild>
                                                    <w:div w:id="238518198">
                                                      <w:marLeft w:val="0"/>
                                                      <w:marRight w:val="360"/>
                                                      <w:marTop w:val="0"/>
                                                      <w:marBottom w:val="0"/>
                                                      <w:divBdr>
                                                        <w:top w:val="none" w:sz="0" w:space="0" w:color="auto"/>
                                                        <w:left w:val="none" w:sz="0" w:space="0" w:color="auto"/>
                                                        <w:bottom w:val="none" w:sz="0" w:space="0" w:color="auto"/>
                                                        <w:right w:val="none" w:sz="0" w:space="0" w:color="auto"/>
                                                      </w:divBdr>
                                                      <w:divsChild>
                                                        <w:div w:id="730739235">
                                                          <w:marLeft w:val="0"/>
                                                          <w:marRight w:val="0"/>
                                                          <w:marTop w:val="0"/>
                                                          <w:marBottom w:val="0"/>
                                                          <w:divBdr>
                                                            <w:top w:val="none" w:sz="0" w:space="0" w:color="auto"/>
                                                            <w:left w:val="none" w:sz="0" w:space="0" w:color="auto"/>
                                                            <w:bottom w:val="none" w:sz="0" w:space="0" w:color="auto"/>
                                                            <w:right w:val="none" w:sz="0" w:space="0" w:color="auto"/>
                                                          </w:divBdr>
                                                          <w:divsChild>
                                                            <w:div w:id="1159619572">
                                                              <w:marLeft w:val="0"/>
                                                              <w:marRight w:val="0"/>
                                                              <w:marTop w:val="0"/>
                                                              <w:marBottom w:val="0"/>
                                                              <w:divBdr>
                                                                <w:top w:val="none" w:sz="0" w:space="0" w:color="auto"/>
                                                                <w:left w:val="none" w:sz="0" w:space="0" w:color="auto"/>
                                                                <w:bottom w:val="none" w:sz="0" w:space="0" w:color="auto"/>
                                                                <w:right w:val="none" w:sz="0" w:space="0" w:color="auto"/>
                                                              </w:divBdr>
                                                              <w:divsChild>
                                                                <w:div w:id="2021618538">
                                                                  <w:marLeft w:val="0"/>
                                                                  <w:marRight w:val="0"/>
                                                                  <w:marTop w:val="0"/>
                                                                  <w:marBottom w:val="0"/>
                                                                  <w:divBdr>
                                                                    <w:top w:val="none" w:sz="0" w:space="0" w:color="auto"/>
                                                                    <w:left w:val="none" w:sz="0" w:space="0" w:color="auto"/>
                                                                    <w:bottom w:val="none" w:sz="0" w:space="0" w:color="auto"/>
                                                                    <w:right w:val="none" w:sz="0" w:space="0" w:color="auto"/>
                                                                  </w:divBdr>
                                                                  <w:divsChild>
                                                                    <w:div w:id="2539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0337">
                                                  <w:marLeft w:val="0"/>
                                                  <w:marRight w:val="360"/>
                                                  <w:marTop w:val="150"/>
                                                  <w:marBottom w:val="0"/>
                                                  <w:divBdr>
                                                    <w:top w:val="none" w:sz="0" w:space="0" w:color="auto"/>
                                                    <w:left w:val="none" w:sz="0" w:space="0" w:color="auto"/>
                                                    <w:bottom w:val="none" w:sz="0" w:space="0" w:color="auto"/>
                                                    <w:right w:val="none" w:sz="0" w:space="0" w:color="auto"/>
                                                  </w:divBdr>
                                                  <w:divsChild>
                                                    <w:div w:id="2030907838">
                                                      <w:marLeft w:val="0"/>
                                                      <w:marRight w:val="0"/>
                                                      <w:marTop w:val="0"/>
                                                      <w:marBottom w:val="0"/>
                                                      <w:divBdr>
                                                        <w:top w:val="none" w:sz="0" w:space="0" w:color="auto"/>
                                                        <w:left w:val="none" w:sz="0" w:space="0" w:color="auto"/>
                                                        <w:bottom w:val="none" w:sz="0" w:space="0" w:color="auto"/>
                                                        <w:right w:val="none" w:sz="0" w:space="0" w:color="auto"/>
                                                      </w:divBdr>
                                                      <w:divsChild>
                                                        <w:div w:id="628971025">
                                                          <w:marLeft w:val="0"/>
                                                          <w:marRight w:val="0"/>
                                                          <w:marTop w:val="0"/>
                                                          <w:marBottom w:val="0"/>
                                                          <w:divBdr>
                                                            <w:top w:val="none" w:sz="0" w:space="0" w:color="auto"/>
                                                            <w:left w:val="none" w:sz="0" w:space="0" w:color="auto"/>
                                                            <w:bottom w:val="none" w:sz="0" w:space="0" w:color="auto"/>
                                                            <w:right w:val="none" w:sz="0" w:space="0" w:color="auto"/>
                                                          </w:divBdr>
                                                          <w:divsChild>
                                                            <w:div w:id="496389163">
                                                              <w:marLeft w:val="0"/>
                                                              <w:marRight w:val="0"/>
                                                              <w:marTop w:val="0"/>
                                                              <w:marBottom w:val="0"/>
                                                              <w:divBdr>
                                                                <w:top w:val="none" w:sz="0" w:space="0" w:color="auto"/>
                                                                <w:left w:val="none" w:sz="0" w:space="0" w:color="auto"/>
                                                                <w:bottom w:val="none" w:sz="0" w:space="0" w:color="auto"/>
                                                                <w:right w:val="none" w:sz="0" w:space="0" w:color="auto"/>
                                                              </w:divBdr>
                                                              <w:divsChild>
                                                                <w:div w:id="4862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798831">
                      <w:marLeft w:val="0"/>
                      <w:marRight w:val="0"/>
                      <w:marTop w:val="0"/>
                      <w:marBottom w:val="0"/>
                      <w:divBdr>
                        <w:top w:val="none" w:sz="0" w:space="0" w:color="auto"/>
                        <w:left w:val="none" w:sz="0" w:space="0" w:color="auto"/>
                        <w:bottom w:val="none" w:sz="0" w:space="0" w:color="auto"/>
                        <w:right w:val="none" w:sz="0" w:space="0" w:color="auto"/>
                      </w:divBdr>
                      <w:divsChild>
                        <w:div w:id="268506998">
                          <w:marLeft w:val="0"/>
                          <w:marRight w:val="0"/>
                          <w:marTop w:val="0"/>
                          <w:marBottom w:val="0"/>
                          <w:divBdr>
                            <w:top w:val="none" w:sz="0" w:space="0" w:color="auto"/>
                            <w:left w:val="none" w:sz="0" w:space="0" w:color="auto"/>
                            <w:bottom w:val="none" w:sz="0" w:space="0" w:color="auto"/>
                            <w:right w:val="none" w:sz="0" w:space="0" w:color="auto"/>
                          </w:divBdr>
                          <w:divsChild>
                            <w:div w:id="1107772641">
                              <w:marLeft w:val="0"/>
                              <w:marRight w:val="0"/>
                              <w:marTop w:val="0"/>
                              <w:marBottom w:val="0"/>
                              <w:divBdr>
                                <w:top w:val="none" w:sz="0" w:space="0" w:color="auto"/>
                                <w:left w:val="none" w:sz="0" w:space="0" w:color="auto"/>
                                <w:bottom w:val="none" w:sz="0" w:space="0" w:color="auto"/>
                                <w:right w:val="none" w:sz="0" w:space="0" w:color="auto"/>
                              </w:divBdr>
                              <w:divsChild>
                                <w:div w:id="1796560303">
                                  <w:marLeft w:val="0"/>
                                  <w:marRight w:val="0"/>
                                  <w:marTop w:val="0"/>
                                  <w:marBottom w:val="0"/>
                                  <w:divBdr>
                                    <w:top w:val="none" w:sz="0" w:space="0" w:color="auto"/>
                                    <w:left w:val="none" w:sz="0" w:space="0" w:color="auto"/>
                                    <w:bottom w:val="none" w:sz="0" w:space="0" w:color="auto"/>
                                    <w:right w:val="none" w:sz="0" w:space="0" w:color="auto"/>
                                  </w:divBdr>
                                  <w:divsChild>
                                    <w:div w:id="385295405">
                                      <w:marLeft w:val="0"/>
                                      <w:marRight w:val="0"/>
                                      <w:marTop w:val="0"/>
                                      <w:marBottom w:val="0"/>
                                      <w:divBdr>
                                        <w:top w:val="none" w:sz="0" w:space="0" w:color="auto"/>
                                        <w:left w:val="none" w:sz="0" w:space="0" w:color="auto"/>
                                        <w:bottom w:val="none" w:sz="0" w:space="0" w:color="auto"/>
                                        <w:right w:val="none" w:sz="0" w:space="0" w:color="auto"/>
                                      </w:divBdr>
                                      <w:divsChild>
                                        <w:div w:id="1018003421">
                                          <w:marLeft w:val="0"/>
                                          <w:marRight w:val="0"/>
                                          <w:marTop w:val="0"/>
                                          <w:marBottom w:val="0"/>
                                          <w:divBdr>
                                            <w:top w:val="none" w:sz="0" w:space="0" w:color="auto"/>
                                            <w:left w:val="none" w:sz="0" w:space="0" w:color="auto"/>
                                            <w:bottom w:val="none" w:sz="0" w:space="0" w:color="auto"/>
                                            <w:right w:val="none" w:sz="0" w:space="0" w:color="auto"/>
                                          </w:divBdr>
                                          <w:divsChild>
                                            <w:div w:id="665405663">
                                              <w:marLeft w:val="0"/>
                                              <w:marRight w:val="0"/>
                                              <w:marTop w:val="0"/>
                                              <w:marBottom w:val="0"/>
                                              <w:divBdr>
                                                <w:top w:val="none" w:sz="0" w:space="0" w:color="auto"/>
                                                <w:left w:val="none" w:sz="0" w:space="0" w:color="auto"/>
                                                <w:bottom w:val="none" w:sz="0" w:space="0" w:color="auto"/>
                                                <w:right w:val="none" w:sz="0" w:space="0" w:color="auto"/>
                                              </w:divBdr>
                                              <w:divsChild>
                                                <w:div w:id="850099250">
                                                  <w:marLeft w:val="0"/>
                                                  <w:marRight w:val="0"/>
                                                  <w:marTop w:val="0"/>
                                                  <w:marBottom w:val="0"/>
                                                  <w:divBdr>
                                                    <w:top w:val="none" w:sz="0" w:space="0" w:color="auto"/>
                                                    <w:left w:val="none" w:sz="0" w:space="0" w:color="auto"/>
                                                    <w:bottom w:val="none" w:sz="0" w:space="0" w:color="auto"/>
                                                    <w:right w:val="none" w:sz="0" w:space="0" w:color="auto"/>
                                                  </w:divBdr>
                                                </w:div>
                                                <w:div w:id="1083448528">
                                                  <w:marLeft w:val="0"/>
                                                  <w:marRight w:val="0"/>
                                                  <w:marTop w:val="0"/>
                                                  <w:marBottom w:val="0"/>
                                                  <w:divBdr>
                                                    <w:top w:val="none" w:sz="0" w:space="0" w:color="auto"/>
                                                    <w:left w:val="none" w:sz="0" w:space="0" w:color="auto"/>
                                                    <w:bottom w:val="none" w:sz="0" w:space="0" w:color="auto"/>
                                                    <w:right w:val="none" w:sz="0" w:space="0" w:color="auto"/>
                                                  </w:divBdr>
                                                  <w:divsChild>
                                                    <w:div w:id="194076103">
                                                      <w:marLeft w:val="0"/>
                                                      <w:marRight w:val="360"/>
                                                      <w:marTop w:val="0"/>
                                                      <w:marBottom w:val="0"/>
                                                      <w:divBdr>
                                                        <w:top w:val="none" w:sz="0" w:space="0" w:color="auto"/>
                                                        <w:left w:val="none" w:sz="0" w:space="0" w:color="auto"/>
                                                        <w:bottom w:val="none" w:sz="0" w:space="0" w:color="auto"/>
                                                        <w:right w:val="none" w:sz="0" w:space="0" w:color="auto"/>
                                                      </w:divBdr>
                                                      <w:divsChild>
                                                        <w:div w:id="892470296">
                                                          <w:marLeft w:val="0"/>
                                                          <w:marRight w:val="0"/>
                                                          <w:marTop w:val="0"/>
                                                          <w:marBottom w:val="0"/>
                                                          <w:divBdr>
                                                            <w:top w:val="none" w:sz="0" w:space="0" w:color="auto"/>
                                                            <w:left w:val="none" w:sz="0" w:space="0" w:color="auto"/>
                                                            <w:bottom w:val="none" w:sz="0" w:space="0" w:color="auto"/>
                                                            <w:right w:val="none" w:sz="0" w:space="0" w:color="auto"/>
                                                          </w:divBdr>
                                                          <w:divsChild>
                                                            <w:div w:id="1595283656">
                                                              <w:marLeft w:val="0"/>
                                                              <w:marRight w:val="0"/>
                                                              <w:marTop w:val="0"/>
                                                              <w:marBottom w:val="0"/>
                                                              <w:divBdr>
                                                                <w:top w:val="none" w:sz="0" w:space="0" w:color="auto"/>
                                                                <w:left w:val="none" w:sz="0" w:space="0" w:color="auto"/>
                                                                <w:bottom w:val="none" w:sz="0" w:space="0" w:color="auto"/>
                                                                <w:right w:val="none" w:sz="0" w:space="0" w:color="auto"/>
                                                              </w:divBdr>
                                                              <w:divsChild>
                                                                <w:div w:id="186069692">
                                                                  <w:marLeft w:val="0"/>
                                                                  <w:marRight w:val="0"/>
                                                                  <w:marTop w:val="0"/>
                                                                  <w:marBottom w:val="0"/>
                                                                  <w:divBdr>
                                                                    <w:top w:val="none" w:sz="0" w:space="0" w:color="auto"/>
                                                                    <w:left w:val="none" w:sz="0" w:space="0" w:color="auto"/>
                                                                    <w:bottom w:val="none" w:sz="0" w:space="0" w:color="auto"/>
                                                                    <w:right w:val="none" w:sz="0" w:space="0" w:color="auto"/>
                                                                  </w:divBdr>
                                                                  <w:divsChild>
                                                                    <w:div w:id="10767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108227">
                                                  <w:marLeft w:val="0"/>
                                                  <w:marRight w:val="360"/>
                                                  <w:marTop w:val="150"/>
                                                  <w:marBottom w:val="0"/>
                                                  <w:divBdr>
                                                    <w:top w:val="none" w:sz="0" w:space="0" w:color="auto"/>
                                                    <w:left w:val="none" w:sz="0" w:space="0" w:color="auto"/>
                                                    <w:bottom w:val="none" w:sz="0" w:space="0" w:color="auto"/>
                                                    <w:right w:val="none" w:sz="0" w:space="0" w:color="auto"/>
                                                  </w:divBdr>
                                                  <w:divsChild>
                                                    <w:div w:id="830096287">
                                                      <w:marLeft w:val="0"/>
                                                      <w:marRight w:val="0"/>
                                                      <w:marTop w:val="0"/>
                                                      <w:marBottom w:val="0"/>
                                                      <w:divBdr>
                                                        <w:top w:val="none" w:sz="0" w:space="0" w:color="auto"/>
                                                        <w:left w:val="none" w:sz="0" w:space="0" w:color="auto"/>
                                                        <w:bottom w:val="none" w:sz="0" w:space="0" w:color="auto"/>
                                                        <w:right w:val="none" w:sz="0" w:space="0" w:color="auto"/>
                                                      </w:divBdr>
                                                      <w:divsChild>
                                                        <w:div w:id="1346832389">
                                                          <w:marLeft w:val="0"/>
                                                          <w:marRight w:val="0"/>
                                                          <w:marTop w:val="0"/>
                                                          <w:marBottom w:val="0"/>
                                                          <w:divBdr>
                                                            <w:top w:val="none" w:sz="0" w:space="0" w:color="auto"/>
                                                            <w:left w:val="none" w:sz="0" w:space="0" w:color="auto"/>
                                                            <w:bottom w:val="none" w:sz="0" w:space="0" w:color="auto"/>
                                                            <w:right w:val="none" w:sz="0" w:space="0" w:color="auto"/>
                                                          </w:divBdr>
                                                          <w:divsChild>
                                                            <w:div w:id="838739899">
                                                              <w:marLeft w:val="0"/>
                                                              <w:marRight w:val="0"/>
                                                              <w:marTop w:val="0"/>
                                                              <w:marBottom w:val="0"/>
                                                              <w:divBdr>
                                                                <w:top w:val="none" w:sz="0" w:space="0" w:color="auto"/>
                                                                <w:left w:val="none" w:sz="0" w:space="0" w:color="auto"/>
                                                                <w:bottom w:val="none" w:sz="0" w:space="0" w:color="auto"/>
                                                                <w:right w:val="none" w:sz="0" w:space="0" w:color="auto"/>
                                                              </w:divBdr>
                                                              <w:divsChild>
                                                                <w:div w:id="1749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88584">
                                          <w:marLeft w:val="0"/>
                                          <w:marRight w:val="0"/>
                                          <w:marTop w:val="0"/>
                                          <w:marBottom w:val="0"/>
                                          <w:divBdr>
                                            <w:top w:val="none" w:sz="0" w:space="0" w:color="auto"/>
                                            <w:left w:val="none" w:sz="0" w:space="0" w:color="auto"/>
                                            <w:bottom w:val="none" w:sz="0" w:space="0" w:color="auto"/>
                                            <w:right w:val="none" w:sz="0" w:space="0" w:color="auto"/>
                                          </w:divBdr>
                                          <w:divsChild>
                                            <w:div w:id="33240750">
                                              <w:marLeft w:val="0"/>
                                              <w:marRight w:val="0"/>
                                              <w:marTop w:val="0"/>
                                              <w:marBottom w:val="0"/>
                                              <w:divBdr>
                                                <w:top w:val="none" w:sz="0" w:space="0" w:color="auto"/>
                                                <w:left w:val="none" w:sz="0" w:space="0" w:color="auto"/>
                                                <w:bottom w:val="none" w:sz="0" w:space="0" w:color="auto"/>
                                                <w:right w:val="none" w:sz="0" w:space="0" w:color="auto"/>
                                              </w:divBdr>
                                              <w:divsChild>
                                                <w:div w:id="964579100">
                                                  <w:marLeft w:val="630"/>
                                                  <w:marRight w:val="360"/>
                                                  <w:marTop w:val="0"/>
                                                  <w:marBottom w:val="360"/>
                                                  <w:divBdr>
                                                    <w:top w:val="none" w:sz="0" w:space="0" w:color="auto"/>
                                                    <w:left w:val="none" w:sz="0" w:space="0" w:color="auto"/>
                                                    <w:bottom w:val="none" w:sz="0" w:space="0" w:color="auto"/>
                                                    <w:right w:val="none" w:sz="0" w:space="0" w:color="auto"/>
                                                  </w:divBdr>
                                                  <w:divsChild>
                                                    <w:div w:id="854729215">
                                                      <w:marLeft w:val="0"/>
                                                      <w:marRight w:val="0"/>
                                                      <w:marTop w:val="0"/>
                                                      <w:marBottom w:val="0"/>
                                                      <w:divBdr>
                                                        <w:top w:val="none" w:sz="0" w:space="0" w:color="auto"/>
                                                        <w:left w:val="none" w:sz="0" w:space="0" w:color="auto"/>
                                                        <w:bottom w:val="none" w:sz="0" w:space="0" w:color="auto"/>
                                                        <w:right w:val="none" w:sz="0" w:space="0" w:color="auto"/>
                                                      </w:divBdr>
                                                      <w:divsChild>
                                                        <w:div w:id="1488858310">
                                                          <w:marLeft w:val="0"/>
                                                          <w:marRight w:val="0"/>
                                                          <w:marTop w:val="0"/>
                                                          <w:marBottom w:val="0"/>
                                                          <w:divBdr>
                                                            <w:top w:val="none" w:sz="0" w:space="0" w:color="auto"/>
                                                            <w:left w:val="none" w:sz="0" w:space="0" w:color="auto"/>
                                                            <w:bottom w:val="none" w:sz="0" w:space="0" w:color="auto"/>
                                                            <w:right w:val="none" w:sz="0" w:space="0" w:color="auto"/>
                                                          </w:divBdr>
                                                          <w:divsChild>
                                                            <w:div w:id="1036660885">
                                                              <w:marLeft w:val="0"/>
                                                              <w:marRight w:val="0"/>
                                                              <w:marTop w:val="0"/>
                                                              <w:marBottom w:val="0"/>
                                                              <w:divBdr>
                                                                <w:top w:val="none" w:sz="0" w:space="0" w:color="auto"/>
                                                                <w:left w:val="none" w:sz="0" w:space="0" w:color="auto"/>
                                                                <w:bottom w:val="none" w:sz="0" w:space="0" w:color="auto"/>
                                                                <w:right w:val="none" w:sz="0" w:space="0" w:color="auto"/>
                                                              </w:divBdr>
                                                              <w:divsChild>
                                                                <w:div w:id="1521236797">
                                                                  <w:marLeft w:val="0"/>
                                                                  <w:marRight w:val="0"/>
                                                                  <w:marTop w:val="0"/>
                                                                  <w:marBottom w:val="0"/>
                                                                  <w:divBdr>
                                                                    <w:top w:val="none" w:sz="0" w:space="0" w:color="auto"/>
                                                                    <w:left w:val="none" w:sz="0" w:space="0" w:color="auto"/>
                                                                    <w:bottom w:val="none" w:sz="0" w:space="0" w:color="auto"/>
                                                                    <w:right w:val="none" w:sz="0" w:space="0" w:color="auto"/>
                                                                  </w:divBdr>
                                                                </w:div>
                                                                <w:div w:id="207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959536">
                      <w:marLeft w:val="0"/>
                      <w:marRight w:val="0"/>
                      <w:marTop w:val="0"/>
                      <w:marBottom w:val="0"/>
                      <w:divBdr>
                        <w:top w:val="none" w:sz="0" w:space="0" w:color="auto"/>
                        <w:left w:val="none" w:sz="0" w:space="0" w:color="auto"/>
                        <w:bottom w:val="none" w:sz="0" w:space="0" w:color="auto"/>
                        <w:right w:val="none" w:sz="0" w:space="0" w:color="auto"/>
                      </w:divBdr>
                      <w:divsChild>
                        <w:div w:id="1462191230">
                          <w:marLeft w:val="0"/>
                          <w:marRight w:val="0"/>
                          <w:marTop w:val="0"/>
                          <w:marBottom w:val="0"/>
                          <w:divBdr>
                            <w:top w:val="none" w:sz="0" w:space="0" w:color="auto"/>
                            <w:left w:val="none" w:sz="0" w:space="0" w:color="auto"/>
                            <w:bottom w:val="none" w:sz="0" w:space="0" w:color="auto"/>
                            <w:right w:val="none" w:sz="0" w:space="0" w:color="auto"/>
                          </w:divBdr>
                          <w:divsChild>
                            <w:div w:id="308024714">
                              <w:marLeft w:val="0"/>
                              <w:marRight w:val="0"/>
                              <w:marTop w:val="0"/>
                              <w:marBottom w:val="0"/>
                              <w:divBdr>
                                <w:top w:val="none" w:sz="0" w:space="0" w:color="auto"/>
                                <w:left w:val="none" w:sz="0" w:space="0" w:color="auto"/>
                                <w:bottom w:val="none" w:sz="0" w:space="0" w:color="auto"/>
                                <w:right w:val="none" w:sz="0" w:space="0" w:color="auto"/>
                              </w:divBdr>
                              <w:divsChild>
                                <w:div w:id="707879036">
                                  <w:marLeft w:val="0"/>
                                  <w:marRight w:val="0"/>
                                  <w:marTop w:val="0"/>
                                  <w:marBottom w:val="0"/>
                                  <w:divBdr>
                                    <w:top w:val="none" w:sz="0" w:space="0" w:color="auto"/>
                                    <w:left w:val="none" w:sz="0" w:space="0" w:color="auto"/>
                                    <w:bottom w:val="none" w:sz="0" w:space="0" w:color="auto"/>
                                    <w:right w:val="none" w:sz="0" w:space="0" w:color="auto"/>
                                  </w:divBdr>
                                  <w:divsChild>
                                    <w:div w:id="1916472669">
                                      <w:marLeft w:val="0"/>
                                      <w:marRight w:val="0"/>
                                      <w:marTop w:val="0"/>
                                      <w:marBottom w:val="0"/>
                                      <w:divBdr>
                                        <w:top w:val="none" w:sz="0" w:space="0" w:color="auto"/>
                                        <w:left w:val="none" w:sz="0" w:space="0" w:color="auto"/>
                                        <w:bottom w:val="none" w:sz="0" w:space="0" w:color="auto"/>
                                        <w:right w:val="none" w:sz="0" w:space="0" w:color="auto"/>
                                      </w:divBdr>
                                      <w:divsChild>
                                        <w:div w:id="349992377">
                                          <w:marLeft w:val="0"/>
                                          <w:marRight w:val="0"/>
                                          <w:marTop w:val="0"/>
                                          <w:marBottom w:val="0"/>
                                          <w:divBdr>
                                            <w:top w:val="none" w:sz="0" w:space="0" w:color="auto"/>
                                            <w:left w:val="none" w:sz="0" w:space="0" w:color="auto"/>
                                            <w:bottom w:val="none" w:sz="0" w:space="0" w:color="auto"/>
                                            <w:right w:val="none" w:sz="0" w:space="0" w:color="auto"/>
                                          </w:divBdr>
                                          <w:divsChild>
                                            <w:div w:id="2011986009">
                                              <w:marLeft w:val="0"/>
                                              <w:marRight w:val="0"/>
                                              <w:marTop w:val="0"/>
                                              <w:marBottom w:val="0"/>
                                              <w:divBdr>
                                                <w:top w:val="none" w:sz="0" w:space="0" w:color="auto"/>
                                                <w:left w:val="none" w:sz="0" w:space="0" w:color="auto"/>
                                                <w:bottom w:val="none" w:sz="0" w:space="0" w:color="auto"/>
                                                <w:right w:val="none" w:sz="0" w:space="0" w:color="auto"/>
                                              </w:divBdr>
                                              <w:divsChild>
                                                <w:div w:id="2083406502">
                                                  <w:marLeft w:val="0"/>
                                                  <w:marRight w:val="0"/>
                                                  <w:marTop w:val="0"/>
                                                  <w:marBottom w:val="360"/>
                                                  <w:divBdr>
                                                    <w:top w:val="none" w:sz="0" w:space="0" w:color="auto"/>
                                                    <w:left w:val="none" w:sz="0" w:space="0" w:color="auto"/>
                                                    <w:bottom w:val="none" w:sz="0" w:space="0" w:color="auto"/>
                                                    <w:right w:val="none" w:sz="0" w:space="0" w:color="auto"/>
                                                  </w:divBdr>
                                                  <w:divsChild>
                                                    <w:div w:id="1528524567">
                                                      <w:marLeft w:val="0"/>
                                                      <w:marRight w:val="0"/>
                                                      <w:marTop w:val="0"/>
                                                      <w:marBottom w:val="0"/>
                                                      <w:divBdr>
                                                        <w:top w:val="none" w:sz="0" w:space="0" w:color="auto"/>
                                                        <w:left w:val="none" w:sz="0" w:space="0" w:color="auto"/>
                                                        <w:bottom w:val="none" w:sz="0" w:space="0" w:color="auto"/>
                                                        <w:right w:val="none" w:sz="0" w:space="0" w:color="auto"/>
                                                      </w:divBdr>
                                                      <w:divsChild>
                                                        <w:div w:id="1835877673">
                                                          <w:marLeft w:val="0"/>
                                                          <w:marRight w:val="0"/>
                                                          <w:marTop w:val="0"/>
                                                          <w:marBottom w:val="0"/>
                                                          <w:divBdr>
                                                            <w:top w:val="none" w:sz="0" w:space="0" w:color="auto"/>
                                                            <w:left w:val="none" w:sz="0" w:space="0" w:color="auto"/>
                                                            <w:bottom w:val="none" w:sz="0" w:space="0" w:color="auto"/>
                                                            <w:right w:val="none" w:sz="0" w:space="0" w:color="auto"/>
                                                          </w:divBdr>
                                                          <w:divsChild>
                                                            <w:div w:id="1841774326">
                                                              <w:marLeft w:val="0"/>
                                                              <w:marRight w:val="0"/>
                                                              <w:marTop w:val="0"/>
                                                              <w:marBottom w:val="0"/>
                                                              <w:divBdr>
                                                                <w:top w:val="none" w:sz="0" w:space="0" w:color="auto"/>
                                                                <w:left w:val="none" w:sz="0" w:space="0" w:color="auto"/>
                                                                <w:bottom w:val="none" w:sz="0" w:space="0" w:color="auto"/>
                                                                <w:right w:val="none" w:sz="0" w:space="0" w:color="auto"/>
                                                              </w:divBdr>
                                                              <w:divsChild>
                                                                <w:div w:id="371879623">
                                                                  <w:marLeft w:val="0"/>
                                                                  <w:marRight w:val="0"/>
                                                                  <w:marTop w:val="0"/>
                                                                  <w:marBottom w:val="0"/>
                                                                  <w:divBdr>
                                                                    <w:top w:val="none" w:sz="0" w:space="0" w:color="auto"/>
                                                                    <w:left w:val="none" w:sz="0" w:space="0" w:color="auto"/>
                                                                    <w:bottom w:val="none" w:sz="0" w:space="0" w:color="auto"/>
                                                                    <w:right w:val="none" w:sz="0" w:space="0" w:color="auto"/>
                                                                  </w:divBdr>
                                                                  <w:divsChild>
                                                                    <w:div w:id="574362092">
                                                                      <w:marLeft w:val="0"/>
                                                                      <w:marRight w:val="0"/>
                                                                      <w:marTop w:val="0"/>
                                                                      <w:marBottom w:val="0"/>
                                                                      <w:divBdr>
                                                                        <w:top w:val="none" w:sz="0" w:space="0" w:color="auto"/>
                                                                        <w:left w:val="none" w:sz="0" w:space="0" w:color="auto"/>
                                                                        <w:bottom w:val="none" w:sz="0" w:space="0" w:color="auto"/>
                                                                        <w:right w:val="none" w:sz="0" w:space="0" w:color="auto"/>
                                                                      </w:divBdr>
                                                                      <w:divsChild>
                                                                        <w:div w:id="381253581">
                                                                          <w:marLeft w:val="0"/>
                                                                          <w:marRight w:val="0"/>
                                                                          <w:marTop w:val="0"/>
                                                                          <w:marBottom w:val="0"/>
                                                                          <w:divBdr>
                                                                            <w:top w:val="none" w:sz="0" w:space="0" w:color="auto"/>
                                                                            <w:left w:val="none" w:sz="0" w:space="0" w:color="auto"/>
                                                                            <w:bottom w:val="none" w:sz="0" w:space="0" w:color="auto"/>
                                                                            <w:right w:val="none" w:sz="0" w:space="0" w:color="auto"/>
                                                                          </w:divBdr>
                                                                          <w:divsChild>
                                                                            <w:div w:id="2008894727">
                                                                              <w:marLeft w:val="0"/>
                                                                              <w:marRight w:val="0"/>
                                                                              <w:marTop w:val="120"/>
                                                                              <w:marBottom w:val="0"/>
                                                                              <w:divBdr>
                                                                                <w:top w:val="none" w:sz="0" w:space="0" w:color="auto"/>
                                                                                <w:left w:val="none" w:sz="0" w:space="0" w:color="auto"/>
                                                                                <w:bottom w:val="none" w:sz="0" w:space="0" w:color="auto"/>
                                                                                <w:right w:val="none" w:sz="0" w:space="0" w:color="auto"/>
                                                                              </w:divBdr>
                                                                              <w:divsChild>
                                                                                <w:div w:id="1424036755">
                                                                                  <w:marLeft w:val="0"/>
                                                                                  <w:marRight w:val="0"/>
                                                                                  <w:marTop w:val="0"/>
                                                                                  <w:marBottom w:val="0"/>
                                                                                  <w:divBdr>
                                                                                    <w:top w:val="none" w:sz="0" w:space="0" w:color="auto"/>
                                                                                    <w:left w:val="none" w:sz="0" w:space="0" w:color="auto"/>
                                                                                    <w:bottom w:val="none" w:sz="0" w:space="0" w:color="auto"/>
                                                                                    <w:right w:val="none" w:sz="0" w:space="0" w:color="auto"/>
                                                                                  </w:divBdr>
                                                                                  <w:divsChild>
                                                                                    <w:div w:id="694231014">
                                                                                      <w:marLeft w:val="0"/>
                                                                                      <w:marRight w:val="0"/>
                                                                                      <w:marTop w:val="0"/>
                                                                                      <w:marBottom w:val="0"/>
                                                                                      <w:divBdr>
                                                                                        <w:top w:val="none" w:sz="0" w:space="0" w:color="auto"/>
                                                                                        <w:left w:val="none" w:sz="0" w:space="0" w:color="auto"/>
                                                                                        <w:bottom w:val="none" w:sz="0" w:space="0" w:color="auto"/>
                                                                                        <w:right w:val="none" w:sz="0" w:space="0" w:color="auto"/>
                                                                                      </w:divBdr>
                                                                                      <w:divsChild>
                                                                                        <w:div w:id="679239264">
                                                                                          <w:marLeft w:val="0"/>
                                                                                          <w:marRight w:val="0"/>
                                                                                          <w:marTop w:val="0"/>
                                                                                          <w:marBottom w:val="0"/>
                                                                                          <w:divBdr>
                                                                                            <w:top w:val="none" w:sz="0" w:space="0" w:color="auto"/>
                                                                                            <w:left w:val="none" w:sz="0" w:space="0" w:color="auto"/>
                                                                                            <w:bottom w:val="none" w:sz="0" w:space="0" w:color="auto"/>
                                                                                            <w:right w:val="none" w:sz="0" w:space="0" w:color="auto"/>
                                                                                          </w:divBdr>
                                                                                          <w:divsChild>
                                                                                            <w:div w:id="21114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391603">
                                                                      <w:marLeft w:val="0"/>
                                                                      <w:marRight w:val="0"/>
                                                                      <w:marTop w:val="0"/>
                                                                      <w:marBottom w:val="0"/>
                                                                      <w:divBdr>
                                                                        <w:top w:val="none" w:sz="0" w:space="0" w:color="auto"/>
                                                                        <w:left w:val="none" w:sz="0" w:space="0" w:color="auto"/>
                                                                        <w:bottom w:val="none" w:sz="0" w:space="0" w:color="auto"/>
                                                                        <w:right w:val="none" w:sz="0" w:space="0" w:color="auto"/>
                                                                      </w:divBdr>
                                                                      <w:divsChild>
                                                                        <w:div w:id="406609302">
                                                                          <w:marLeft w:val="0"/>
                                                                          <w:marRight w:val="0"/>
                                                                          <w:marTop w:val="0"/>
                                                                          <w:marBottom w:val="0"/>
                                                                          <w:divBdr>
                                                                            <w:top w:val="none" w:sz="0" w:space="0" w:color="auto"/>
                                                                            <w:left w:val="none" w:sz="0" w:space="0" w:color="auto"/>
                                                                            <w:bottom w:val="none" w:sz="0" w:space="0" w:color="auto"/>
                                                                            <w:right w:val="none" w:sz="0" w:space="0" w:color="auto"/>
                                                                          </w:divBdr>
                                                                          <w:divsChild>
                                                                            <w:div w:id="1140729636">
                                                                              <w:marLeft w:val="0"/>
                                                                              <w:marRight w:val="0"/>
                                                                              <w:marTop w:val="120"/>
                                                                              <w:marBottom w:val="0"/>
                                                                              <w:divBdr>
                                                                                <w:top w:val="none" w:sz="0" w:space="0" w:color="auto"/>
                                                                                <w:left w:val="none" w:sz="0" w:space="0" w:color="auto"/>
                                                                                <w:bottom w:val="none" w:sz="0" w:space="0" w:color="auto"/>
                                                                                <w:right w:val="none" w:sz="0" w:space="0" w:color="auto"/>
                                                                              </w:divBdr>
                                                                              <w:divsChild>
                                                                                <w:div w:id="1018503719">
                                                                                  <w:marLeft w:val="0"/>
                                                                                  <w:marRight w:val="0"/>
                                                                                  <w:marTop w:val="0"/>
                                                                                  <w:marBottom w:val="0"/>
                                                                                  <w:divBdr>
                                                                                    <w:top w:val="none" w:sz="0" w:space="0" w:color="auto"/>
                                                                                    <w:left w:val="none" w:sz="0" w:space="0" w:color="auto"/>
                                                                                    <w:bottom w:val="none" w:sz="0" w:space="0" w:color="auto"/>
                                                                                    <w:right w:val="none" w:sz="0" w:space="0" w:color="auto"/>
                                                                                  </w:divBdr>
                                                                                  <w:divsChild>
                                                                                    <w:div w:id="1875384346">
                                                                                      <w:marLeft w:val="0"/>
                                                                                      <w:marRight w:val="0"/>
                                                                                      <w:marTop w:val="0"/>
                                                                                      <w:marBottom w:val="0"/>
                                                                                      <w:divBdr>
                                                                                        <w:top w:val="none" w:sz="0" w:space="0" w:color="auto"/>
                                                                                        <w:left w:val="none" w:sz="0" w:space="0" w:color="auto"/>
                                                                                        <w:bottom w:val="none" w:sz="0" w:space="0" w:color="auto"/>
                                                                                        <w:right w:val="none" w:sz="0" w:space="0" w:color="auto"/>
                                                                                      </w:divBdr>
                                                                                      <w:divsChild>
                                                                                        <w:div w:id="508329001">
                                                                                          <w:marLeft w:val="0"/>
                                                                                          <w:marRight w:val="0"/>
                                                                                          <w:marTop w:val="0"/>
                                                                                          <w:marBottom w:val="0"/>
                                                                                          <w:divBdr>
                                                                                            <w:top w:val="none" w:sz="0" w:space="0" w:color="auto"/>
                                                                                            <w:left w:val="none" w:sz="0" w:space="0" w:color="auto"/>
                                                                                            <w:bottom w:val="none" w:sz="0" w:space="0" w:color="auto"/>
                                                                                            <w:right w:val="none" w:sz="0" w:space="0" w:color="auto"/>
                                                                                          </w:divBdr>
                                                                                          <w:divsChild>
                                                                                            <w:div w:id="1800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310611">
                                                                      <w:marLeft w:val="0"/>
                                                                      <w:marRight w:val="0"/>
                                                                      <w:marTop w:val="0"/>
                                                                      <w:marBottom w:val="0"/>
                                                                      <w:divBdr>
                                                                        <w:top w:val="none" w:sz="0" w:space="0" w:color="auto"/>
                                                                        <w:left w:val="none" w:sz="0" w:space="0" w:color="auto"/>
                                                                        <w:bottom w:val="none" w:sz="0" w:space="0" w:color="auto"/>
                                                                        <w:right w:val="none" w:sz="0" w:space="0" w:color="auto"/>
                                                                      </w:divBdr>
                                                                      <w:divsChild>
                                                                        <w:div w:id="1238395084">
                                                                          <w:marLeft w:val="0"/>
                                                                          <w:marRight w:val="0"/>
                                                                          <w:marTop w:val="0"/>
                                                                          <w:marBottom w:val="0"/>
                                                                          <w:divBdr>
                                                                            <w:top w:val="none" w:sz="0" w:space="0" w:color="auto"/>
                                                                            <w:left w:val="none" w:sz="0" w:space="0" w:color="auto"/>
                                                                            <w:bottom w:val="none" w:sz="0" w:space="0" w:color="auto"/>
                                                                            <w:right w:val="none" w:sz="0" w:space="0" w:color="auto"/>
                                                                          </w:divBdr>
                                                                          <w:divsChild>
                                                                            <w:div w:id="42217053">
                                                                              <w:marLeft w:val="0"/>
                                                                              <w:marRight w:val="0"/>
                                                                              <w:marTop w:val="120"/>
                                                                              <w:marBottom w:val="0"/>
                                                                              <w:divBdr>
                                                                                <w:top w:val="none" w:sz="0" w:space="0" w:color="auto"/>
                                                                                <w:left w:val="none" w:sz="0" w:space="0" w:color="auto"/>
                                                                                <w:bottom w:val="none" w:sz="0" w:space="0" w:color="auto"/>
                                                                                <w:right w:val="none" w:sz="0" w:space="0" w:color="auto"/>
                                                                              </w:divBdr>
                                                                              <w:divsChild>
                                                                                <w:div w:id="1545604017">
                                                                                  <w:marLeft w:val="0"/>
                                                                                  <w:marRight w:val="0"/>
                                                                                  <w:marTop w:val="0"/>
                                                                                  <w:marBottom w:val="0"/>
                                                                                  <w:divBdr>
                                                                                    <w:top w:val="none" w:sz="0" w:space="0" w:color="auto"/>
                                                                                    <w:left w:val="none" w:sz="0" w:space="0" w:color="auto"/>
                                                                                    <w:bottom w:val="none" w:sz="0" w:space="0" w:color="auto"/>
                                                                                    <w:right w:val="none" w:sz="0" w:space="0" w:color="auto"/>
                                                                                  </w:divBdr>
                                                                                  <w:divsChild>
                                                                                    <w:div w:id="1717389580">
                                                                                      <w:marLeft w:val="0"/>
                                                                                      <w:marRight w:val="0"/>
                                                                                      <w:marTop w:val="0"/>
                                                                                      <w:marBottom w:val="0"/>
                                                                                      <w:divBdr>
                                                                                        <w:top w:val="none" w:sz="0" w:space="0" w:color="auto"/>
                                                                                        <w:left w:val="none" w:sz="0" w:space="0" w:color="auto"/>
                                                                                        <w:bottom w:val="none" w:sz="0" w:space="0" w:color="auto"/>
                                                                                        <w:right w:val="none" w:sz="0" w:space="0" w:color="auto"/>
                                                                                      </w:divBdr>
                                                                                      <w:divsChild>
                                                                                        <w:div w:id="1542008961">
                                                                                          <w:marLeft w:val="0"/>
                                                                                          <w:marRight w:val="0"/>
                                                                                          <w:marTop w:val="0"/>
                                                                                          <w:marBottom w:val="0"/>
                                                                                          <w:divBdr>
                                                                                            <w:top w:val="none" w:sz="0" w:space="0" w:color="auto"/>
                                                                                            <w:left w:val="none" w:sz="0" w:space="0" w:color="auto"/>
                                                                                            <w:bottom w:val="none" w:sz="0" w:space="0" w:color="auto"/>
                                                                                            <w:right w:val="none" w:sz="0" w:space="0" w:color="auto"/>
                                                                                          </w:divBdr>
                                                                                          <w:divsChild>
                                                                                            <w:div w:id="14222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0459370">
                                          <w:marLeft w:val="0"/>
                                          <w:marRight w:val="0"/>
                                          <w:marTop w:val="0"/>
                                          <w:marBottom w:val="0"/>
                                          <w:divBdr>
                                            <w:top w:val="none" w:sz="0" w:space="0" w:color="auto"/>
                                            <w:left w:val="none" w:sz="0" w:space="0" w:color="auto"/>
                                            <w:bottom w:val="none" w:sz="0" w:space="0" w:color="auto"/>
                                            <w:right w:val="none" w:sz="0" w:space="0" w:color="auto"/>
                                          </w:divBdr>
                                          <w:divsChild>
                                            <w:div w:id="347145900">
                                              <w:marLeft w:val="0"/>
                                              <w:marRight w:val="0"/>
                                              <w:marTop w:val="0"/>
                                              <w:marBottom w:val="0"/>
                                              <w:divBdr>
                                                <w:top w:val="none" w:sz="0" w:space="0" w:color="auto"/>
                                                <w:left w:val="none" w:sz="0" w:space="0" w:color="auto"/>
                                                <w:bottom w:val="none" w:sz="0" w:space="0" w:color="auto"/>
                                                <w:right w:val="none" w:sz="0" w:space="0" w:color="auto"/>
                                              </w:divBdr>
                                              <w:divsChild>
                                                <w:div w:id="218252982">
                                                  <w:marLeft w:val="0"/>
                                                  <w:marRight w:val="0"/>
                                                  <w:marTop w:val="0"/>
                                                  <w:marBottom w:val="0"/>
                                                  <w:divBdr>
                                                    <w:top w:val="none" w:sz="0" w:space="0" w:color="auto"/>
                                                    <w:left w:val="none" w:sz="0" w:space="0" w:color="auto"/>
                                                    <w:bottom w:val="none" w:sz="0" w:space="0" w:color="auto"/>
                                                    <w:right w:val="none" w:sz="0" w:space="0" w:color="auto"/>
                                                  </w:divBdr>
                                                  <w:divsChild>
                                                    <w:div w:id="973756576">
                                                      <w:marLeft w:val="0"/>
                                                      <w:marRight w:val="360"/>
                                                      <w:marTop w:val="0"/>
                                                      <w:marBottom w:val="0"/>
                                                      <w:divBdr>
                                                        <w:top w:val="none" w:sz="0" w:space="0" w:color="auto"/>
                                                        <w:left w:val="none" w:sz="0" w:space="0" w:color="auto"/>
                                                        <w:bottom w:val="none" w:sz="0" w:space="0" w:color="auto"/>
                                                        <w:right w:val="none" w:sz="0" w:space="0" w:color="auto"/>
                                                      </w:divBdr>
                                                      <w:divsChild>
                                                        <w:div w:id="892928735">
                                                          <w:marLeft w:val="0"/>
                                                          <w:marRight w:val="0"/>
                                                          <w:marTop w:val="0"/>
                                                          <w:marBottom w:val="0"/>
                                                          <w:divBdr>
                                                            <w:top w:val="none" w:sz="0" w:space="0" w:color="auto"/>
                                                            <w:left w:val="none" w:sz="0" w:space="0" w:color="auto"/>
                                                            <w:bottom w:val="none" w:sz="0" w:space="0" w:color="auto"/>
                                                            <w:right w:val="none" w:sz="0" w:space="0" w:color="auto"/>
                                                          </w:divBdr>
                                                          <w:divsChild>
                                                            <w:div w:id="761682248">
                                                              <w:marLeft w:val="0"/>
                                                              <w:marRight w:val="0"/>
                                                              <w:marTop w:val="0"/>
                                                              <w:marBottom w:val="0"/>
                                                              <w:divBdr>
                                                                <w:top w:val="none" w:sz="0" w:space="0" w:color="auto"/>
                                                                <w:left w:val="none" w:sz="0" w:space="0" w:color="auto"/>
                                                                <w:bottom w:val="none" w:sz="0" w:space="0" w:color="auto"/>
                                                                <w:right w:val="none" w:sz="0" w:space="0" w:color="auto"/>
                                                              </w:divBdr>
                                                              <w:divsChild>
                                                                <w:div w:id="885994110">
                                                                  <w:marLeft w:val="0"/>
                                                                  <w:marRight w:val="0"/>
                                                                  <w:marTop w:val="0"/>
                                                                  <w:marBottom w:val="0"/>
                                                                  <w:divBdr>
                                                                    <w:top w:val="none" w:sz="0" w:space="0" w:color="auto"/>
                                                                    <w:left w:val="none" w:sz="0" w:space="0" w:color="auto"/>
                                                                    <w:bottom w:val="none" w:sz="0" w:space="0" w:color="auto"/>
                                                                    <w:right w:val="none" w:sz="0" w:space="0" w:color="auto"/>
                                                                  </w:divBdr>
                                                                  <w:divsChild>
                                                                    <w:div w:id="1505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0180">
                                                  <w:marLeft w:val="0"/>
                                                  <w:marRight w:val="360"/>
                                                  <w:marTop w:val="150"/>
                                                  <w:marBottom w:val="0"/>
                                                  <w:divBdr>
                                                    <w:top w:val="none" w:sz="0" w:space="0" w:color="auto"/>
                                                    <w:left w:val="none" w:sz="0" w:space="0" w:color="auto"/>
                                                    <w:bottom w:val="none" w:sz="0" w:space="0" w:color="auto"/>
                                                    <w:right w:val="none" w:sz="0" w:space="0" w:color="auto"/>
                                                  </w:divBdr>
                                                  <w:divsChild>
                                                    <w:div w:id="1716540500">
                                                      <w:marLeft w:val="0"/>
                                                      <w:marRight w:val="0"/>
                                                      <w:marTop w:val="0"/>
                                                      <w:marBottom w:val="0"/>
                                                      <w:divBdr>
                                                        <w:top w:val="none" w:sz="0" w:space="0" w:color="auto"/>
                                                        <w:left w:val="none" w:sz="0" w:space="0" w:color="auto"/>
                                                        <w:bottom w:val="none" w:sz="0" w:space="0" w:color="auto"/>
                                                        <w:right w:val="none" w:sz="0" w:space="0" w:color="auto"/>
                                                      </w:divBdr>
                                                      <w:divsChild>
                                                        <w:div w:id="396510342">
                                                          <w:marLeft w:val="0"/>
                                                          <w:marRight w:val="0"/>
                                                          <w:marTop w:val="0"/>
                                                          <w:marBottom w:val="0"/>
                                                          <w:divBdr>
                                                            <w:top w:val="none" w:sz="0" w:space="0" w:color="auto"/>
                                                            <w:left w:val="none" w:sz="0" w:space="0" w:color="auto"/>
                                                            <w:bottom w:val="none" w:sz="0" w:space="0" w:color="auto"/>
                                                            <w:right w:val="none" w:sz="0" w:space="0" w:color="auto"/>
                                                          </w:divBdr>
                                                          <w:divsChild>
                                                            <w:div w:id="179399181">
                                                              <w:marLeft w:val="0"/>
                                                              <w:marRight w:val="0"/>
                                                              <w:marTop w:val="0"/>
                                                              <w:marBottom w:val="0"/>
                                                              <w:divBdr>
                                                                <w:top w:val="none" w:sz="0" w:space="0" w:color="auto"/>
                                                                <w:left w:val="none" w:sz="0" w:space="0" w:color="auto"/>
                                                                <w:bottom w:val="none" w:sz="0" w:space="0" w:color="auto"/>
                                                                <w:right w:val="none" w:sz="0" w:space="0" w:color="auto"/>
                                                              </w:divBdr>
                                                              <w:divsChild>
                                                                <w:div w:id="15688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76480">
                      <w:marLeft w:val="0"/>
                      <w:marRight w:val="0"/>
                      <w:marTop w:val="0"/>
                      <w:marBottom w:val="0"/>
                      <w:divBdr>
                        <w:top w:val="none" w:sz="0" w:space="0" w:color="auto"/>
                        <w:left w:val="none" w:sz="0" w:space="0" w:color="auto"/>
                        <w:bottom w:val="none" w:sz="0" w:space="0" w:color="auto"/>
                        <w:right w:val="none" w:sz="0" w:space="0" w:color="auto"/>
                      </w:divBdr>
                      <w:divsChild>
                        <w:div w:id="427239829">
                          <w:marLeft w:val="0"/>
                          <w:marRight w:val="0"/>
                          <w:marTop w:val="0"/>
                          <w:marBottom w:val="0"/>
                          <w:divBdr>
                            <w:top w:val="none" w:sz="0" w:space="0" w:color="auto"/>
                            <w:left w:val="none" w:sz="0" w:space="0" w:color="auto"/>
                            <w:bottom w:val="none" w:sz="0" w:space="0" w:color="auto"/>
                            <w:right w:val="none" w:sz="0" w:space="0" w:color="auto"/>
                          </w:divBdr>
                          <w:divsChild>
                            <w:div w:id="1762871068">
                              <w:marLeft w:val="0"/>
                              <w:marRight w:val="0"/>
                              <w:marTop w:val="0"/>
                              <w:marBottom w:val="0"/>
                              <w:divBdr>
                                <w:top w:val="none" w:sz="0" w:space="0" w:color="auto"/>
                                <w:left w:val="none" w:sz="0" w:space="0" w:color="auto"/>
                                <w:bottom w:val="none" w:sz="0" w:space="0" w:color="auto"/>
                                <w:right w:val="none" w:sz="0" w:space="0" w:color="auto"/>
                              </w:divBdr>
                              <w:divsChild>
                                <w:div w:id="389615773">
                                  <w:marLeft w:val="0"/>
                                  <w:marRight w:val="0"/>
                                  <w:marTop w:val="0"/>
                                  <w:marBottom w:val="0"/>
                                  <w:divBdr>
                                    <w:top w:val="none" w:sz="0" w:space="0" w:color="auto"/>
                                    <w:left w:val="none" w:sz="0" w:space="0" w:color="auto"/>
                                    <w:bottom w:val="none" w:sz="0" w:space="0" w:color="auto"/>
                                    <w:right w:val="none" w:sz="0" w:space="0" w:color="auto"/>
                                  </w:divBdr>
                                  <w:divsChild>
                                    <w:div w:id="1426269317">
                                      <w:marLeft w:val="0"/>
                                      <w:marRight w:val="0"/>
                                      <w:marTop w:val="0"/>
                                      <w:marBottom w:val="0"/>
                                      <w:divBdr>
                                        <w:top w:val="none" w:sz="0" w:space="0" w:color="auto"/>
                                        <w:left w:val="none" w:sz="0" w:space="0" w:color="auto"/>
                                        <w:bottom w:val="none" w:sz="0" w:space="0" w:color="auto"/>
                                        <w:right w:val="none" w:sz="0" w:space="0" w:color="auto"/>
                                      </w:divBdr>
                                      <w:divsChild>
                                        <w:div w:id="391854678">
                                          <w:marLeft w:val="0"/>
                                          <w:marRight w:val="0"/>
                                          <w:marTop w:val="0"/>
                                          <w:marBottom w:val="0"/>
                                          <w:divBdr>
                                            <w:top w:val="none" w:sz="0" w:space="0" w:color="auto"/>
                                            <w:left w:val="none" w:sz="0" w:space="0" w:color="auto"/>
                                            <w:bottom w:val="none" w:sz="0" w:space="0" w:color="auto"/>
                                            <w:right w:val="none" w:sz="0" w:space="0" w:color="auto"/>
                                          </w:divBdr>
                                          <w:divsChild>
                                            <w:div w:id="1238318885">
                                              <w:marLeft w:val="0"/>
                                              <w:marRight w:val="0"/>
                                              <w:marTop w:val="0"/>
                                              <w:marBottom w:val="0"/>
                                              <w:divBdr>
                                                <w:top w:val="none" w:sz="0" w:space="0" w:color="auto"/>
                                                <w:left w:val="none" w:sz="0" w:space="0" w:color="auto"/>
                                                <w:bottom w:val="none" w:sz="0" w:space="0" w:color="auto"/>
                                                <w:right w:val="none" w:sz="0" w:space="0" w:color="auto"/>
                                              </w:divBdr>
                                            </w:div>
                                          </w:divsChild>
                                        </w:div>
                                        <w:div w:id="1206720569">
                                          <w:marLeft w:val="0"/>
                                          <w:marRight w:val="0"/>
                                          <w:marTop w:val="0"/>
                                          <w:marBottom w:val="0"/>
                                          <w:divBdr>
                                            <w:top w:val="none" w:sz="0" w:space="0" w:color="auto"/>
                                            <w:left w:val="none" w:sz="0" w:space="0" w:color="auto"/>
                                            <w:bottom w:val="none" w:sz="0" w:space="0" w:color="auto"/>
                                            <w:right w:val="none" w:sz="0" w:space="0" w:color="auto"/>
                                          </w:divBdr>
                                          <w:divsChild>
                                            <w:div w:id="1023283910">
                                              <w:marLeft w:val="0"/>
                                              <w:marRight w:val="0"/>
                                              <w:marTop w:val="0"/>
                                              <w:marBottom w:val="0"/>
                                              <w:divBdr>
                                                <w:top w:val="none" w:sz="0" w:space="0" w:color="auto"/>
                                                <w:left w:val="none" w:sz="0" w:space="0" w:color="auto"/>
                                                <w:bottom w:val="none" w:sz="0" w:space="0" w:color="auto"/>
                                                <w:right w:val="none" w:sz="0" w:space="0" w:color="auto"/>
                                              </w:divBdr>
                                              <w:divsChild>
                                                <w:div w:id="1611156480">
                                                  <w:marLeft w:val="630"/>
                                                  <w:marRight w:val="0"/>
                                                  <w:marTop w:val="0"/>
                                                  <w:marBottom w:val="0"/>
                                                  <w:divBdr>
                                                    <w:top w:val="single" w:sz="6" w:space="0" w:color="E0E0E0"/>
                                                    <w:left w:val="none" w:sz="0" w:space="0" w:color="auto"/>
                                                    <w:bottom w:val="none" w:sz="0" w:space="0" w:color="auto"/>
                                                    <w:right w:val="none" w:sz="0" w:space="0" w:color="auto"/>
                                                  </w:divBdr>
                                                  <w:divsChild>
                                                    <w:div w:id="1725791667">
                                                      <w:marLeft w:val="0"/>
                                                      <w:marRight w:val="0"/>
                                                      <w:marTop w:val="0"/>
                                                      <w:marBottom w:val="0"/>
                                                      <w:divBdr>
                                                        <w:top w:val="none" w:sz="0" w:space="0" w:color="auto"/>
                                                        <w:left w:val="none" w:sz="0" w:space="0" w:color="auto"/>
                                                        <w:bottom w:val="none" w:sz="0" w:space="0" w:color="auto"/>
                                                        <w:right w:val="none" w:sz="0" w:space="0" w:color="auto"/>
                                                      </w:divBdr>
                                                      <w:divsChild>
                                                        <w:div w:id="35980798">
                                                          <w:marLeft w:val="0"/>
                                                          <w:marRight w:val="0"/>
                                                          <w:marTop w:val="0"/>
                                                          <w:marBottom w:val="0"/>
                                                          <w:divBdr>
                                                            <w:top w:val="none" w:sz="0" w:space="0" w:color="auto"/>
                                                            <w:left w:val="none" w:sz="0" w:space="0" w:color="auto"/>
                                                            <w:bottom w:val="none" w:sz="0" w:space="0" w:color="auto"/>
                                                            <w:right w:val="none" w:sz="0" w:space="0" w:color="auto"/>
                                                          </w:divBdr>
                                                          <w:divsChild>
                                                            <w:div w:id="442695820">
                                                              <w:marLeft w:val="0"/>
                                                              <w:marRight w:val="0"/>
                                                              <w:marTop w:val="0"/>
                                                              <w:marBottom w:val="0"/>
                                                              <w:divBdr>
                                                                <w:top w:val="none" w:sz="0" w:space="0" w:color="auto"/>
                                                                <w:left w:val="none" w:sz="0" w:space="0" w:color="auto"/>
                                                                <w:bottom w:val="none" w:sz="0" w:space="0" w:color="auto"/>
                                                                <w:right w:val="none" w:sz="0" w:space="0" w:color="auto"/>
                                                              </w:divBdr>
                                                            </w:div>
                                                          </w:divsChild>
                                                        </w:div>
                                                        <w:div w:id="1539122508">
                                                          <w:marLeft w:val="0"/>
                                                          <w:marRight w:val="0"/>
                                                          <w:marTop w:val="0"/>
                                                          <w:marBottom w:val="0"/>
                                                          <w:divBdr>
                                                            <w:top w:val="none" w:sz="0" w:space="0" w:color="auto"/>
                                                            <w:left w:val="none" w:sz="0" w:space="0" w:color="auto"/>
                                                            <w:bottom w:val="none" w:sz="0" w:space="0" w:color="auto"/>
                                                            <w:right w:val="none" w:sz="0" w:space="0" w:color="auto"/>
                                                          </w:divBdr>
                                                          <w:divsChild>
                                                            <w:div w:id="667365018">
                                                              <w:marLeft w:val="0"/>
                                                              <w:marRight w:val="0"/>
                                                              <w:marTop w:val="0"/>
                                                              <w:marBottom w:val="0"/>
                                                              <w:divBdr>
                                                                <w:top w:val="none" w:sz="0" w:space="0" w:color="auto"/>
                                                                <w:left w:val="none" w:sz="0" w:space="0" w:color="auto"/>
                                                                <w:bottom w:val="none" w:sz="0" w:space="0" w:color="auto"/>
                                                                <w:right w:val="none" w:sz="0" w:space="0" w:color="auto"/>
                                                              </w:divBdr>
                                                            </w:div>
                                                          </w:divsChild>
                                                        </w:div>
                                                        <w:div w:id="1572275184">
                                                          <w:marLeft w:val="0"/>
                                                          <w:marRight w:val="0"/>
                                                          <w:marTop w:val="0"/>
                                                          <w:marBottom w:val="0"/>
                                                          <w:divBdr>
                                                            <w:top w:val="none" w:sz="0" w:space="0" w:color="auto"/>
                                                            <w:left w:val="none" w:sz="0" w:space="0" w:color="auto"/>
                                                            <w:bottom w:val="none" w:sz="0" w:space="0" w:color="auto"/>
                                                            <w:right w:val="none" w:sz="0" w:space="0" w:color="auto"/>
                                                          </w:divBdr>
                                                          <w:divsChild>
                                                            <w:div w:id="14982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198">
                                              <w:marLeft w:val="0"/>
                                              <w:marRight w:val="0"/>
                                              <w:marTop w:val="0"/>
                                              <w:marBottom w:val="0"/>
                                              <w:divBdr>
                                                <w:top w:val="none" w:sz="0" w:space="0" w:color="auto"/>
                                                <w:left w:val="none" w:sz="0" w:space="0" w:color="auto"/>
                                                <w:bottom w:val="none" w:sz="0" w:space="0" w:color="auto"/>
                                                <w:right w:val="none" w:sz="0" w:space="0" w:color="auto"/>
                                              </w:divBdr>
                                              <w:divsChild>
                                                <w:div w:id="1411467648">
                                                  <w:marLeft w:val="0"/>
                                                  <w:marRight w:val="0"/>
                                                  <w:marTop w:val="0"/>
                                                  <w:marBottom w:val="360"/>
                                                  <w:divBdr>
                                                    <w:top w:val="none" w:sz="0" w:space="0" w:color="auto"/>
                                                    <w:left w:val="none" w:sz="0" w:space="0" w:color="auto"/>
                                                    <w:bottom w:val="none" w:sz="0" w:space="0" w:color="auto"/>
                                                    <w:right w:val="none" w:sz="0" w:space="0" w:color="auto"/>
                                                  </w:divBdr>
                                                  <w:divsChild>
                                                    <w:div w:id="509949297">
                                                      <w:marLeft w:val="0"/>
                                                      <w:marRight w:val="0"/>
                                                      <w:marTop w:val="0"/>
                                                      <w:marBottom w:val="0"/>
                                                      <w:divBdr>
                                                        <w:top w:val="none" w:sz="0" w:space="0" w:color="auto"/>
                                                        <w:left w:val="none" w:sz="0" w:space="0" w:color="auto"/>
                                                        <w:bottom w:val="none" w:sz="0" w:space="0" w:color="auto"/>
                                                        <w:right w:val="none" w:sz="0" w:space="0" w:color="auto"/>
                                                      </w:divBdr>
                                                      <w:divsChild>
                                                        <w:div w:id="383530265">
                                                          <w:marLeft w:val="0"/>
                                                          <w:marRight w:val="0"/>
                                                          <w:marTop w:val="0"/>
                                                          <w:marBottom w:val="0"/>
                                                          <w:divBdr>
                                                            <w:top w:val="none" w:sz="0" w:space="0" w:color="auto"/>
                                                            <w:left w:val="none" w:sz="0" w:space="0" w:color="auto"/>
                                                            <w:bottom w:val="none" w:sz="0" w:space="0" w:color="auto"/>
                                                            <w:right w:val="none" w:sz="0" w:space="0" w:color="auto"/>
                                                          </w:divBdr>
                                                          <w:divsChild>
                                                            <w:div w:id="497118179">
                                                              <w:marLeft w:val="0"/>
                                                              <w:marRight w:val="0"/>
                                                              <w:marTop w:val="0"/>
                                                              <w:marBottom w:val="0"/>
                                                              <w:divBdr>
                                                                <w:top w:val="none" w:sz="0" w:space="0" w:color="auto"/>
                                                                <w:left w:val="none" w:sz="0" w:space="0" w:color="auto"/>
                                                                <w:bottom w:val="none" w:sz="0" w:space="0" w:color="auto"/>
                                                                <w:right w:val="none" w:sz="0" w:space="0" w:color="auto"/>
                                                              </w:divBdr>
                                                              <w:divsChild>
                                                                <w:div w:id="1441294184">
                                                                  <w:marLeft w:val="0"/>
                                                                  <w:marRight w:val="0"/>
                                                                  <w:marTop w:val="0"/>
                                                                  <w:marBottom w:val="0"/>
                                                                  <w:divBdr>
                                                                    <w:top w:val="none" w:sz="0" w:space="0" w:color="auto"/>
                                                                    <w:left w:val="none" w:sz="0" w:space="0" w:color="auto"/>
                                                                    <w:bottom w:val="none" w:sz="0" w:space="0" w:color="auto"/>
                                                                    <w:right w:val="none" w:sz="0" w:space="0" w:color="auto"/>
                                                                  </w:divBdr>
                                                                  <w:divsChild>
                                                                    <w:div w:id="1508786393">
                                                                      <w:marLeft w:val="0"/>
                                                                      <w:marRight w:val="60"/>
                                                                      <w:marTop w:val="120"/>
                                                                      <w:marBottom w:val="0"/>
                                                                      <w:divBdr>
                                                                        <w:top w:val="none" w:sz="0" w:space="0" w:color="auto"/>
                                                                        <w:left w:val="none" w:sz="0" w:space="0" w:color="auto"/>
                                                                        <w:bottom w:val="none" w:sz="0" w:space="0" w:color="auto"/>
                                                                        <w:right w:val="none" w:sz="0" w:space="0" w:color="auto"/>
                                                                      </w:divBdr>
                                                                      <w:divsChild>
                                                                        <w:div w:id="409081333">
                                                                          <w:marLeft w:val="0"/>
                                                                          <w:marRight w:val="0"/>
                                                                          <w:marTop w:val="0"/>
                                                                          <w:marBottom w:val="0"/>
                                                                          <w:divBdr>
                                                                            <w:top w:val="none" w:sz="0" w:space="0" w:color="auto"/>
                                                                            <w:left w:val="none" w:sz="0" w:space="0" w:color="auto"/>
                                                                            <w:bottom w:val="none" w:sz="0" w:space="0" w:color="auto"/>
                                                                            <w:right w:val="none" w:sz="0" w:space="0" w:color="auto"/>
                                                                          </w:divBdr>
                                                                          <w:divsChild>
                                                                            <w:div w:id="719866716">
                                                                              <w:marLeft w:val="0"/>
                                                                              <w:marRight w:val="0"/>
                                                                              <w:marTop w:val="0"/>
                                                                              <w:marBottom w:val="0"/>
                                                                              <w:divBdr>
                                                                                <w:top w:val="none" w:sz="0" w:space="0" w:color="auto"/>
                                                                                <w:left w:val="none" w:sz="0" w:space="0" w:color="auto"/>
                                                                                <w:bottom w:val="none" w:sz="0" w:space="0" w:color="auto"/>
                                                                                <w:right w:val="none" w:sz="0" w:space="0" w:color="auto"/>
                                                                              </w:divBdr>
                                                                              <w:divsChild>
                                                                                <w:div w:id="508446077">
                                                                                  <w:marLeft w:val="0"/>
                                                                                  <w:marRight w:val="0"/>
                                                                                  <w:marTop w:val="0"/>
                                                                                  <w:marBottom w:val="0"/>
                                                                                  <w:divBdr>
                                                                                    <w:top w:val="none" w:sz="0" w:space="0" w:color="auto"/>
                                                                                    <w:left w:val="none" w:sz="0" w:space="0" w:color="auto"/>
                                                                                    <w:bottom w:val="none" w:sz="0" w:space="0" w:color="auto"/>
                                                                                    <w:right w:val="none" w:sz="0" w:space="0" w:color="auto"/>
                                                                                  </w:divBdr>
                                                                                </w:div>
                                                                                <w:div w:id="15281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465437">
                                                              <w:marLeft w:val="0"/>
                                                              <w:marRight w:val="0"/>
                                                              <w:marTop w:val="0"/>
                                                              <w:marBottom w:val="0"/>
                                                              <w:divBdr>
                                                                <w:top w:val="none" w:sz="0" w:space="0" w:color="auto"/>
                                                                <w:left w:val="none" w:sz="0" w:space="0" w:color="auto"/>
                                                                <w:bottom w:val="none" w:sz="0" w:space="0" w:color="auto"/>
                                                                <w:right w:val="none" w:sz="0" w:space="0" w:color="auto"/>
                                                              </w:divBdr>
                                                              <w:divsChild>
                                                                <w:div w:id="1265768646">
                                                                  <w:marLeft w:val="0"/>
                                                                  <w:marRight w:val="0"/>
                                                                  <w:marTop w:val="0"/>
                                                                  <w:marBottom w:val="0"/>
                                                                  <w:divBdr>
                                                                    <w:top w:val="none" w:sz="0" w:space="0" w:color="auto"/>
                                                                    <w:left w:val="none" w:sz="0" w:space="0" w:color="auto"/>
                                                                    <w:bottom w:val="none" w:sz="0" w:space="0" w:color="auto"/>
                                                                    <w:right w:val="none" w:sz="0" w:space="0" w:color="auto"/>
                                                                  </w:divBdr>
                                                                  <w:divsChild>
                                                                    <w:div w:id="679432636">
                                                                      <w:marLeft w:val="0"/>
                                                                      <w:marRight w:val="0"/>
                                                                      <w:marTop w:val="0"/>
                                                                      <w:marBottom w:val="0"/>
                                                                      <w:divBdr>
                                                                        <w:top w:val="none" w:sz="0" w:space="0" w:color="auto"/>
                                                                        <w:left w:val="none" w:sz="0" w:space="0" w:color="auto"/>
                                                                        <w:bottom w:val="none" w:sz="0" w:space="0" w:color="auto"/>
                                                                        <w:right w:val="none" w:sz="0" w:space="0" w:color="auto"/>
                                                                      </w:divBdr>
                                                                      <w:divsChild>
                                                                        <w:div w:id="903685543">
                                                                          <w:marLeft w:val="0"/>
                                                                          <w:marRight w:val="0"/>
                                                                          <w:marTop w:val="0"/>
                                                                          <w:marBottom w:val="0"/>
                                                                          <w:divBdr>
                                                                            <w:top w:val="none" w:sz="0" w:space="0" w:color="auto"/>
                                                                            <w:left w:val="none" w:sz="0" w:space="0" w:color="auto"/>
                                                                            <w:bottom w:val="none" w:sz="0" w:space="0" w:color="auto"/>
                                                                            <w:right w:val="none" w:sz="0" w:space="0" w:color="auto"/>
                                                                          </w:divBdr>
                                                                          <w:divsChild>
                                                                            <w:div w:id="41711632">
                                                                              <w:marLeft w:val="0"/>
                                                                              <w:marRight w:val="0"/>
                                                                              <w:marTop w:val="120"/>
                                                                              <w:marBottom w:val="0"/>
                                                                              <w:divBdr>
                                                                                <w:top w:val="none" w:sz="0" w:space="0" w:color="auto"/>
                                                                                <w:left w:val="none" w:sz="0" w:space="0" w:color="auto"/>
                                                                                <w:bottom w:val="none" w:sz="0" w:space="0" w:color="auto"/>
                                                                                <w:right w:val="none" w:sz="0" w:space="0" w:color="auto"/>
                                                                              </w:divBdr>
                                                                              <w:divsChild>
                                                                                <w:div w:id="191307114">
                                                                                  <w:marLeft w:val="0"/>
                                                                                  <w:marRight w:val="0"/>
                                                                                  <w:marTop w:val="0"/>
                                                                                  <w:marBottom w:val="0"/>
                                                                                  <w:divBdr>
                                                                                    <w:top w:val="none" w:sz="0" w:space="0" w:color="auto"/>
                                                                                    <w:left w:val="none" w:sz="0" w:space="0" w:color="auto"/>
                                                                                    <w:bottom w:val="none" w:sz="0" w:space="0" w:color="auto"/>
                                                                                    <w:right w:val="none" w:sz="0" w:space="0" w:color="auto"/>
                                                                                  </w:divBdr>
                                                                                  <w:divsChild>
                                                                                    <w:div w:id="501897559">
                                                                                      <w:marLeft w:val="0"/>
                                                                                      <w:marRight w:val="0"/>
                                                                                      <w:marTop w:val="0"/>
                                                                                      <w:marBottom w:val="0"/>
                                                                                      <w:divBdr>
                                                                                        <w:top w:val="none" w:sz="0" w:space="0" w:color="auto"/>
                                                                                        <w:left w:val="none" w:sz="0" w:space="0" w:color="auto"/>
                                                                                        <w:bottom w:val="none" w:sz="0" w:space="0" w:color="auto"/>
                                                                                        <w:right w:val="none" w:sz="0" w:space="0" w:color="auto"/>
                                                                                      </w:divBdr>
                                                                                      <w:divsChild>
                                                                                        <w:div w:id="852497617">
                                                                                          <w:marLeft w:val="0"/>
                                                                                          <w:marRight w:val="0"/>
                                                                                          <w:marTop w:val="0"/>
                                                                                          <w:marBottom w:val="0"/>
                                                                                          <w:divBdr>
                                                                                            <w:top w:val="none" w:sz="0" w:space="0" w:color="auto"/>
                                                                                            <w:left w:val="none" w:sz="0" w:space="0" w:color="auto"/>
                                                                                            <w:bottom w:val="none" w:sz="0" w:space="0" w:color="auto"/>
                                                                                            <w:right w:val="none" w:sz="0" w:space="0" w:color="auto"/>
                                                                                          </w:divBdr>
                                                                                          <w:divsChild>
                                                                                            <w:div w:id="1678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0302">
                                                                              <w:marLeft w:val="0"/>
                                                                              <w:marRight w:val="0"/>
                                                                              <w:marTop w:val="0"/>
                                                                              <w:marBottom w:val="0"/>
                                                                              <w:divBdr>
                                                                                <w:top w:val="none" w:sz="0" w:space="0" w:color="auto"/>
                                                                                <w:left w:val="none" w:sz="0" w:space="0" w:color="auto"/>
                                                                                <w:bottom w:val="none" w:sz="0" w:space="0" w:color="auto"/>
                                                                                <w:right w:val="none" w:sz="0" w:space="0" w:color="auto"/>
                                                                              </w:divBdr>
                                                                              <w:divsChild>
                                                                                <w:div w:id="624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646">
                                                                          <w:marLeft w:val="0"/>
                                                                          <w:marRight w:val="0"/>
                                                                          <w:marTop w:val="0"/>
                                                                          <w:marBottom w:val="0"/>
                                                                          <w:divBdr>
                                                                            <w:top w:val="none" w:sz="0" w:space="0" w:color="auto"/>
                                                                            <w:left w:val="none" w:sz="0" w:space="0" w:color="auto"/>
                                                                            <w:bottom w:val="none" w:sz="0" w:space="0" w:color="auto"/>
                                                                            <w:right w:val="none" w:sz="0" w:space="0" w:color="auto"/>
                                                                          </w:divBdr>
                                                                          <w:divsChild>
                                                                            <w:div w:id="964769795">
                                                                              <w:marLeft w:val="0"/>
                                                                              <w:marRight w:val="0"/>
                                                                              <w:marTop w:val="0"/>
                                                                              <w:marBottom w:val="0"/>
                                                                              <w:divBdr>
                                                                                <w:top w:val="none" w:sz="0" w:space="0" w:color="auto"/>
                                                                                <w:left w:val="none" w:sz="0" w:space="0" w:color="auto"/>
                                                                                <w:bottom w:val="none" w:sz="0" w:space="0" w:color="auto"/>
                                                                                <w:right w:val="none" w:sz="0" w:space="0" w:color="auto"/>
                                                                              </w:divBdr>
                                                                              <w:divsChild>
                                                                                <w:div w:id="2075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3179">
                                                                      <w:marLeft w:val="0"/>
                                                                      <w:marRight w:val="0"/>
                                                                      <w:marTop w:val="0"/>
                                                                      <w:marBottom w:val="0"/>
                                                                      <w:divBdr>
                                                                        <w:top w:val="none" w:sz="0" w:space="0" w:color="auto"/>
                                                                        <w:left w:val="none" w:sz="0" w:space="0" w:color="auto"/>
                                                                        <w:bottom w:val="none" w:sz="0" w:space="0" w:color="auto"/>
                                                                        <w:right w:val="none" w:sz="0" w:space="0" w:color="auto"/>
                                                                      </w:divBdr>
                                                                      <w:divsChild>
                                                                        <w:div w:id="890530637">
                                                                          <w:marLeft w:val="0"/>
                                                                          <w:marRight w:val="0"/>
                                                                          <w:marTop w:val="0"/>
                                                                          <w:marBottom w:val="0"/>
                                                                          <w:divBdr>
                                                                            <w:top w:val="none" w:sz="0" w:space="0" w:color="auto"/>
                                                                            <w:left w:val="none" w:sz="0" w:space="0" w:color="auto"/>
                                                                            <w:bottom w:val="none" w:sz="0" w:space="0" w:color="auto"/>
                                                                            <w:right w:val="none" w:sz="0" w:space="0" w:color="auto"/>
                                                                          </w:divBdr>
                                                                          <w:divsChild>
                                                                            <w:div w:id="77942173">
                                                                              <w:marLeft w:val="0"/>
                                                                              <w:marRight w:val="0"/>
                                                                              <w:marTop w:val="120"/>
                                                                              <w:marBottom w:val="0"/>
                                                                              <w:divBdr>
                                                                                <w:top w:val="none" w:sz="0" w:space="0" w:color="auto"/>
                                                                                <w:left w:val="none" w:sz="0" w:space="0" w:color="auto"/>
                                                                                <w:bottom w:val="none" w:sz="0" w:space="0" w:color="auto"/>
                                                                                <w:right w:val="none" w:sz="0" w:space="0" w:color="auto"/>
                                                                              </w:divBdr>
                                                                              <w:divsChild>
                                                                                <w:div w:id="388579643">
                                                                                  <w:marLeft w:val="0"/>
                                                                                  <w:marRight w:val="0"/>
                                                                                  <w:marTop w:val="0"/>
                                                                                  <w:marBottom w:val="0"/>
                                                                                  <w:divBdr>
                                                                                    <w:top w:val="none" w:sz="0" w:space="0" w:color="auto"/>
                                                                                    <w:left w:val="none" w:sz="0" w:space="0" w:color="auto"/>
                                                                                    <w:bottom w:val="none" w:sz="0" w:space="0" w:color="auto"/>
                                                                                    <w:right w:val="none" w:sz="0" w:space="0" w:color="auto"/>
                                                                                  </w:divBdr>
                                                                                  <w:divsChild>
                                                                                    <w:div w:id="519314948">
                                                                                      <w:marLeft w:val="0"/>
                                                                                      <w:marRight w:val="0"/>
                                                                                      <w:marTop w:val="0"/>
                                                                                      <w:marBottom w:val="0"/>
                                                                                      <w:divBdr>
                                                                                        <w:top w:val="none" w:sz="0" w:space="0" w:color="auto"/>
                                                                                        <w:left w:val="none" w:sz="0" w:space="0" w:color="auto"/>
                                                                                        <w:bottom w:val="none" w:sz="0" w:space="0" w:color="auto"/>
                                                                                        <w:right w:val="none" w:sz="0" w:space="0" w:color="auto"/>
                                                                                      </w:divBdr>
                                                                                      <w:divsChild>
                                                                                        <w:div w:id="1403796401">
                                                                                          <w:marLeft w:val="0"/>
                                                                                          <w:marRight w:val="0"/>
                                                                                          <w:marTop w:val="0"/>
                                                                                          <w:marBottom w:val="0"/>
                                                                                          <w:divBdr>
                                                                                            <w:top w:val="none" w:sz="0" w:space="0" w:color="auto"/>
                                                                                            <w:left w:val="none" w:sz="0" w:space="0" w:color="auto"/>
                                                                                            <w:bottom w:val="none" w:sz="0" w:space="0" w:color="auto"/>
                                                                                            <w:right w:val="none" w:sz="0" w:space="0" w:color="auto"/>
                                                                                          </w:divBdr>
                                                                                          <w:divsChild>
                                                                                            <w:div w:id="272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13239">
                                                                              <w:marLeft w:val="0"/>
                                                                              <w:marRight w:val="0"/>
                                                                              <w:marTop w:val="0"/>
                                                                              <w:marBottom w:val="0"/>
                                                                              <w:divBdr>
                                                                                <w:top w:val="none" w:sz="0" w:space="0" w:color="auto"/>
                                                                                <w:left w:val="none" w:sz="0" w:space="0" w:color="auto"/>
                                                                                <w:bottom w:val="none" w:sz="0" w:space="0" w:color="auto"/>
                                                                                <w:right w:val="none" w:sz="0" w:space="0" w:color="auto"/>
                                                                              </w:divBdr>
                                                                              <w:divsChild>
                                                                                <w:div w:id="5618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313">
                                                                          <w:marLeft w:val="0"/>
                                                                          <w:marRight w:val="0"/>
                                                                          <w:marTop w:val="0"/>
                                                                          <w:marBottom w:val="0"/>
                                                                          <w:divBdr>
                                                                            <w:top w:val="none" w:sz="0" w:space="0" w:color="auto"/>
                                                                            <w:left w:val="none" w:sz="0" w:space="0" w:color="auto"/>
                                                                            <w:bottom w:val="none" w:sz="0" w:space="0" w:color="auto"/>
                                                                            <w:right w:val="none" w:sz="0" w:space="0" w:color="auto"/>
                                                                          </w:divBdr>
                                                                          <w:divsChild>
                                                                            <w:div w:id="1151561658">
                                                                              <w:marLeft w:val="0"/>
                                                                              <w:marRight w:val="0"/>
                                                                              <w:marTop w:val="0"/>
                                                                              <w:marBottom w:val="0"/>
                                                                              <w:divBdr>
                                                                                <w:top w:val="none" w:sz="0" w:space="0" w:color="auto"/>
                                                                                <w:left w:val="none" w:sz="0" w:space="0" w:color="auto"/>
                                                                                <w:bottom w:val="none" w:sz="0" w:space="0" w:color="auto"/>
                                                                                <w:right w:val="none" w:sz="0" w:space="0" w:color="auto"/>
                                                                              </w:divBdr>
                                                                              <w:divsChild>
                                                                                <w:div w:id="4885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5060">
                                                                      <w:marLeft w:val="0"/>
                                                                      <w:marRight w:val="0"/>
                                                                      <w:marTop w:val="0"/>
                                                                      <w:marBottom w:val="0"/>
                                                                      <w:divBdr>
                                                                        <w:top w:val="none" w:sz="0" w:space="0" w:color="auto"/>
                                                                        <w:left w:val="none" w:sz="0" w:space="0" w:color="auto"/>
                                                                        <w:bottom w:val="none" w:sz="0" w:space="0" w:color="auto"/>
                                                                        <w:right w:val="none" w:sz="0" w:space="0" w:color="auto"/>
                                                                      </w:divBdr>
                                                                      <w:divsChild>
                                                                        <w:div w:id="616790333">
                                                                          <w:marLeft w:val="0"/>
                                                                          <w:marRight w:val="0"/>
                                                                          <w:marTop w:val="0"/>
                                                                          <w:marBottom w:val="0"/>
                                                                          <w:divBdr>
                                                                            <w:top w:val="none" w:sz="0" w:space="0" w:color="auto"/>
                                                                            <w:left w:val="none" w:sz="0" w:space="0" w:color="auto"/>
                                                                            <w:bottom w:val="none" w:sz="0" w:space="0" w:color="auto"/>
                                                                            <w:right w:val="none" w:sz="0" w:space="0" w:color="auto"/>
                                                                          </w:divBdr>
                                                                          <w:divsChild>
                                                                            <w:div w:id="1332370763">
                                                                              <w:marLeft w:val="0"/>
                                                                              <w:marRight w:val="0"/>
                                                                              <w:marTop w:val="0"/>
                                                                              <w:marBottom w:val="0"/>
                                                                              <w:divBdr>
                                                                                <w:top w:val="none" w:sz="0" w:space="0" w:color="auto"/>
                                                                                <w:left w:val="none" w:sz="0" w:space="0" w:color="auto"/>
                                                                                <w:bottom w:val="none" w:sz="0" w:space="0" w:color="auto"/>
                                                                                <w:right w:val="none" w:sz="0" w:space="0" w:color="auto"/>
                                                                              </w:divBdr>
                                                                              <w:divsChild>
                                                                                <w:div w:id="8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168">
                                                                          <w:marLeft w:val="0"/>
                                                                          <w:marRight w:val="0"/>
                                                                          <w:marTop w:val="0"/>
                                                                          <w:marBottom w:val="0"/>
                                                                          <w:divBdr>
                                                                            <w:top w:val="none" w:sz="0" w:space="0" w:color="auto"/>
                                                                            <w:left w:val="none" w:sz="0" w:space="0" w:color="auto"/>
                                                                            <w:bottom w:val="none" w:sz="0" w:space="0" w:color="auto"/>
                                                                            <w:right w:val="none" w:sz="0" w:space="0" w:color="auto"/>
                                                                          </w:divBdr>
                                                                          <w:divsChild>
                                                                            <w:div w:id="374085862">
                                                                              <w:marLeft w:val="0"/>
                                                                              <w:marRight w:val="0"/>
                                                                              <w:marTop w:val="120"/>
                                                                              <w:marBottom w:val="0"/>
                                                                              <w:divBdr>
                                                                                <w:top w:val="none" w:sz="0" w:space="0" w:color="auto"/>
                                                                                <w:left w:val="none" w:sz="0" w:space="0" w:color="auto"/>
                                                                                <w:bottom w:val="none" w:sz="0" w:space="0" w:color="auto"/>
                                                                                <w:right w:val="none" w:sz="0" w:space="0" w:color="auto"/>
                                                                              </w:divBdr>
                                                                              <w:divsChild>
                                                                                <w:div w:id="1771077158">
                                                                                  <w:marLeft w:val="0"/>
                                                                                  <w:marRight w:val="0"/>
                                                                                  <w:marTop w:val="0"/>
                                                                                  <w:marBottom w:val="0"/>
                                                                                  <w:divBdr>
                                                                                    <w:top w:val="none" w:sz="0" w:space="0" w:color="auto"/>
                                                                                    <w:left w:val="none" w:sz="0" w:space="0" w:color="auto"/>
                                                                                    <w:bottom w:val="none" w:sz="0" w:space="0" w:color="auto"/>
                                                                                    <w:right w:val="none" w:sz="0" w:space="0" w:color="auto"/>
                                                                                  </w:divBdr>
                                                                                  <w:divsChild>
                                                                                    <w:div w:id="1614171257">
                                                                                      <w:marLeft w:val="0"/>
                                                                                      <w:marRight w:val="0"/>
                                                                                      <w:marTop w:val="0"/>
                                                                                      <w:marBottom w:val="0"/>
                                                                                      <w:divBdr>
                                                                                        <w:top w:val="none" w:sz="0" w:space="0" w:color="auto"/>
                                                                                        <w:left w:val="none" w:sz="0" w:space="0" w:color="auto"/>
                                                                                        <w:bottom w:val="none" w:sz="0" w:space="0" w:color="auto"/>
                                                                                        <w:right w:val="none" w:sz="0" w:space="0" w:color="auto"/>
                                                                                      </w:divBdr>
                                                                                      <w:divsChild>
                                                                                        <w:div w:id="446117898">
                                                                                          <w:marLeft w:val="0"/>
                                                                                          <w:marRight w:val="0"/>
                                                                                          <w:marTop w:val="0"/>
                                                                                          <w:marBottom w:val="0"/>
                                                                                          <w:divBdr>
                                                                                            <w:top w:val="none" w:sz="0" w:space="0" w:color="auto"/>
                                                                                            <w:left w:val="none" w:sz="0" w:space="0" w:color="auto"/>
                                                                                            <w:bottom w:val="none" w:sz="0" w:space="0" w:color="auto"/>
                                                                                            <w:right w:val="none" w:sz="0" w:space="0" w:color="auto"/>
                                                                                          </w:divBdr>
                                                                                          <w:divsChild>
                                                                                            <w:div w:id="11701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7592">
                                                                              <w:marLeft w:val="0"/>
                                                                              <w:marRight w:val="0"/>
                                                                              <w:marTop w:val="0"/>
                                                                              <w:marBottom w:val="0"/>
                                                                              <w:divBdr>
                                                                                <w:top w:val="none" w:sz="0" w:space="0" w:color="auto"/>
                                                                                <w:left w:val="none" w:sz="0" w:space="0" w:color="auto"/>
                                                                                <w:bottom w:val="none" w:sz="0" w:space="0" w:color="auto"/>
                                                                                <w:right w:val="none" w:sz="0" w:space="0" w:color="auto"/>
                                                                              </w:divBdr>
                                                                              <w:divsChild>
                                                                                <w:div w:id="10042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82281">
                                          <w:marLeft w:val="0"/>
                                          <w:marRight w:val="0"/>
                                          <w:marTop w:val="0"/>
                                          <w:marBottom w:val="0"/>
                                          <w:divBdr>
                                            <w:top w:val="none" w:sz="0" w:space="0" w:color="auto"/>
                                            <w:left w:val="none" w:sz="0" w:space="0" w:color="auto"/>
                                            <w:bottom w:val="none" w:sz="0" w:space="0" w:color="auto"/>
                                            <w:right w:val="none" w:sz="0" w:space="0" w:color="auto"/>
                                          </w:divBdr>
                                          <w:divsChild>
                                            <w:div w:id="1001274605">
                                              <w:marLeft w:val="0"/>
                                              <w:marRight w:val="0"/>
                                              <w:marTop w:val="0"/>
                                              <w:marBottom w:val="0"/>
                                              <w:divBdr>
                                                <w:top w:val="none" w:sz="0" w:space="0" w:color="auto"/>
                                                <w:left w:val="none" w:sz="0" w:space="0" w:color="auto"/>
                                                <w:bottom w:val="none" w:sz="0" w:space="0" w:color="auto"/>
                                                <w:right w:val="none" w:sz="0" w:space="0" w:color="auto"/>
                                              </w:divBdr>
                                              <w:divsChild>
                                                <w:div w:id="474176793">
                                                  <w:marLeft w:val="0"/>
                                                  <w:marRight w:val="0"/>
                                                  <w:marTop w:val="0"/>
                                                  <w:marBottom w:val="0"/>
                                                  <w:divBdr>
                                                    <w:top w:val="none" w:sz="0" w:space="0" w:color="auto"/>
                                                    <w:left w:val="none" w:sz="0" w:space="0" w:color="auto"/>
                                                    <w:bottom w:val="none" w:sz="0" w:space="0" w:color="auto"/>
                                                    <w:right w:val="none" w:sz="0" w:space="0" w:color="auto"/>
                                                  </w:divBdr>
                                                </w:div>
                                                <w:div w:id="2011834535">
                                                  <w:marLeft w:val="0"/>
                                                  <w:marRight w:val="0"/>
                                                  <w:marTop w:val="0"/>
                                                  <w:marBottom w:val="0"/>
                                                  <w:divBdr>
                                                    <w:top w:val="none" w:sz="0" w:space="0" w:color="auto"/>
                                                    <w:left w:val="none" w:sz="0" w:space="0" w:color="auto"/>
                                                    <w:bottom w:val="none" w:sz="0" w:space="0" w:color="auto"/>
                                                    <w:right w:val="none" w:sz="0" w:space="0" w:color="auto"/>
                                                  </w:divBdr>
                                                  <w:divsChild>
                                                    <w:div w:id="439685046">
                                                      <w:marLeft w:val="0"/>
                                                      <w:marRight w:val="360"/>
                                                      <w:marTop w:val="0"/>
                                                      <w:marBottom w:val="0"/>
                                                      <w:divBdr>
                                                        <w:top w:val="none" w:sz="0" w:space="0" w:color="auto"/>
                                                        <w:left w:val="none" w:sz="0" w:space="0" w:color="auto"/>
                                                        <w:bottom w:val="none" w:sz="0" w:space="0" w:color="auto"/>
                                                        <w:right w:val="none" w:sz="0" w:space="0" w:color="auto"/>
                                                      </w:divBdr>
                                                      <w:divsChild>
                                                        <w:div w:id="1770159187">
                                                          <w:marLeft w:val="0"/>
                                                          <w:marRight w:val="0"/>
                                                          <w:marTop w:val="0"/>
                                                          <w:marBottom w:val="0"/>
                                                          <w:divBdr>
                                                            <w:top w:val="none" w:sz="0" w:space="0" w:color="auto"/>
                                                            <w:left w:val="none" w:sz="0" w:space="0" w:color="auto"/>
                                                            <w:bottom w:val="none" w:sz="0" w:space="0" w:color="auto"/>
                                                            <w:right w:val="none" w:sz="0" w:space="0" w:color="auto"/>
                                                          </w:divBdr>
                                                          <w:divsChild>
                                                            <w:div w:id="189951253">
                                                              <w:marLeft w:val="0"/>
                                                              <w:marRight w:val="0"/>
                                                              <w:marTop w:val="0"/>
                                                              <w:marBottom w:val="0"/>
                                                              <w:divBdr>
                                                                <w:top w:val="none" w:sz="0" w:space="0" w:color="auto"/>
                                                                <w:left w:val="none" w:sz="0" w:space="0" w:color="auto"/>
                                                                <w:bottom w:val="none" w:sz="0" w:space="0" w:color="auto"/>
                                                                <w:right w:val="none" w:sz="0" w:space="0" w:color="auto"/>
                                                              </w:divBdr>
                                                              <w:divsChild>
                                                                <w:div w:id="1419055682">
                                                                  <w:marLeft w:val="0"/>
                                                                  <w:marRight w:val="0"/>
                                                                  <w:marTop w:val="0"/>
                                                                  <w:marBottom w:val="0"/>
                                                                  <w:divBdr>
                                                                    <w:top w:val="none" w:sz="0" w:space="0" w:color="auto"/>
                                                                    <w:left w:val="none" w:sz="0" w:space="0" w:color="auto"/>
                                                                    <w:bottom w:val="none" w:sz="0" w:space="0" w:color="auto"/>
                                                                    <w:right w:val="none" w:sz="0" w:space="0" w:color="auto"/>
                                                                  </w:divBdr>
                                                                  <w:divsChild>
                                                                    <w:div w:id="710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60726">
                                                      <w:marLeft w:val="0"/>
                                                      <w:marRight w:val="0"/>
                                                      <w:marTop w:val="0"/>
                                                      <w:marBottom w:val="0"/>
                                                      <w:divBdr>
                                                        <w:top w:val="none" w:sz="0" w:space="0" w:color="auto"/>
                                                        <w:left w:val="none" w:sz="0" w:space="0" w:color="auto"/>
                                                        <w:bottom w:val="none" w:sz="0" w:space="0" w:color="auto"/>
                                                        <w:right w:val="none" w:sz="0" w:space="0" w:color="auto"/>
                                                      </w:divBdr>
                                                      <w:divsChild>
                                                        <w:div w:id="376127439">
                                                          <w:marLeft w:val="0"/>
                                                          <w:marRight w:val="360"/>
                                                          <w:marTop w:val="0"/>
                                                          <w:marBottom w:val="90"/>
                                                          <w:divBdr>
                                                            <w:top w:val="none" w:sz="0" w:space="0" w:color="auto"/>
                                                            <w:left w:val="none" w:sz="0" w:space="0" w:color="auto"/>
                                                            <w:bottom w:val="none" w:sz="0" w:space="0" w:color="auto"/>
                                                            <w:right w:val="none" w:sz="0" w:space="0" w:color="auto"/>
                                                          </w:divBdr>
                                                          <w:divsChild>
                                                            <w:div w:id="331685961">
                                                              <w:marLeft w:val="0"/>
                                                              <w:marRight w:val="0"/>
                                                              <w:marTop w:val="0"/>
                                                              <w:marBottom w:val="0"/>
                                                              <w:divBdr>
                                                                <w:top w:val="none" w:sz="0" w:space="0" w:color="auto"/>
                                                                <w:left w:val="none" w:sz="0" w:space="0" w:color="auto"/>
                                                                <w:bottom w:val="none" w:sz="0" w:space="0" w:color="auto"/>
                                                                <w:right w:val="none" w:sz="0" w:space="0" w:color="auto"/>
                                                              </w:divBdr>
                                                              <w:divsChild>
                                                                <w:div w:id="293801640">
                                                                  <w:marLeft w:val="0"/>
                                                                  <w:marRight w:val="0"/>
                                                                  <w:marTop w:val="0"/>
                                                                  <w:marBottom w:val="0"/>
                                                                  <w:divBdr>
                                                                    <w:top w:val="none" w:sz="0" w:space="0" w:color="auto"/>
                                                                    <w:left w:val="none" w:sz="0" w:space="0" w:color="auto"/>
                                                                    <w:bottom w:val="none" w:sz="0" w:space="0" w:color="auto"/>
                                                                    <w:right w:val="none" w:sz="0" w:space="0" w:color="auto"/>
                                                                  </w:divBdr>
                                                                  <w:divsChild>
                                                                    <w:div w:id="449277843">
                                                                      <w:marLeft w:val="0"/>
                                                                      <w:marRight w:val="0"/>
                                                                      <w:marTop w:val="0"/>
                                                                      <w:marBottom w:val="0"/>
                                                                      <w:divBdr>
                                                                        <w:top w:val="none" w:sz="0" w:space="0" w:color="auto"/>
                                                                        <w:left w:val="none" w:sz="0" w:space="0" w:color="auto"/>
                                                                        <w:bottom w:val="none" w:sz="0" w:space="0" w:color="auto"/>
                                                                        <w:right w:val="none" w:sz="0" w:space="0" w:color="auto"/>
                                                                      </w:divBdr>
                                                                    </w:div>
                                                                  </w:divsChild>
                                                                </w:div>
                                                                <w:div w:id="559362012">
                                                                  <w:marLeft w:val="0"/>
                                                                  <w:marRight w:val="0"/>
                                                                  <w:marTop w:val="0"/>
                                                                  <w:marBottom w:val="0"/>
                                                                  <w:divBdr>
                                                                    <w:top w:val="none" w:sz="0" w:space="0" w:color="auto"/>
                                                                    <w:left w:val="none" w:sz="0" w:space="0" w:color="auto"/>
                                                                    <w:bottom w:val="none" w:sz="0" w:space="0" w:color="auto"/>
                                                                    <w:right w:val="none" w:sz="0" w:space="0" w:color="auto"/>
                                                                  </w:divBdr>
                                                                  <w:divsChild>
                                                                    <w:div w:id="1110468279">
                                                                      <w:marLeft w:val="0"/>
                                                                      <w:marRight w:val="0"/>
                                                                      <w:marTop w:val="0"/>
                                                                      <w:marBottom w:val="0"/>
                                                                      <w:divBdr>
                                                                        <w:top w:val="none" w:sz="0" w:space="0" w:color="auto"/>
                                                                        <w:left w:val="none" w:sz="0" w:space="0" w:color="auto"/>
                                                                        <w:bottom w:val="none" w:sz="0" w:space="0" w:color="auto"/>
                                                                        <w:right w:val="none" w:sz="0" w:space="0" w:color="auto"/>
                                                                      </w:divBdr>
                                                                    </w:div>
                                                                  </w:divsChild>
                                                                </w:div>
                                                                <w:div w:id="575554919">
                                                                  <w:marLeft w:val="0"/>
                                                                  <w:marRight w:val="0"/>
                                                                  <w:marTop w:val="0"/>
                                                                  <w:marBottom w:val="0"/>
                                                                  <w:divBdr>
                                                                    <w:top w:val="none" w:sz="0" w:space="0" w:color="auto"/>
                                                                    <w:left w:val="none" w:sz="0" w:space="0" w:color="auto"/>
                                                                    <w:bottom w:val="none" w:sz="0" w:space="0" w:color="auto"/>
                                                                    <w:right w:val="none" w:sz="0" w:space="0" w:color="auto"/>
                                                                  </w:divBdr>
                                                                  <w:divsChild>
                                                                    <w:div w:id="1035228163">
                                                                      <w:marLeft w:val="0"/>
                                                                      <w:marRight w:val="0"/>
                                                                      <w:marTop w:val="0"/>
                                                                      <w:marBottom w:val="0"/>
                                                                      <w:divBdr>
                                                                        <w:top w:val="none" w:sz="0" w:space="0" w:color="auto"/>
                                                                        <w:left w:val="none" w:sz="0" w:space="0" w:color="auto"/>
                                                                        <w:bottom w:val="none" w:sz="0" w:space="0" w:color="auto"/>
                                                                        <w:right w:val="none" w:sz="0" w:space="0" w:color="auto"/>
                                                                      </w:divBdr>
                                                                    </w:div>
                                                                  </w:divsChild>
                                                                </w:div>
                                                                <w:div w:id="659116114">
                                                                  <w:marLeft w:val="0"/>
                                                                  <w:marRight w:val="0"/>
                                                                  <w:marTop w:val="0"/>
                                                                  <w:marBottom w:val="0"/>
                                                                  <w:divBdr>
                                                                    <w:top w:val="none" w:sz="0" w:space="0" w:color="auto"/>
                                                                    <w:left w:val="none" w:sz="0" w:space="0" w:color="auto"/>
                                                                    <w:bottom w:val="none" w:sz="0" w:space="0" w:color="auto"/>
                                                                    <w:right w:val="none" w:sz="0" w:space="0" w:color="auto"/>
                                                                  </w:divBdr>
                                                                  <w:divsChild>
                                                                    <w:div w:id="1175222378">
                                                                      <w:marLeft w:val="0"/>
                                                                      <w:marRight w:val="0"/>
                                                                      <w:marTop w:val="0"/>
                                                                      <w:marBottom w:val="0"/>
                                                                      <w:divBdr>
                                                                        <w:top w:val="none" w:sz="0" w:space="0" w:color="auto"/>
                                                                        <w:left w:val="none" w:sz="0" w:space="0" w:color="auto"/>
                                                                        <w:bottom w:val="none" w:sz="0" w:space="0" w:color="auto"/>
                                                                        <w:right w:val="none" w:sz="0" w:space="0" w:color="auto"/>
                                                                      </w:divBdr>
                                                                    </w:div>
                                                                  </w:divsChild>
                                                                </w:div>
                                                                <w:div w:id="873420852">
                                                                  <w:marLeft w:val="0"/>
                                                                  <w:marRight w:val="0"/>
                                                                  <w:marTop w:val="0"/>
                                                                  <w:marBottom w:val="0"/>
                                                                  <w:divBdr>
                                                                    <w:top w:val="none" w:sz="0" w:space="0" w:color="auto"/>
                                                                    <w:left w:val="none" w:sz="0" w:space="0" w:color="auto"/>
                                                                    <w:bottom w:val="none" w:sz="0" w:space="0" w:color="auto"/>
                                                                    <w:right w:val="none" w:sz="0" w:space="0" w:color="auto"/>
                                                                  </w:divBdr>
                                                                  <w:divsChild>
                                                                    <w:div w:id="914050355">
                                                                      <w:marLeft w:val="0"/>
                                                                      <w:marRight w:val="0"/>
                                                                      <w:marTop w:val="0"/>
                                                                      <w:marBottom w:val="0"/>
                                                                      <w:divBdr>
                                                                        <w:top w:val="none" w:sz="0" w:space="0" w:color="auto"/>
                                                                        <w:left w:val="none" w:sz="0" w:space="0" w:color="auto"/>
                                                                        <w:bottom w:val="none" w:sz="0" w:space="0" w:color="auto"/>
                                                                        <w:right w:val="none" w:sz="0" w:space="0" w:color="auto"/>
                                                                      </w:divBdr>
                                                                    </w:div>
                                                                  </w:divsChild>
                                                                </w:div>
                                                                <w:div w:id="1452941705">
                                                                  <w:marLeft w:val="0"/>
                                                                  <w:marRight w:val="0"/>
                                                                  <w:marTop w:val="0"/>
                                                                  <w:marBottom w:val="0"/>
                                                                  <w:divBdr>
                                                                    <w:top w:val="none" w:sz="0" w:space="0" w:color="auto"/>
                                                                    <w:left w:val="none" w:sz="0" w:space="0" w:color="auto"/>
                                                                    <w:bottom w:val="none" w:sz="0" w:space="0" w:color="auto"/>
                                                                    <w:right w:val="none" w:sz="0" w:space="0" w:color="auto"/>
                                                                  </w:divBdr>
                                                                  <w:divsChild>
                                                                    <w:div w:id="1854686005">
                                                                      <w:marLeft w:val="0"/>
                                                                      <w:marRight w:val="0"/>
                                                                      <w:marTop w:val="0"/>
                                                                      <w:marBottom w:val="0"/>
                                                                      <w:divBdr>
                                                                        <w:top w:val="none" w:sz="0" w:space="0" w:color="auto"/>
                                                                        <w:left w:val="none" w:sz="0" w:space="0" w:color="auto"/>
                                                                        <w:bottom w:val="none" w:sz="0" w:space="0" w:color="auto"/>
                                                                        <w:right w:val="none" w:sz="0" w:space="0" w:color="auto"/>
                                                                      </w:divBdr>
                                                                    </w:div>
                                                                  </w:divsChild>
                                                                </w:div>
                                                                <w:div w:id="1538741789">
                                                                  <w:marLeft w:val="0"/>
                                                                  <w:marRight w:val="0"/>
                                                                  <w:marTop w:val="0"/>
                                                                  <w:marBottom w:val="0"/>
                                                                  <w:divBdr>
                                                                    <w:top w:val="none" w:sz="0" w:space="0" w:color="auto"/>
                                                                    <w:left w:val="none" w:sz="0" w:space="0" w:color="auto"/>
                                                                    <w:bottom w:val="none" w:sz="0" w:space="0" w:color="auto"/>
                                                                    <w:right w:val="none" w:sz="0" w:space="0" w:color="auto"/>
                                                                  </w:divBdr>
                                                                  <w:divsChild>
                                                                    <w:div w:id="704603335">
                                                                      <w:marLeft w:val="0"/>
                                                                      <w:marRight w:val="0"/>
                                                                      <w:marTop w:val="0"/>
                                                                      <w:marBottom w:val="0"/>
                                                                      <w:divBdr>
                                                                        <w:top w:val="none" w:sz="0" w:space="0" w:color="auto"/>
                                                                        <w:left w:val="none" w:sz="0" w:space="0" w:color="auto"/>
                                                                        <w:bottom w:val="none" w:sz="0" w:space="0" w:color="auto"/>
                                                                        <w:right w:val="none" w:sz="0" w:space="0" w:color="auto"/>
                                                                      </w:divBdr>
                                                                    </w:div>
                                                                  </w:divsChild>
                                                                </w:div>
                                                                <w:div w:id="1896964951">
                                                                  <w:marLeft w:val="0"/>
                                                                  <w:marRight w:val="0"/>
                                                                  <w:marTop w:val="0"/>
                                                                  <w:marBottom w:val="0"/>
                                                                  <w:divBdr>
                                                                    <w:top w:val="none" w:sz="0" w:space="0" w:color="auto"/>
                                                                    <w:left w:val="none" w:sz="0" w:space="0" w:color="auto"/>
                                                                    <w:bottom w:val="none" w:sz="0" w:space="0" w:color="auto"/>
                                                                    <w:right w:val="none" w:sz="0" w:space="0" w:color="auto"/>
                                                                  </w:divBdr>
                                                                  <w:divsChild>
                                                                    <w:div w:id="421493401">
                                                                      <w:marLeft w:val="0"/>
                                                                      <w:marRight w:val="0"/>
                                                                      <w:marTop w:val="0"/>
                                                                      <w:marBottom w:val="0"/>
                                                                      <w:divBdr>
                                                                        <w:top w:val="none" w:sz="0" w:space="0" w:color="auto"/>
                                                                        <w:left w:val="none" w:sz="0" w:space="0" w:color="auto"/>
                                                                        <w:bottom w:val="none" w:sz="0" w:space="0" w:color="auto"/>
                                                                        <w:right w:val="none" w:sz="0" w:space="0" w:color="auto"/>
                                                                      </w:divBdr>
                                                                    </w:div>
                                                                  </w:divsChild>
                                                                </w:div>
                                                                <w:div w:id="1906524449">
                                                                  <w:marLeft w:val="0"/>
                                                                  <w:marRight w:val="0"/>
                                                                  <w:marTop w:val="0"/>
                                                                  <w:marBottom w:val="0"/>
                                                                  <w:divBdr>
                                                                    <w:top w:val="none" w:sz="0" w:space="0" w:color="auto"/>
                                                                    <w:left w:val="none" w:sz="0" w:space="0" w:color="auto"/>
                                                                    <w:bottom w:val="none" w:sz="0" w:space="0" w:color="auto"/>
                                                                    <w:right w:val="none" w:sz="0" w:space="0" w:color="auto"/>
                                                                  </w:divBdr>
                                                                  <w:divsChild>
                                                                    <w:div w:id="19683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343125">
                      <w:marLeft w:val="0"/>
                      <w:marRight w:val="0"/>
                      <w:marTop w:val="0"/>
                      <w:marBottom w:val="0"/>
                      <w:divBdr>
                        <w:top w:val="none" w:sz="0" w:space="0" w:color="auto"/>
                        <w:left w:val="none" w:sz="0" w:space="0" w:color="auto"/>
                        <w:bottom w:val="none" w:sz="0" w:space="0" w:color="auto"/>
                        <w:right w:val="none" w:sz="0" w:space="0" w:color="auto"/>
                      </w:divBdr>
                      <w:divsChild>
                        <w:div w:id="1064332280">
                          <w:marLeft w:val="0"/>
                          <w:marRight w:val="0"/>
                          <w:marTop w:val="0"/>
                          <w:marBottom w:val="0"/>
                          <w:divBdr>
                            <w:top w:val="none" w:sz="0" w:space="0" w:color="auto"/>
                            <w:left w:val="none" w:sz="0" w:space="0" w:color="auto"/>
                            <w:bottom w:val="none" w:sz="0" w:space="0" w:color="auto"/>
                            <w:right w:val="none" w:sz="0" w:space="0" w:color="auto"/>
                          </w:divBdr>
                          <w:divsChild>
                            <w:div w:id="1836190205">
                              <w:marLeft w:val="0"/>
                              <w:marRight w:val="0"/>
                              <w:marTop w:val="0"/>
                              <w:marBottom w:val="0"/>
                              <w:divBdr>
                                <w:top w:val="none" w:sz="0" w:space="0" w:color="auto"/>
                                <w:left w:val="none" w:sz="0" w:space="0" w:color="auto"/>
                                <w:bottom w:val="none" w:sz="0" w:space="0" w:color="auto"/>
                                <w:right w:val="none" w:sz="0" w:space="0" w:color="auto"/>
                              </w:divBdr>
                              <w:divsChild>
                                <w:div w:id="1707949787">
                                  <w:marLeft w:val="0"/>
                                  <w:marRight w:val="0"/>
                                  <w:marTop w:val="0"/>
                                  <w:marBottom w:val="0"/>
                                  <w:divBdr>
                                    <w:top w:val="none" w:sz="0" w:space="0" w:color="auto"/>
                                    <w:left w:val="none" w:sz="0" w:space="0" w:color="auto"/>
                                    <w:bottom w:val="none" w:sz="0" w:space="0" w:color="auto"/>
                                    <w:right w:val="none" w:sz="0" w:space="0" w:color="auto"/>
                                  </w:divBdr>
                                  <w:divsChild>
                                    <w:div w:id="316493976">
                                      <w:marLeft w:val="0"/>
                                      <w:marRight w:val="0"/>
                                      <w:marTop w:val="0"/>
                                      <w:marBottom w:val="0"/>
                                      <w:divBdr>
                                        <w:top w:val="none" w:sz="0" w:space="0" w:color="auto"/>
                                        <w:left w:val="none" w:sz="0" w:space="0" w:color="auto"/>
                                        <w:bottom w:val="none" w:sz="0" w:space="0" w:color="auto"/>
                                        <w:right w:val="none" w:sz="0" w:space="0" w:color="auto"/>
                                      </w:divBdr>
                                      <w:divsChild>
                                        <w:div w:id="1094017050">
                                          <w:marLeft w:val="0"/>
                                          <w:marRight w:val="0"/>
                                          <w:marTop w:val="0"/>
                                          <w:marBottom w:val="0"/>
                                          <w:divBdr>
                                            <w:top w:val="none" w:sz="0" w:space="0" w:color="auto"/>
                                            <w:left w:val="none" w:sz="0" w:space="0" w:color="auto"/>
                                            <w:bottom w:val="none" w:sz="0" w:space="0" w:color="auto"/>
                                            <w:right w:val="none" w:sz="0" w:space="0" w:color="auto"/>
                                          </w:divBdr>
                                          <w:divsChild>
                                            <w:div w:id="1473600133">
                                              <w:marLeft w:val="0"/>
                                              <w:marRight w:val="0"/>
                                              <w:marTop w:val="0"/>
                                              <w:marBottom w:val="0"/>
                                              <w:divBdr>
                                                <w:top w:val="none" w:sz="0" w:space="0" w:color="auto"/>
                                                <w:left w:val="none" w:sz="0" w:space="0" w:color="auto"/>
                                                <w:bottom w:val="none" w:sz="0" w:space="0" w:color="auto"/>
                                                <w:right w:val="none" w:sz="0" w:space="0" w:color="auto"/>
                                              </w:divBdr>
                                              <w:divsChild>
                                                <w:div w:id="332875987">
                                                  <w:marLeft w:val="0"/>
                                                  <w:marRight w:val="360"/>
                                                  <w:marTop w:val="150"/>
                                                  <w:marBottom w:val="0"/>
                                                  <w:divBdr>
                                                    <w:top w:val="none" w:sz="0" w:space="0" w:color="auto"/>
                                                    <w:left w:val="none" w:sz="0" w:space="0" w:color="auto"/>
                                                    <w:bottom w:val="none" w:sz="0" w:space="0" w:color="auto"/>
                                                    <w:right w:val="none" w:sz="0" w:space="0" w:color="auto"/>
                                                  </w:divBdr>
                                                  <w:divsChild>
                                                    <w:div w:id="1031996447">
                                                      <w:marLeft w:val="0"/>
                                                      <w:marRight w:val="0"/>
                                                      <w:marTop w:val="0"/>
                                                      <w:marBottom w:val="0"/>
                                                      <w:divBdr>
                                                        <w:top w:val="none" w:sz="0" w:space="0" w:color="auto"/>
                                                        <w:left w:val="none" w:sz="0" w:space="0" w:color="auto"/>
                                                        <w:bottom w:val="none" w:sz="0" w:space="0" w:color="auto"/>
                                                        <w:right w:val="none" w:sz="0" w:space="0" w:color="auto"/>
                                                      </w:divBdr>
                                                      <w:divsChild>
                                                        <w:div w:id="520898807">
                                                          <w:marLeft w:val="0"/>
                                                          <w:marRight w:val="0"/>
                                                          <w:marTop w:val="0"/>
                                                          <w:marBottom w:val="0"/>
                                                          <w:divBdr>
                                                            <w:top w:val="none" w:sz="0" w:space="0" w:color="auto"/>
                                                            <w:left w:val="none" w:sz="0" w:space="0" w:color="auto"/>
                                                            <w:bottom w:val="none" w:sz="0" w:space="0" w:color="auto"/>
                                                            <w:right w:val="none" w:sz="0" w:space="0" w:color="auto"/>
                                                          </w:divBdr>
                                                          <w:divsChild>
                                                            <w:div w:id="1419015657">
                                                              <w:marLeft w:val="0"/>
                                                              <w:marRight w:val="0"/>
                                                              <w:marTop w:val="0"/>
                                                              <w:marBottom w:val="0"/>
                                                              <w:divBdr>
                                                                <w:top w:val="none" w:sz="0" w:space="0" w:color="auto"/>
                                                                <w:left w:val="none" w:sz="0" w:space="0" w:color="auto"/>
                                                                <w:bottom w:val="none" w:sz="0" w:space="0" w:color="auto"/>
                                                                <w:right w:val="none" w:sz="0" w:space="0" w:color="auto"/>
                                                              </w:divBdr>
                                                              <w:divsChild>
                                                                <w:div w:id="944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6408">
                                                  <w:marLeft w:val="0"/>
                                                  <w:marRight w:val="0"/>
                                                  <w:marTop w:val="0"/>
                                                  <w:marBottom w:val="0"/>
                                                  <w:divBdr>
                                                    <w:top w:val="none" w:sz="0" w:space="0" w:color="auto"/>
                                                    <w:left w:val="none" w:sz="0" w:space="0" w:color="auto"/>
                                                    <w:bottom w:val="none" w:sz="0" w:space="0" w:color="auto"/>
                                                    <w:right w:val="none" w:sz="0" w:space="0" w:color="auto"/>
                                                  </w:divBdr>
                                                  <w:divsChild>
                                                    <w:div w:id="20017989">
                                                      <w:marLeft w:val="0"/>
                                                      <w:marRight w:val="360"/>
                                                      <w:marTop w:val="0"/>
                                                      <w:marBottom w:val="0"/>
                                                      <w:divBdr>
                                                        <w:top w:val="none" w:sz="0" w:space="0" w:color="auto"/>
                                                        <w:left w:val="none" w:sz="0" w:space="0" w:color="auto"/>
                                                        <w:bottom w:val="none" w:sz="0" w:space="0" w:color="auto"/>
                                                        <w:right w:val="none" w:sz="0" w:space="0" w:color="auto"/>
                                                      </w:divBdr>
                                                      <w:divsChild>
                                                        <w:div w:id="1925144032">
                                                          <w:marLeft w:val="0"/>
                                                          <w:marRight w:val="0"/>
                                                          <w:marTop w:val="0"/>
                                                          <w:marBottom w:val="0"/>
                                                          <w:divBdr>
                                                            <w:top w:val="none" w:sz="0" w:space="0" w:color="auto"/>
                                                            <w:left w:val="none" w:sz="0" w:space="0" w:color="auto"/>
                                                            <w:bottom w:val="none" w:sz="0" w:space="0" w:color="auto"/>
                                                            <w:right w:val="none" w:sz="0" w:space="0" w:color="auto"/>
                                                          </w:divBdr>
                                                          <w:divsChild>
                                                            <w:div w:id="32266496">
                                                              <w:marLeft w:val="0"/>
                                                              <w:marRight w:val="0"/>
                                                              <w:marTop w:val="0"/>
                                                              <w:marBottom w:val="0"/>
                                                              <w:divBdr>
                                                                <w:top w:val="none" w:sz="0" w:space="0" w:color="auto"/>
                                                                <w:left w:val="none" w:sz="0" w:space="0" w:color="auto"/>
                                                                <w:bottom w:val="none" w:sz="0" w:space="0" w:color="auto"/>
                                                                <w:right w:val="none" w:sz="0" w:space="0" w:color="auto"/>
                                                              </w:divBdr>
                                                              <w:divsChild>
                                                                <w:div w:id="732507890">
                                                                  <w:marLeft w:val="0"/>
                                                                  <w:marRight w:val="0"/>
                                                                  <w:marTop w:val="0"/>
                                                                  <w:marBottom w:val="0"/>
                                                                  <w:divBdr>
                                                                    <w:top w:val="none" w:sz="0" w:space="0" w:color="auto"/>
                                                                    <w:left w:val="none" w:sz="0" w:space="0" w:color="auto"/>
                                                                    <w:bottom w:val="none" w:sz="0" w:space="0" w:color="auto"/>
                                                                    <w:right w:val="none" w:sz="0" w:space="0" w:color="auto"/>
                                                                  </w:divBdr>
                                                                  <w:divsChild>
                                                                    <w:div w:id="7562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746">
                                          <w:marLeft w:val="0"/>
                                          <w:marRight w:val="0"/>
                                          <w:marTop w:val="0"/>
                                          <w:marBottom w:val="0"/>
                                          <w:divBdr>
                                            <w:top w:val="none" w:sz="0" w:space="0" w:color="auto"/>
                                            <w:left w:val="none" w:sz="0" w:space="0" w:color="auto"/>
                                            <w:bottom w:val="none" w:sz="0" w:space="0" w:color="auto"/>
                                            <w:right w:val="none" w:sz="0" w:space="0" w:color="auto"/>
                                          </w:divBdr>
                                          <w:divsChild>
                                            <w:div w:id="926184025">
                                              <w:marLeft w:val="0"/>
                                              <w:marRight w:val="0"/>
                                              <w:marTop w:val="0"/>
                                              <w:marBottom w:val="0"/>
                                              <w:divBdr>
                                                <w:top w:val="none" w:sz="0" w:space="0" w:color="auto"/>
                                                <w:left w:val="none" w:sz="0" w:space="0" w:color="auto"/>
                                                <w:bottom w:val="none" w:sz="0" w:space="0" w:color="auto"/>
                                                <w:right w:val="none" w:sz="0" w:space="0" w:color="auto"/>
                                              </w:divBdr>
                                              <w:divsChild>
                                                <w:div w:id="141430079">
                                                  <w:marLeft w:val="0"/>
                                                  <w:marRight w:val="0"/>
                                                  <w:marTop w:val="0"/>
                                                  <w:marBottom w:val="360"/>
                                                  <w:divBdr>
                                                    <w:top w:val="none" w:sz="0" w:space="0" w:color="auto"/>
                                                    <w:left w:val="none" w:sz="0" w:space="0" w:color="auto"/>
                                                    <w:bottom w:val="none" w:sz="0" w:space="0" w:color="auto"/>
                                                    <w:right w:val="none" w:sz="0" w:space="0" w:color="auto"/>
                                                  </w:divBdr>
                                                  <w:divsChild>
                                                    <w:div w:id="646282706">
                                                      <w:marLeft w:val="0"/>
                                                      <w:marRight w:val="0"/>
                                                      <w:marTop w:val="0"/>
                                                      <w:marBottom w:val="0"/>
                                                      <w:divBdr>
                                                        <w:top w:val="none" w:sz="0" w:space="0" w:color="auto"/>
                                                        <w:left w:val="none" w:sz="0" w:space="0" w:color="auto"/>
                                                        <w:bottom w:val="none" w:sz="0" w:space="0" w:color="auto"/>
                                                        <w:right w:val="none" w:sz="0" w:space="0" w:color="auto"/>
                                                      </w:divBdr>
                                                      <w:divsChild>
                                                        <w:div w:id="386606314">
                                                          <w:marLeft w:val="0"/>
                                                          <w:marRight w:val="0"/>
                                                          <w:marTop w:val="0"/>
                                                          <w:marBottom w:val="0"/>
                                                          <w:divBdr>
                                                            <w:top w:val="none" w:sz="0" w:space="0" w:color="auto"/>
                                                            <w:left w:val="none" w:sz="0" w:space="0" w:color="auto"/>
                                                            <w:bottom w:val="none" w:sz="0" w:space="0" w:color="auto"/>
                                                            <w:right w:val="none" w:sz="0" w:space="0" w:color="auto"/>
                                                          </w:divBdr>
                                                          <w:divsChild>
                                                            <w:div w:id="748191353">
                                                              <w:marLeft w:val="0"/>
                                                              <w:marRight w:val="0"/>
                                                              <w:marTop w:val="0"/>
                                                              <w:marBottom w:val="0"/>
                                                              <w:divBdr>
                                                                <w:top w:val="none" w:sz="0" w:space="0" w:color="auto"/>
                                                                <w:left w:val="none" w:sz="0" w:space="0" w:color="auto"/>
                                                                <w:bottom w:val="none" w:sz="0" w:space="0" w:color="auto"/>
                                                                <w:right w:val="none" w:sz="0" w:space="0" w:color="auto"/>
                                                              </w:divBdr>
                                                              <w:divsChild>
                                                                <w:div w:id="1475364907">
                                                                  <w:marLeft w:val="0"/>
                                                                  <w:marRight w:val="0"/>
                                                                  <w:marTop w:val="0"/>
                                                                  <w:marBottom w:val="0"/>
                                                                  <w:divBdr>
                                                                    <w:top w:val="none" w:sz="0" w:space="0" w:color="auto"/>
                                                                    <w:left w:val="none" w:sz="0" w:space="0" w:color="auto"/>
                                                                    <w:bottom w:val="none" w:sz="0" w:space="0" w:color="auto"/>
                                                                    <w:right w:val="none" w:sz="0" w:space="0" w:color="auto"/>
                                                                  </w:divBdr>
                                                                  <w:divsChild>
                                                                    <w:div w:id="269625103">
                                                                      <w:marLeft w:val="0"/>
                                                                      <w:marRight w:val="0"/>
                                                                      <w:marTop w:val="0"/>
                                                                      <w:marBottom w:val="0"/>
                                                                      <w:divBdr>
                                                                        <w:top w:val="none" w:sz="0" w:space="0" w:color="auto"/>
                                                                        <w:left w:val="none" w:sz="0" w:space="0" w:color="auto"/>
                                                                        <w:bottom w:val="none" w:sz="0" w:space="0" w:color="auto"/>
                                                                        <w:right w:val="none" w:sz="0" w:space="0" w:color="auto"/>
                                                                      </w:divBdr>
                                                                      <w:divsChild>
                                                                        <w:div w:id="329215978">
                                                                          <w:marLeft w:val="0"/>
                                                                          <w:marRight w:val="0"/>
                                                                          <w:marTop w:val="0"/>
                                                                          <w:marBottom w:val="0"/>
                                                                          <w:divBdr>
                                                                            <w:top w:val="none" w:sz="0" w:space="0" w:color="auto"/>
                                                                            <w:left w:val="none" w:sz="0" w:space="0" w:color="auto"/>
                                                                            <w:bottom w:val="none" w:sz="0" w:space="0" w:color="auto"/>
                                                                            <w:right w:val="none" w:sz="0" w:space="0" w:color="auto"/>
                                                                          </w:divBdr>
                                                                          <w:divsChild>
                                                                            <w:div w:id="680399213">
                                                                              <w:marLeft w:val="0"/>
                                                                              <w:marRight w:val="0"/>
                                                                              <w:marTop w:val="120"/>
                                                                              <w:marBottom w:val="0"/>
                                                                              <w:divBdr>
                                                                                <w:top w:val="none" w:sz="0" w:space="0" w:color="auto"/>
                                                                                <w:left w:val="none" w:sz="0" w:space="0" w:color="auto"/>
                                                                                <w:bottom w:val="none" w:sz="0" w:space="0" w:color="auto"/>
                                                                                <w:right w:val="none" w:sz="0" w:space="0" w:color="auto"/>
                                                                              </w:divBdr>
                                                                              <w:divsChild>
                                                                                <w:div w:id="1648171618">
                                                                                  <w:marLeft w:val="0"/>
                                                                                  <w:marRight w:val="0"/>
                                                                                  <w:marTop w:val="0"/>
                                                                                  <w:marBottom w:val="0"/>
                                                                                  <w:divBdr>
                                                                                    <w:top w:val="none" w:sz="0" w:space="0" w:color="auto"/>
                                                                                    <w:left w:val="none" w:sz="0" w:space="0" w:color="auto"/>
                                                                                    <w:bottom w:val="none" w:sz="0" w:space="0" w:color="auto"/>
                                                                                    <w:right w:val="none" w:sz="0" w:space="0" w:color="auto"/>
                                                                                  </w:divBdr>
                                                                                  <w:divsChild>
                                                                                    <w:div w:id="1679846407">
                                                                                      <w:marLeft w:val="0"/>
                                                                                      <w:marRight w:val="0"/>
                                                                                      <w:marTop w:val="0"/>
                                                                                      <w:marBottom w:val="0"/>
                                                                                      <w:divBdr>
                                                                                        <w:top w:val="none" w:sz="0" w:space="0" w:color="auto"/>
                                                                                        <w:left w:val="none" w:sz="0" w:space="0" w:color="auto"/>
                                                                                        <w:bottom w:val="none" w:sz="0" w:space="0" w:color="auto"/>
                                                                                        <w:right w:val="none" w:sz="0" w:space="0" w:color="auto"/>
                                                                                      </w:divBdr>
                                                                                      <w:divsChild>
                                                                                        <w:div w:id="12152806">
                                                                                          <w:marLeft w:val="0"/>
                                                                                          <w:marRight w:val="0"/>
                                                                                          <w:marTop w:val="0"/>
                                                                                          <w:marBottom w:val="0"/>
                                                                                          <w:divBdr>
                                                                                            <w:top w:val="none" w:sz="0" w:space="0" w:color="auto"/>
                                                                                            <w:left w:val="none" w:sz="0" w:space="0" w:color="auto"/>
                                                                                            <w:bottom w:val="none" w:sz="0" w:space="0" w:color="auto"/>
                                                                                            <w:right w:val="none" w:sz="0" w:space="0" w:color="auto"/>
                                                                                          </w:divBdr>
                                                                                          <w:divsChild>
                                                                                            <w:div w:id="1560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7519">
                                                                      <w:marLeft w:val="0"/>
                                                                      <w:marRight w:val="0"/>
                                                                      <w:marTop w:val="0"/>
                                                                      <w:marBottom w:val="0"/>
                                                                      <w:divBdr>
                                                                        <w:top w:val="none" w:sz="0" w:space="0" w:color="auto"/>
                                                                        <w:left w:val="none" w:sz="0" w:space="0" w:color="auto"/>
                                                                        <w:bottom w:val="none" w:sz="0" w:space="0" w:color="auto"/>
                                                                        <w:right w:val="none" w:sz="0" w:space="0" w:color="auto"/>
                                                                      </w:divBdr>
                                                                      <w:divsChild>
                                                                        <w:div w:id="1899242467">
                                                                          <w:marLeft w:val="0"/>
                                                                          <w:marRight w:val="0"/>
                                                                          <w:marTop w:val="0"/>
                                                                          <w:marBottom w:val="0"/>
                                                                          <w:divBdr>
                                                                            <w:top w:val="none" w:sz="0" w:space="0" w:color="auto"/>
                                                                            <w:left w:val="none" w:sz="0" w:space="0" w:color="auto"/>
                                                                            <w:bottom w:val="none" w:sz="0" w:space="0" w:color="auto"/>
                                                                            <w:right w:val="none" w:sz="0" w:space="0" w:color="auto"/>
                                                                          </w:divBdr>
                                                                          <w:divsChild>
                                                                            <w:div w:id="846018670">
                                                                              <w:marLeft w:val="0"/>
                                                                              <w:marRight w:val="0"/>
                                                                              <w:marTop w:val="120"/>
                                                                              <w:marBottom w:val="0"/>
                                                                              <w:divBdr>
                                                                                <w:top w:val="none" w:sz="0" w:space="0" w:color="auto"/>
                                                                                <w:left w:val="none" w:sz="0" w:space="0" w:color="auto"/>
                                                                                <w:bottom w:val="none" w:sz="0" w:space="0" w:color="auto"/>
                                                                                <w:right w:val="none" w:sz="0" w:space="0" w:color="auto"/>
                                                                              </w:divBdr>
                                                                              <w:divsChild>
                                                                                <w:div w:id="1745492324">
                                                                                  <w:marLeft w:val="0"/>
                                                                                  <w:marRight w:val="0"/>
                                                                                  <w:marTop w:val="0"/>
                                                                                  <w:marBottom w:val="0"/>
                                                                                  <w:divBdr>
                                                                                    <w:top w:val="none" w:sz="0" w:space="0" w:color="auto"/>
                                                                                    <w:left w:val="none" w:sz="0" w:space="0" w:color="auto"/>
                                                                                    <w:bottom w:val="none" w:sz="0" w:space="0" w:color="auto"/>
                                                                                    <w:right w:val="none" w:sz="0" w:space="0" w:color="auto"/>
                                                                                  </w:divBdr>
                                                                                  <w:divsChild>
                                                                                    <w:div w:id="1770353665">
                                                                                      <w:marLeft w:val="0"/>
                                                                                      <w:marRight w:val="0"/>
                                                                                      <w:marTop w:val="0"/>
                                                                                      <w:marBottom w:val="0"/>
                                                                                      <w:divBdr>
                                                                                        <w:top w:val="none" w:sz="0" w:space="0" w:color="auto"/>
                                                                                        <w:left w:val="none" w:sz="0" w:space="0" w:color="auto"/>
                                                                                        <w:bottom w:val="none" w:sz="0" w:space="0" w:color="auto"/>
                                                                                        <w:right w:val="none" w:sz="0" w:space="0" w:color="auto"/>
                                                                                      </w:divBdr>
                                                                                      <w:divsChild>
                                                                                        <w:div w:id="1102529627">
                                                                                          <w:marLeft w:val="0"/>
                                                                                          <w:marRight w:val="0"/>
                                                                                          <w:marTop w:val="0"/>
                                                                                          <w:marBottom w:val="0"/>
                                                                                          <w:divBdr>
                                                                                            <w:top w:val="none" w:sz="0" w:space="0" w:color="auto"/>
                                                                                            <w:left w:val="none" w:sz="0" w:space="0" w:color="auto"/>
                                                                                            <w:bottom w:val="none" w:sz="0" w:space="0" w:color="auto"/>
                                                                                            <w:right w:val="none" w:sz="0" w:space="0" w:color="auto"/>
                                                                                          </w:divBdr>
                                                                                          <w:divsChild>
                                                                                            <w:div w:id="15121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342867">
                                                                      <w:marLeft w:val="0"/>
                                                                      <w:marRight w:val="0"/>
                                                                      <w:marTop w:val="0"/>
                                                                      <w:marBottom w:val="0"/>
                                                                      <w:divBdr>
                                                                        <w:top w:val="none" w:sz="0" w:space="0" w:color="auto"/>
                                                                        <w:left w:val="none" w:sz="0" w:space="0" w:color="auto"/>
                                                                        <w:bottom w:val="none" w:sz="0" w:space="0" w:color="auto"/>
                                                                        <w:right w:val="none" w:sz="0" w:space="0" w:color="auto"/>
                                                                      </w:divBdr>
                                                                      <w:divsChild>
                                                                        <w:div w:id="1578202944">
                                                                          <w:marLeft w:val="0"/>
                                                                          <w:marRight w:val="0"/>
                                                                          <w:marTop w:val="0"/>
                                                                          <w:marBottom w:val="0"/>
                                                                          <w:divBdr>
                                                                            <w:top w:val="none" w:sz="0" w:space="0" w:color="auto"/>
                                                                            <w:left w:val="none" w:sz="0" w:space="0" w:color="auto"/>
                                                                            <w:bottom w:val="none" w:sz="0" w:space="0" w:color="auto"/>
                                                                            <w:right w:val="none" w:sz="0" w:space="0" w:color="auto"/>
                                                                          </w:divBdr>
                                                                          <w:divsChild>
                                                                            <w:div w:id="820921628">
                                                                              <w:marLeft w:val="0"/>
                                                                              <w:marRight w:val="0"/>
                                                                              <w:marTop w:val="120"/>
                                                                              <w:marBottom w:val="0"/>
                                                                              <w:divBdr>
                                                                                <w:top w:val="none" w:sz="0" w:space="0" w:color="auto"/>
                                                                                <w:left w:val="none" w:sz="0" w:space="0" w:color="auto"/>
                                                                                <w:bottom w:val="none" w:sz="0" w:space="0" w:color="auto"/>
                                                                                <w:right w:val="none" w:sz="0" w:space="0" w:color="auto"/>
                                                                              </w:divBdr>
                                                                              <w:divsChild>
                                                                                <w:div w:id="941492329">
                                                                                  <w:marLeft w:val="0"/>
                                                                                  <w:marRight w:val="0"/>
                                                                                  <w:marTop w:val="0"/>
                                                                                  <w:marBottom w:val="0"/>
                                                                                  <w:divBdr>
                                                                                    <w:top w:val="none" w:sz="0" w:space="0" w:color="auto"/>
                                                                                    <w:left w:val="none" w:sz="0" w:space="0" w:color="auto"/>
                                                                                    <w:bottom w:val="none" w:sz="0" w:space="0" w:color="auto"/>
                                                                                    <w:right w:val="none" w:sz="0" w:space="0" w:color="auto"/>
                                                                                  </w:divBdr>
                                                                                  <w:divsChild>
                                                                                    <w:div w:id="377556768">
                                                                                      <w:marLeft w:val="0"/>
                                                                                      <w:marRight w:val="0"/>
                                                                                      <w:marTop w:val="0"/>
                                                                                      <w:marBottom w:val="0"/>
                                                                                      <w:divBdr>
                                                                                        <w:top w:val="none" w:sz="0" w:space="0" w:color="auto"/>
                                                                                        <w:left w:val="none" w:sz="0" w:space="0" w:color="auto"/>
                                                                                        <w:bottom w:val="none" w:sz="0" w:space="0" w:color="auto"/>
                                                                                        <w:right w:val="none" w:sz="0" w:space="0" w:color="auto"/>
                                                                                      </w:divBdr>
                                                                                      <w:divsChild>
                                                                                        <w:div w:id="128715991">
                                                                                          <w:marLeft w:val="0"/>
                                                                                          <w:marRight w:val="0"/>
                                                                                          <w:marTop w:val="0"/>
                                                                                          <w:marBottom w:val="0"/>
                                                                                          <w:divBdr>
                                                                                            <w:top w:val="none" w:sz="0" w:space="0" w:color="auto"/>
                                                                                            <w:left w:val="none" w:sz="0" w:space="0" w:color="auto"/>
                                                                                            <w:bottom w:val="none" w:sz="0" w:space="0" w:color="auto"/>
                                                                                            <w:right w:val="none" w:sz="0" w:space="0" w:color="auto"/>
                                                                                          </w:divBdr>
                                                                                          <w:divsChild>
                                                                                            <w:div w:id="19837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961411">
                                                                      <w:marLeft w:val="0"/>
                                                                      <w:marRight w:val="0"/>
                                                                      <w:marTop w:val="0"/>
                                                                      <w:marBottom w:val="0"/>
                                                                      <w:divBdr>
                                                                        <w:top w:val="none" w:sz="0" w:space="0" w:color="auto"/>
                                                                        <w:left w:val="none" w:sz="0" w:space="0" w:color="auto"/>
                                                                        <w:bottom w:val="none" w:sz="0" w:space="0" w:color="auto"/>
                                                                        <w:right w:val="none" w:sz="0" w:space="0" w:color="auto"/>
                                                                      </w:divBdr>
                                                                      <w:divsChild>
                                                                        <w:div w:id="433594360">
                                                                          <w:marLeft w:val="0"/>
                                                                          <w:marRight w:val="0"/>
                                                                          <w:marTop w:val="0"/>
                                                                          <w:marBottom w:val="0"/>
                                                                          <w:divBdr>
                                                                            <w:top w:val="none" w:sz="0" w:space="0" w:color="auto"/>
                                                                            <w:left w:val="none" w:sz="0" w:space="0" w:color="auto"/>
                                                                            <w:bottom w:val="none" w:sz="0" w:space="0" w:color="auto"/>
                                                                            <w:right w:val="none" w:sz="0" w:space="0" w:color="auto"/>
                                                                          </w:divBdr>
                                                                          <w:divsChild>
                                                                            <w:div w:id="409163192">
                                                                              <w:marLeft w:val="0"/>
                                                                              <w:marRight w:val="0"/>
                                                                              <w:marTop w:val="120"/>
                                                                              <w:marBottom w:val="0"/>
                                                                              <w:divBdr>
                                                                                <w:top w:val="none" w:sz="0" w:space="0" w:color="auto"/>
                                                                                <w:left w:val="none" w:sz="0" w:space="0" w:color="auto"/>
                                                                                <w:bottom w:val="none" w:sz="0" w:space="0" w:color="auto"/>
                                                                                <w:right w:val="none" w:sz="0" w:space="0" w:color="auto"/>
                                                                              </w:divBdr>
                                                                              <w:divsChild>
                                                                                <w:div w:id="1857426838">
                                                                                  <w:marLeft w:val="0"/>
                                                                                  <w:marRight w:val="0"/>
                                                                                  <w:marTop w:val="0"/>
                                                                                  <w:marBottom w:val="0"/>
                                                                                  <w:divBdr>
                                                                                    <w:top w:val="none" w:sz="0" w:space="0" w:color="auto"/>
                                                                                    <w:left w:val="none" w:sz="0" w:space="0" w:color="auto"/>
                                                                                    <w:bottom w:val="none" w:sz="0" w:space="0" w:color="auto"/>
                                                                                    <w:right w:val="none" w:sz="0" w:space="0" w:color="auto"/>
                                                                                  </w:divBdr>
                                                                                  <w:divsChild>
                                                                                    <w:div w:id="2077581555">
                                                                                      <w:marLeft w:val="0"/>
                                                                                      <w:marRight w:val="0"/>
                                                                                      <w:marTop w:val="0"/>
                                                                                      <w:marBottom w:val="0"/>
                                                                                      <w:divBdr>
                                                                                        <w:top w:val="none" w:sz="0" w:space="0" w:color="auto"/>
                                                                                        <w:left w:val="none" w:sz="0" w:space="0" w:color="auto"/>
                                                                                        <w:bottom w:val="none" w:sz="0" w:space="0" w:color="auto"/>
                                                                                        <w:right w:val="none" w:sz="0" w:space="0" w:color="auto"/>
                                                                                      </w:divBdr>
                                                                                      <w:divsChild>
                                                                                        <w:div w:id="1746679164">
                                                                                          <w:marLeft w:val="0"/>
                                                                                          <w:marRight w:val="0"/>
                                                                                          <w:marTop w:val="0"/>
                                                                                          <w:marBottom w:val="0"/>
                                                                                          <w:divBdr>
                                                                                            <w:top w:val="none" w:sz="0" w:space="0" w:color="auto"/>
                                                                                            <w:left w:val="none" w:sz="0" w:space="0" w:color="auto"/>
                                                                                            <w:bottom w:val="none" w:sz="0" w:space="0" w:color="auto"/>
                                                                                            <w:right w:val="none" w:sz="0" w:space="0" w:color="auto"/>
                                                                                          </w:divBdr>
                                                                                          <w:divsChild>
                                                                                            <w:div w:id="954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067468">
                      <w:marLeft w:val="0"/>
                      <w:marRight w:val="0"/>
                      <w:marTop w:val="0"/>
                      <w:marBottom w:val="0"/>
                      <w:divBdr>
                        <w:top w:val="none" w:sz="0" w:space="0" w:color="auto"/>
                        <w:left w:val="none" w:sz="0" w:space="0" w:color="auto"/>
                        <w:bottom w:val="none" w:sz="0" w:space="0" w:color="auto"/>
                        <w:right w:val="none" w:sz="0" w:space="0" w:color="auto"/>
                      </w:divBdr>
                      <w:divsChild>
                        <w:div w:id="551698989">
                          <w:marLeft w:val="0"/>
                          <w:marRight w:val="0"/>
                          <w:marTop w:val="0"/>
                          <w:marBottom w:val="0"/>
                          <w:divBdr>
                            <w:top w:val="none" w:sz="0" w:space="0" w:color="auto"/>
                            <w:left w:val="none" w:sz="0" w:space="0" w:color="auto"/>
                            <w:bottom w:val="none" w:sz="0" w:space="0" w:color="auto"/>
                            <w:right w:val="none" w:sz="0" w:space="0" w:color="auto"/>
                          </w:divBdr>
                          <w:divsChild>
                            <w:div w:id="1913541996">
                              <w:marLeft w:val="0"/>
                              <w:marRight w:val="0"/>
                              <w:marTop w:val="0"/>
                              <w:marBottom w:val="0"/>
                              <w:divBdr>
                                <w:top w:val="none" w:sz="0" w:space="0" w:color="auto"/>
                                <w:left w:val="none" w:sz="0" w:space="0" w:color="auto"/>
                                <w:bottom w:val="none" w:sz="0" w:space="0" w:color="auto"/>
                                <w:right w:val="none" w:sz="0" w:space="0" w:color="auto"/>
                              </w:divBdr>
                              <w:divsChild>
                                <w:div w:id="976955628">
                                  <w:marLeft w:val="0"/>
                                  <w:marRight w:val="0"/>
                                  <w:marTop w:val="0"/>
                                  <w:marBottom w:val="0"/>
                                  <w:divBdr>
                                    <w:top w:val="none" w:sz="0" w:space="0" w:color="auto"/>
                                    <w:left w:val="none" w:sz="0" w:space="0" w:color="auto"/>
                                    <w:bottom w:val="none" w:sz="0" w:space="0" w:color="auto"/>
                                    <w:right w:val="none" w:sz="0" w:space="0" w:color="auto"/>
                                  </w:divBdr>
                                  <w:divsChild>
                                    <w:div w:id="368991116">
                                      <w:marLeft w:val="0"/>
                                      <w:marRight w:val="0"/>
                                      <w:marTop w:val="0"/>
                                      <w:marBottom w:val="0"/>
                                      <w:divBdr>
                                        <w:top w:val="none" w:sz="0" w:space="0" w:color="auto"/>
                                        <w:left w:val="none" w:sz="0" w:space="0" w:color="auto"/>
                                        <w:bottom w:val="none" w:sz="0" w:space="0" w:color="auto"/>
                                        <w:right w:val="none" w:sz="0" w:space="0" w:color="auto"/>
                                      </w:divBdr>
                                      <w:divsChild>
                                        <w:div w:id="1140541739">
                                          <w:marLeft w:val="0"/>
                                          <w:marRight w:val="0"/>
                                          <w:marTop w:val="0"/>
                                          <w:marBottom w:val="0"/>
                                          <w:divBdr>
                                            <w:top w:val="none" w:sz="0" w:space="0" w:color="auto"/>
                                            <w:left w:val="none" w:sz="0" w:space="0" w:color="auto"/>
                                            <w:bottom w:val="none" w:sz="0" w:space="0" w:color="auto"/>
                                            <w:right w:val="none" w:sz="0" w:space="0" w:color="auto"/>
                                          </w:divBdr>
                                          <w:divsChild>
                                            <w:div w:id="80609875">
                                              <w:marLeft w:val="0"/>
                                              <w:marRight w:val="0"/>
                                              <w:marTop w:val="0"/>
                                              <w:marBottom w:val="0"/>
                                              <w:divBdr>
                                                <w:top w:val="none" w:sz="0" w:space="0" w:color="auto"/>
                                                <w:left w:val="none" w:sz="0" w:space="0" w:color="auto"/>
                                                <w:bottom w:val="none" w:sz="0" w:space="0" w:color="auto"/>
                                                <w:right w:val="none" w:sz="0" w:space="0" w:color="auto"/>
                                              </w:divBdr>
                                              <w:divsChild>
                                                <w:div w:id="532381082">
                                                  <w:marLeft w:val="0"/>
                                                  <w:marRight w:val="360"/>
                                                  <w:marTop w:val="150"/>
                                                  <w:marBottom w:val="0"/>
                                                  <w:divBdr>
                                                    <w:top w:val="none" w:sz="0" w:space="0" w:color="auto"/>
                                                    <w:left w:val="none" w:sz="0" w:space="0" w:color="auto"/>
                                                    <w:bottom w:val="none" w:sz="0" w:space="0" w:color="auto"/>
                                                    <w:right w:val="none" w:sz="0" w:space="0" w:color="auto"/>
                                                  </w:divBdr>
                                                  <w:divsChild>
                                                    <w:div w:id="1426458722">
                                                      <w:marLeft w:val="0"/>
                                                      <w:marRight w:val="0"/>
                                                      <w:marTop w:val="0"/>
                                                      <w:marBottom w:val="0"/>
                                                      <w:divBdr>
                                                        <w:top w:val="none" w:sz="0" w:space="0" w:color="auto"/>
                                                        <w:left w:val="none" w:sz="0" w:space="0" w:color="auto"/>
                                                        <w:bottom w:val="none" w:sz="0" w:space="0" w:color="auto"/>
                                                        <w:right w:val="none" w:sz="0" w:space="0" w:color="auto"/>
                                                      </w:divBdr>
                                                      <w:divsChild>
                                                        <w:div w:id="1867673330">
                                                          <w:marLeft w:val="0"/>
                                                          <w:marRight w:val="0"/>
                                                          <w:marTop w:val="0"/>
                                                          <w:marBottom w:val="0"/>
                                                          <w:divBdr>
                                                            <w:top w:val="none" w:sz="0" w:space="0" w:color="auto"/>
                                                            <w:left w:val="none" w:sz="0" w:space="0" w:color="auto"/>
                                                            <w:bottom w:val="none" w:sz="0" w:space="0" w:color="auto"/>
                                                            <w:right w:val="none" w:sz="0" w:space="0" w:color="auto"/>
                                                          </w:divBdr>
                                                          <w:divsChild>
                                                            <w:div w:id="206334746">
                                                              <w:marLeft w:val="0"/>
                                                              <w:marRight w:val="0"/>
                                                              <w:marTop w:val="0"/>
                                                              <w:marBottom w:val="0"/>
                                                              <w:divBdr>
                                                                <w:top w:val="none" w:sz="0" w:space="0" w:color="auto"/>
                                                                <w:left w:val="none" w:sz="0" w:space="0" w:color="auto"/>
                                                                <w:bottom w:val="none" w:sz="0" w:space="0" w:color="auto"/>
                                                                <w:right w:val="none" w:sz="0" w:space="0" w:color="auto"/>
                                                              </w:divBdr>
                                                              <w:divsChild>
                                                                <w:div w:id="1525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4072">
                                                  <w:marLeft w:val="0"/>
                                                  <w:marRight w:val="0"/>
                                                  <w:marTop w:val="0"/>
                                                  <w:marBottom w:val="0"/>
                                                  <w:divBdr>
                                                    <w:top w:val="none" w:sz="0" w:space="0" w:color="auto"/>
                                                    <w:left w:val="none" w:sz="0" w:space="0" w:color="auto"/>
                                                    <w:bottom w:val="none" w:sz="0" w:space="0" w:color="auto"/>
                                                    <w:right w:val="none" w:sz="0" w:space="0" w:color="auto"/>
                                                  </w:divBdr>
                                                </w:div>
                                                <w:div w:id="1558080695">
                                                  <w:marLeft w:val="0"/>
                                                  <w:marRight w:val="0"/>
                                                  <w:marTop w:val="0"/>
                                                  <w:marBottom w:val="0"/>
                                                  <w:divBdr>
                                                    <w:top w:val="none" w:sz="0" w:space="0" w:color="auto"/>
                                                    <w:left w:val="none" w:sz="0" w:space="0" w:color="auto"/>
                                                    <w:bottom w:val="none" w:sz="0" w:space="0" w:color="auto"/>
                                                    <w:right w:val="none" w:sz="0" w:space="0" w:color="auto"/>
                                                  </w:divBdr>
                                                  <w:divsChild>
                                                    <w:div w:id="1371028253">
                                                      <w:marLeft w:val="0"/>
                                                      <w:marRight w:val="360"/>
                                                      <w:marTop w:val="0"/>
                                                      <w:marBottom w:val="0"/>
                                                      <w:divBdr>
                                                        <w:top w:val="none" w:sz="0" w:space="0" w:color="auto"/>
                                                        <w:left w:val="none" w:sz="0" w:space="0" w:color="auto"/>
                                                        <w:bottom w:val="none" w:sz="0" w:space="0" w:color="auto"/>
                                                        <w:right w:val="none" w:sz="0" w:space="0" w:color="auto"/>
                                                      </w:divBdr>
                                                      <w:divsChild>
                                                        <w:div w:id="1247836901">
                                                          <w:marLeft w:val="0"/>
                                                          <w:marRight w:val="0"/>
                                                          <w:marTop w:val="0"/>
                                                          <w:marBottom w:val="0"/>
                                                          <w:divBdr>
                                                            <w:top w:val="none" w:sz="0" w:space="0" w:color="auto"/>
                                                            <w:left w:val="none" w:sz="0" w:space="0" w:color="auto"/>
                                                            <w:bottom w:val="none" w:sz="0" w:space="0" w:color="auto"/>
                                                            <w:right w:val="none" w:sz="0" w:space="0" w:color="auto"/>
                                                          </w:divBdr>
                                                          <w:divsChild>
                                                            <w:div w:id="1841386687">
                                                              <w:marLeft w:val="0"/>
                                                              <w:marRight w:val="0"/>
                                                              <w:marTop w:val="0"/>
                                                              <w:marBottom w:val="0"/>
                                                              <w:divBdr>
                                                                <w:top w:val="none" w:sz="0" w:space="0" w:color="auto"/>
                                                                <w:left w:val="none" w:sz="0" w:space="0" w:color="auto"/>
                                                                <w:bottom w:val="none" w:sz="0" w:space="0" w:color="auto"/>
                                                                <w:right w:val="none" w:sz="0" w:space="0" w:color="auto"/>
                                                              </w:divBdr>
                                                              <w:divsChild>
                                                                <w:div w:id="1372346060">
                                                                  <w:marLeft w:val="0"/>
                                                                  <w:marRight w:val="0"/>
                                                                  <w:marTop w:val="0"/>
                                                                  <w:marBottom w:val="0"/>
                                                                  <w:divBdr>
                                                                    <w:top w:val="none" w:sz="0" w:space="0" w:color="auto"/>
                                                                    <w:left w:val="none" w:sz="0" w:space="0" w:color="auto"/>
                                                                    <w:bottom w:val="none" w:sz="0" w:space="0" w:color="auto"/>
                                                                    <w:right w:val="none" w:sz="0" w:space="0" w:color="auto"/>
                                                                  </w:divBdr>
                                                                  <w:divsChild>
                                                                    <w:div w:id="926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12773">
                                          <w:marLeft w:val="0"/>
                                          <w:marRight w:val="0"/>
                                          <w:marTop w:val="0"/>
                                          <w:marBottom w:val="0"/>
                                          <w:divBdr>
                                            <w:top w:val="none" w:sz="0" w:space="0" w:color="auto"/>
                                            <w:left w:val="none" w:sz="0" w:space="0" w:color="auto"/>
                                            <w:bottom w:val="none" w:sz="0" w:space="0" w:color="auto"/>
                                            <w:right w:val="none" w:sz="0" w:space="0" w:color="auto"/>
                                          </w:divBdr>
                                          <w:divsChild>
                                            <w:div w:id="753937123">
                                              <w:marLeft w:val="0"/>
                                              <w:marRight w:val="0"/>
                                              <w:marTop w:val="0"/>
                                              <w:marBottom w:val="0"/>
                                              <w:divBdr>
                                                <w:top w:val="none" w:sz="0" w:space="0" w:color="auto"/>
                                                <w:left w:val="none" w:sz="0" w:space="0" w:color="auto"/>
                                                <w:bottom w:val="none" w:sz="0" w:space="0" w:color="auto"/>
                                                <w:right w:val="none" w:sz="0" w:space="0" w:color="auto"/>
                                              </w:divBdr>
                                              <w:divsChild>
                                                <w:div w:id="67659427">
                                                  <w:marLeft w:val="0"/>
                                                  <w:marRight w:val="0"/>
                                                  <w:marTop w:val="0"/>
                                                  <w:marBottom w:val="360"/>
                                                  <w:divBdr>
                                                    <w:top w:val="none" w:sz="0" w:space="0" w:color="auto"/>
                                                    <w:left w:val="none" w:sz="0" w:space="0" w:color="auto"/>
                                                    <w:bottom w:val="none" w:sz="0" w:space="0" w:color="auto"/>
                                                    <w:right w:val="none" w:sz="0" w:space="0" w:color="auto"/>
                                                  </w:divBdr>
                                                  <w:divsChild>
                                                    <w:div w:id="179900407">
                                                      <w:marLeft w:val="0"/>
                                                      <w:marRight w:val="0"/>
                                                      <w:marTop w:val="0"/>
                                                      <w:marBottom w:val="0"/>
                                                      <w:divBdr>
                                                        <w:top w:val="none" w:sz="0" w:space="0" w:color="auto"/>
                                                        <w:left w:val="none" w:sz="0" w:space="0" w:color="auto"/>
                                                        <w:bottom w:val="none" w:sz="0" w:space="0" w:color="auto"/>
                                                        <w:right w:val="none" w:sz="0" w:space="0" w:color="auto"/>
                                                      </w:divBdr>
                                                      <w:divsChild>
                                                        <w:div w:id="1377464245">
                                                          <w:marLeft w:val="0"/>
                                                          <w:marRight w:val="0"/>
                                                          <w:marTop w:val="0"/>
                                                          <w:marBottom w:val="0"/>
                                                          <w:divBdr>
                                                            <w:top w:val="none" w:sz="0" w:space="0" w:color="auto"/>
                                                            <w:left w:val="none" w:sz="0" w:space="0" w:color="auto"/>
                                                            <w:bottom w:val="none" w:sz="0" w:space="0" w:color="auto"/>
                                                            <w:right w:val="none" w:sz="0" w:space="0" w:color="auto"/>
                                                          </w:divBdr>
                                                          <w:divsChild>
                                                            <w:div w:id="68619133">
                                                              <w:marLeft w:val="0"/>
                                                              <w:marRight w:val="0"/>
                                                              <w:marTop w:val="0"/>
                                                              <w:marBottom w:val="0"/>
                                                              <w:divBdr>
                                                                <w:top w:val="none" w:sz="0" w:space="0" w:color="auto"/>
                                                                <w:left w:val="none" w:sz="0" w:space="0" w:color="auto"/>
                                                                <w:bottom w:val="none" w:sz="0" w:space="0" w:color="auto"/>
                                                                <w:right w:val="none" w:sz="0" w:space="0" w:color="auto"/>
                                                              </w:divBdr>
                                                              <w:divsChild>
                                                                <w:div w:id="1716350503">
                                                                  <w:marLeft w:val="0"/>
                                                                  <w:marRight w:val="0"/>
                                                                  <w:marTop w:val="0"/>
                                                                  <w:marBottom w:val="0"/>
                                                                  <w:divBdr>
                                                                    <w:top w:val="none" w:sz="0" w:space="0" w:color="auto"/>
                                                                    <w:left w:val="none" w:sz="0" w:space="0" w:color="auto"/>
                                                                    <w:bottom w:val="none" w:sz="0" w:space="0" w:color="auto"/>
                                                                    <w:right w:val="none" w:sz="0" w:space="0" w:color="auto"/>
                                                                  </w:divBdr>
                                                                  <w:divsChild>
                                                                    <w:div w:id="534737763">
                                                                      <w:marLeft w:val="0"/>
                                                                      <w:marRight w:val="0"/>
                                                                      <w:marTop w:val="0"/>
                                                                      <w:marBottom w:val="0"/>
                                                                      <w:divBdr>
                                                                        <w:top w:val="none" w:sz="0" w:space="0" w:color="auto"/>
                                                                        <w:left w:val="none" w:sz="0" w:space="0" w:color="auto"/>
                                                                        <w:bottom w:val="none" w:sz="0" w:space="0" w:color="auto"/>
                                                                        <w:right w:val="none" w:sz="0" w:space="0" w:color="auto"/>
                                                                      </w:divBdr>
                                                                      <w:divsChild>
                                                                        <w:div w:id="377515944">
                                                                          <w:marLeft w:val="0"/>
                                                                          <w:marRight w:val="0"/>
                                                                          <w:marTop w:val="0"/>
                                                                          <w:marBottom w:val="0"/>
                                                                          <w:divBdr>
                                                                            <w:top w:val="none" w:sz="0" w:space="0" w:color="auto"/>
                                                                            <w:left w:val="none" w:sz="0" w:space="0" w:color="auto"/>
                                                                            <w:bottom w:val="none" w:sz="0" w:space="0" w:color="auto"/>
                                                                            <w:right w:val="none" w:sz="0" w:space="0" w:color="auto"/>
                                                                          </w:divBdr>
                                                                          <w:divsChild>
                                                                            <w:div w:id="1776946975">
                                                                              <w:marLeft w:val="0"/>
                                                                              <w:marRight w:val="0"/>
                                                                              <w:marTop w:val="120"/>
                                                                              <w:marBottom w:val="0"/>
                                                                              <w:divBdr>
                                                                                <w:top w:val="none" w:sz="0" w:space="0" w:color="auto"/>
                                                                                <w:left w:val="none" w:sz="0" w:space="0" w:color="auto"/>
                                                                                <w:bottom w:val="none" w:sz="0" w:space="0" w:color="auto"/>
                                                                                <w:right w:val="none" w:sz="0" w:space="0" w:color="auto"/>
                                                                              </w:divBdr>
                                                                              <w:divsChild>
                                                                                <w:div w:id="117723908">
                                                                                  <w:marLeft w:val="0"/>
                                                                                  <w:marRight w:val="0"/>
                                                                                  <w:marTop w:val="0"/>
                                                                                  <w:marBottom w:val="0"/>
                                                                                  <w:divBdr>
                                                                                    <w:top w:val="none" w:sz="0" w:space="0" w:color="auto"/>
                                                                                    <w:left w:val="none" w:sz="0" w:space="0" w:color="auto"/>
                                                                                    <w:bottom w:val="none" w:sz="0" w:space="0" w:color="auto"/>
                                                                                    <w:right w:val="none" w:sz="0" w:space="0" w:color="auto"/>
                                                                                  </w:divBdr>
                                                                                  <w:divsChild>
                                                                                    <w:div w:id="2017030629">
                                                                                      <w:marLeft w:val="0"/>
                                                                                      <w:marRight w:val="0"/>
                                                                                      <w:marTop w:val="0"/>
                                                                                      <w:marBottom w:val="0"/>
                                                                                      <w:divBdr>
                                                                                        <w:top w:val="none" w:sz="0" w:space="0" w:color="auto"/>
                                                                                        <w:left w:val="none" w:sz="0" w:space="0" w:color="auto"/>
                                                                                        <w:bottom w:val="none" w:sz="0" w:space="0" w:color="auto"/>
                                                                                        <w:right w:val="none" w:sz="0" w:space="0" w:color="auto"/>
                                                                                      </w:divBdr>
                                                                                      <w:divsChild>
                                                                                        <w:div w:id="1666201563">
                                                                                          <w:marLeft w:val="0"/>
                                                                                          <w:marRight w:val="0"/>
                                                                                          <w:marTop w:val="0"/>
                                                                                          <w:marBottom w:val="0"/>
                                                                                          <w:divBdr>
                                                                                            <w:top w:val="none" w:sz="0" w:space="0" w:color="auto"/>
                                                                                            <w:left w:val="none" w:sz="0" w:space="0" w:color="auto"/>
                                                                                            <w:bottom w:val="none" w:sz="0" w:space="0" w:color="auto"/>
                                                                                            <w:right w:val="none" w:sz="0" w:space="0" w:color="auto"/>
                                                                                          </w:divBdr>
                                                                                          <w:divsChild>
                                                                                            <w:div w:id="8357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928266">
                                                                      <w:marLeft w:val="0"/>
                                                                      <w:marRight w:val="0"/>
                                                                      <w:marTop w:val="0"/>
                                                                      <w:marBottom w:val="0"/>
                                                                      <w:divBdr>
                                                                        <w:top w:val="none" w:sz="0" w:space="0" w:color="auto"/>
                                                                        <w:left w:val="none" w:sz="0" w:space="0" w:color="auto"/>
                                                                        <w:bottom w:val="none" w:sz="0" w:space="0" w:color="auto"/>
                                                                        <w:right w:val="none" w:sz="0" w:space="0" w:color="auto"/>
                                                                      </w:divBdr>
                                                                      <w:divsChild>
                                                                        <w:div w:id="301690670">
                                                                          <w:marLeft w:val="0"/>
                                                                          <w:marRight w:val="0"/>
                                                                          <w:marTop w:val="0"/>
                                                                          <w:marBottom w:val="0"/>
                                                                          <w:divBdr>
                                                                            <w:top w:val="none" w:sz="0" w:space="0" w:color="auto"/>
                                                                            <w:left w:val="none" w:sz="0" w:space="0" w:color="auto"/>
                                                                            <w:bottom w:val="none" w:sz="0" w:space="0" w:color="auto"/>
                                                                            <w:right w:val="none" w:sz="0" w:space="0" w:color="auto"/>
                                                                          </w:divBdr>
                                                                          <w:divsChild>
                                                                            <w:div w:id="497964048">
                                                                              <w:marLeft w:val="0"/>
                                                                              <w:marRight w:val="0"/>
                                                                              <w:marTop w:val="120"/>
                                                                              <w:marBottom w:val="0"/>
                                                                              <w:divBdr>
                                                                                <w:top w:val="none" w:sz="0" w:space="0" w:color="auto"/>
                                                                                <w:left w:val="none" w:sz="0" w:space="0" w:color="auto"/>
                                                                                <w:bottom w:val="none" w:sz="0" w:space="0" w:color="auto"/>
                                                                                <w:right w:val="none" w:sz="0" w:space="0" w:color="auto"/>
                                                                              </w:divBdr>
                                                                              <w:divsChild>
                                                                                <w:div w:id="533738387">
                                                                                  <w:marLeft w:val="0"/>
                                                                                  <w:marRight w:val="0"/>
                                                                                  <w:marTop w:val="0"/>
                                                                                  <w:marBottom w:val="0"/>
                                                                                  <w:divBdr>
                                                                                    <w:top w:val="none" w:sz="0" w:space="0" w:color="auto"/>
                                                                                    <w:left w:val="none" w:sz="0" w:space="0" w:color="auto"/>
                                                                                    <w:bottom w:val="none" w:sz="0" w:space="0" w:color="auto"/>
                                                                                    <w:right w:val="none" w:sz="0" w:space="0" w:color="auto"/>
                                                                                  </w:divBdr>
                                                                                  <w:divsChild>
                                                                                    <w:div w:id="1111512704">
                                                                                      <w:marLeft w:val="0"/>
                                                                                      <w:marRight w:val="0"/>
                                                                                      <w:marTop w:val="0"/>
                                                                                      <w:marBottom w:val="0"/>
                                                                                      <w:divBdr>
                                                                                        <w:top w:val="none" w:sz="0" w:space="0" w:color="auto"/>
                                                                                        <w:left w:val="none" w:sz="0" w:space="0" w:color="auto"/>
                                                                                        <w:bottom w:val="none" w:sz="0" w:space="0" w:color="auto"/>
                                                                                        <w:right w:val="none" w:sz="0" w:space="0" w:color="auto"/>
                                                                                      </w:divBdr>
                                                                                      <w:divsChild>
                                                                                        <w:div w:id="1345133638">
                                                                                          <w:marLeft w:val="0"/>
                                                                                          <w:marRight w:val="0"/>
                                                                                          <w:marTop w:val="0"/>
                                                                                          <w:marBottom w:val="0"/>
                                                                                          <w:divBdr>
                                                                                            <w:top w:val="none" w:sz="0" w:space="0" w:color="auto"/>
                                                                                            <w:left w:val="none" w:sz="0" w:space="0" w:color="auto"/>
                                                                                            <w:bottom w:val="none" w:sz="0" w:space="0" w:color="auto"/>
                                                                                            <w:right w:val="none" w:sz="0" w:space="0" w:color="auto"/>
                                                                                          </w:divBdr>
                                                                                          <w:divsChild>
                                                                                            <w:div w:id="14310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81999">
                                                                      <w:marLeft w:val="0"/>
                                                                      <w:marRight w:val="0"/>
                                                                      <w:marTop w:val="0"/>
                                                                      <w:marBottom w:val="0"/>
                                                                      <w:divBdr>
                                                                        <w:top w:val="none" w:sz="0" w:space="0" w:color="auto"/>
                                                                        <w:left w:val="none" w:sz="0" w:space="0" w:color="auto"/>
                                                                        <w:bottom w:val="none" w:sz="0" w:space="0" w:color="auto"/>
                                                                        <w:right w:val="none" w:sz="0" w:space="0" w:color="auto"/>
                                                                      </w:divBdr>
                                                                      <w:divsChild>
                                                                        <w:div w:id="1339042652">
                                                                          <w:marLeft w:val="0"/>
                                                                          <w:marRight w:val="0"/>
                                                                          <w:marTop w:val="0"/>
                                                                          <w:marBottom w:val="0"/>
                                                                          <w:divBdr>
                                                                            <w:top w:val="none" w:sz="0" w:space="0" w:color="auto"/>
                                                                            <w:left w:val="none" w:sz="0" w:space="0" w:color="auto"/>
                                                                            <w:bottom w:val="none" w:sz="0" w:space="0" w:color="auto"/>
                                                                            <w:right w:val="none" w:sz="0" w:space="0" w:color="auto"/>
                                                                          </w:divBdr>
                                                                          <w:divsChild>
                                                                            <w:div w:id="515116308">
                                                                              <w:marLeft w:val="0"/>
                                                                              <w:marRight w:val="0"/>
                                                                              <w:marTop w:val="120"/>
                                                                              <w:marBottom w:val="0"/>
                                                                              <w:divBdr>
                                                                                <w:top w:val="none" w:sz="0" w:space="0" w:color="auto"/>
                                                                                <w:left w:val="none" w:sz="0" w:space="0" w:color="auto"/>
                                                                                <w:bottom w:val="none" w:sz="0" w:space="0" w:color="auto"/>
                                                                                <w:right w:val="none" w:sz="0" w:space="0" w:color="auto"/>
                                                                              </w:divBdr>
                                                                              <w:divsChild>
                                                                                <w:div w:id="1397513467">
                                                                                  <w:marLeft w:val="0"/>
                                                                                  <w:marRight w:val="0"/>
                                                                                  <w:marTop w:val="0"/>
                                                                                  <w:marBottom w:val="0"/>
                                                                                  <w:divBdr>
                                                                                    <w:top w:val="none" w:sz="0" w:space="0" w:color="auto"/>
                                                                                    <w:left w:val="none" w:sz="0" w:space="0" w:color="auto"/>
                                                                                    <w:bottom w:val="none" w:sz="0" w:space="0" w:color="auto"/>
                                                                                    <w:right w:val="none" w:sz="0" w:space="0" w:color="auto"/>
                                                                                  </w:divBdr>
                                                                                  <w:divsChild>
                                                                                    <w:div w:id="518324493">
                                                                                      <w:marLeft w:val="0"/>
                                                                                      <w:marRight w:val="0"/>
                                                                                      <w:marTop w:val="0"/>
                                                                                      <w:marBottom w:val="0"/>
                                                                                      <w:divBdr>
                                                                                        <w:top w:val="none" w:sz="0" w:space="0" w:color="auto"/>
                                                                                        <w:left w:val="none" w:sz="0" w:space="0" w:color="auto"/>
                                                                                        <w:bottom w:val="none" w:sz="0" w:space="0" w:color="auto"/>
                                                                                        <w:right w:val="none" w:sz="0" w:space="0" w:color="auto"/>
                                                                                      </w:divBdr>
                                                                                      <w:divsChild>
                                                                                        <w:div w:id="1242370891">
                                                                                          <w:marLeft w:val="0"/>
                                                                                          <w:marRight w:val="0"/>
                                                                                          <w:marTop w:val="0"/>
                                                                                          <w:marBottom w:val="0"/>
                                                                                          <w:divBdr>
                                                                                            <w:top w:val="none" w:sz="0" w:space="0" w:color="auto"/>
                                                                                            <w:left w:val="none" w:sz="0" w:space="0" w:color="auto"/>
                                                                                            <w:bottom w:val="none" w:sz="0" w:space="0" w:color="auto"/>
                                                                                            <w:right w:val="none" w:sz="0" w:space="0" w:color="auto"/>
                                                                                          </w:divBdr>
                                                                                          <w:divsChild>
                                                                                            <w:div w:id="3723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238528">
                      <w:marLeft w:val="0"/>
                      <w:marRight w:val="0"/>
                      <w:marTop w:val="0"/>
                      <w:marBottom w:val="0"/>
                      <w:divBdr>
                        <w:top w:val="none" w:sz="0" w:space="0" w:color="auto"/>
                        <w:left w:val="none" w:sz="0" w:space="0" w:color="auto"/>
                        <w:bottom w:val="none" w:sz="0" w:space="0" w:color="auto"/>
                        <w:right w:val="none" w:sz="0" w:space="0" w:color="auto"/>
                      </w:divBdr>
                      <w:divsChild>
                        <w:div w:id="1262225014">
                          <w:marLeft w:val="0"/>
                          <w:marRight w:val="0"/>
                          <w:marTop w:val="0"/>
                          <w:marBottom w:val="0"/>
                          <w:divBdr>
                            <w:top w:val="none" w:sz="0" w:space="0" w:color="auto"/>
                            <w:left w:val="none" w:sz="0" w:space="0" w:color="auto"/>
                            <w:bottom w:val="none" w:sz="0" w:space="0" w:color="auto"/>
                            <w:right w:val="none" w:sz="0" w:space="0" w:color="auto"/>
                          </w:divBdr>
                          <w:divsChild>
                            <w:div w:id="433137335">
                              <w:marLeft w:val="0"/>
                              <w:marRight w:val="0"/>
                              <w:marTop w:val="0"/>
                              <w:marBottom w:val="0"/>
                              <w:divBdr>
                                <w:top w:val="none" w:sz="0" w:space="0" w:color="auto"/>
                                <w:left w:val="none" w:sz="0" w:space="0" w:color="auto"/>
                                <w:bottom w:val="none" w:sz="0" w:space="0" w:color="auto"/>
                                <w:right w:val="none" w:sz="0" w:space="0" w:color="auto"/>
                              </w:divBdr>
                              <w:divsChild>
                                <w:div w:id="1586308242">
                                  <w:marLeft w:val="0"/>
                                  <w:marRight w:val="0"/>
                                  <w:marTop w:val="0"/>
                                  <w:marBottom w:val="0"/>
                                  <w:divBdr>
                                    <w:top w:val="none" w:sz="0" w:space="0" w:color="auto"/>
                                    <w:left w:val="none" w:sz="0" w:space="0" w:color="auto"/>
                                    <w:bottom w:val="none" w:sz="0" w:space="0" w:color="auto"/>
                                    <w:right w:val="none" w:sz="0" w:space="0" w:color="auto"/>
                                  </w:divBdr>
                                  <w:divsChild>
                                    <w:div w:id="1588078310">
                                      <w:marLeft w:val="0"/>
                                      <w:marRight w:val="0"/>
                                      <w:marTop w:val="0"/>
                                      <w:marBottom w:val="0"/>
                                      <w:divBdr>
                                        <w:top w:val="none" w:sz="0" w:space="0" w:color="auto"/>
                                        <w:left w:val="none" w:sz="0" w:space="0" w:color="auto"/>
                                        <w:bottom w:val="none" w:sz="0" w:space="0" w:color="auto"/>
                                        <w:right w:val="none" w:sz="0" w:space="0" w:color="auto"/>
                                      </w:divBdr>
                                      <w:divsChild>
                                        <w:div w:id="869412487">
                                          <w:marLeft w:val="0"/>
                                          <w:marRight w:val="0"/>
                                          <w:marTop w:val="0"/>
                                          <w:marBottom w:val="0"/>
                                          <w:divBdr>
                                            <w:top w:val="none" w:sz="0" w:space="0" w:color="auto"/>
                                            <w:left w:val="none" w:sz="0" w:space="0" w:color="auto"/>
                                            <w:bottom w:val="none" w:sz="0" w:space="0" w:color="auto"/>
                                            <w:right w:val="none" w:sz="0" w:space="0" w:color="auto"/>
                                          </w:divBdr>
                                          <w:divsChild>
                                            <w:div w:id="1898399226">
                                              <w:marLeft w:val="0"/>
                                              <w:marRight w:val="0"/>
                                              <w:marTop w:val="0"/>
                                              <w:marBottom w:val="0"/>
                                              <w:divBdr>
                                                <w:top w:val="none" w:sz="0" w:space="0" w:color="auto"/>
                                                <w:left w:val="none" w:sz="0" w:space="0" w:color="auto"/>
                                                <w:bottom w:val="none" w:sz="0" w:space="0" w:color="auto"/>
                                                <w:right w:val="none" w:sz="0" w:space="0" w:color="auto"/>
                                              </w:divBdr>
                                              <w:divsChild>
                                                <w:div w:id="154496515">
                                                  <w:marLeft w:val="0"/>
                                                  <w:marRight w:val="360"/>
                                                  <w:marTop w:val="150"/>
                                                  <w:marBottom w:val="0"/>
                                                  <w:divBdr>
                                                    <w:top w:val="none" w:sz="0" w:space="0" w:color="auto"/>
                                                    <w:left w:val="none" w:sz="0" w:space="0" w:color="auto"/>
                                                    <w:bottom w:val="none" w:sz="0" w:space="0" w:color="auto"/>
                                                    <w:right w:val="none" w:sz="0" w:space="0" w:color="auto"/>
                                                  </w:divBdr>
                                                  <w:divsChild>
                                                    <w:div w:id="217396061">
                                                      <w:marLeft w:val="0"/>
                                                      <w:marRight w:val="0"/>
                                                      <w:marTop w:val="0"/>
                                                      <w:marBottom w:val="0"/>
                                                      <w:divBdr>
                                                        <w:top w:val="none" w:sz="0" w:space="0" w:color="auto"/>
                                                        <w:left w:val="none" w:sz="0" w:space="0" w:color="auto"/>
                                                        <w:bottom w:val="none" w:sz="0" w:space="0" w:color="auto"/>
                                                        <w:right w:val="none" w:sz="0" w:space="0" w:color="auto"/>
                                                      </w:divBdr>
                                                      <w:divsChild>
                                                        <w:div w:id="1905404818">
                                                          <w:marLeft w:val="0"/>
                                                          <w:marRight w:val="0"/>
                                                          <w:marTop w:val="0"/>
                                                          <w:marBottom w:val="0"/>
                                                          <w:divBdr>
                                                            <w:top w:val="none" w:sz="0" w:space="0" w:color="auto"/>
                                                            <w:left w:val="none" w:sz="0" w:space="0" w:color="auto"/>
                                                            <w:bottom w:val="none" w:sz="0" w:space="0" w:color="auto"/>
                                                            <w:right w:val="none" w:sz="0" w:space="0" w:color="auto"/>
                                                          </w:divBdr>
                                                          <w:divsChild>
                                                            <w:div w:id="1457287793">
                                                              <w:marLeft w:val="0"/>
                                                              <w:marRight w:val="0"/>
                                                              <w:marTop w:val="0"/>
                                                              <w:marBottom w:val="0"/>
                                                              <w:divBdr>
                                                                <w:top w:val="none" w:sz="0" w:space="0" w:color="auto"/>
                                                                <w:left w:val="none" w:sz="0" w:space="0" w:color="auto"/>
                                                                <w:bottom w:val="none" w:sz="0" w:space="0" w:color="auto"/>
                                                                <w:right w:val="none" w:sz="0" w:space="0" w:color="auto"/>
                                                              </w:divBdr>
                                                              <w:divsChild>
                                                                <w:div w:id="1124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77820">
                                                  <w:marLeft w:val="0"/>
                                                  <w:marRight w:val="0"/>
                                                  <w:marTop w:val="0"/>
                                                  <w:marBottom w:val="0"/>
                                                  <w:divBdr>
                                                    <w:top w:val="none" w:sz="0" w:space="0" w:color="auto"/>
                                                    <w:left w:val="none" w:sz="0" w:space="0" w:color="auto"/>
                                                    <w:bottom w:val="none" w:sz="0" w:space="0" w:color="auto"/>
                                                    <w:right w:val="none" w:sz="0" w:space="0" w:color="auto"/>
                                                  </w:divBdr>
                                                </w:div>
                                                <w:div w:id="2134905305">
                                                  <w:marLeft w:val="0"/>
                                                  <w:marRight w:val="0"/>
                                                  <w:marTop w:val="0"/>
                                                  <w:marBottom w:val="0"/>
                                                  <w:divBdr>
                                                    <w:top w:val="none" w:sz="0" w:space="0" w:color="auto"/>
                                                    <w:left w:val="none" w:sz="0" w:space="0" w:color="auto"/>
                                                    <w:bottom w:val="none" w:sz="0" w:space="0" w:color="auto"/>
                                                    <w:right w:val="none" w:sz="0" w:space="0" w:color="auto"/>
                                                  </w:divBdr>
                                                  <w:divsChild>
                                                    <w:div w:id="1036853714">
                                                      <w:marLeft w:val="0"/>
                                                      <w:marRight w:val="360"/>
                                                      <w:marTop w:val="0"/>
                                                      <w:marBottom w:val="0"/>
                                                      <w:divBdr>
                                                        <w:top w:val="none" w:sz="0" w:space="0" w:color="auto"/>
                                                        <w:left w:val="none" w:sz="0" w:space="0" w:color="auto"/>
                                                        <w:bottom w:val="none" w:sz="0" w:space="0" w:color="auto"/>
                                                        <w:right w:val="none" w:sz="0" w:space="0" w:color="auto"/>
                                                      </w:divBdr>
                                                      <w:divsChild>
                                                        <w:div w:id="146435321">
                                                          <w:marLeft w:val="0"/>
                                                          <w:marRight w:val="0"/>
                                                          <w:marTop w:val="0"/>
                                                          <w:marBottom w:val="0"/>
                                                          <w:divBdr>
                                                            <w:top w:val="none" w:sz="0" w:space="0" w:color="auto"/>
                                                            <w:left w:val="none" w:sz="0" w:space="0" w:color="auto"/>
                                                            <w:bottom w:val="none" w:sz="0" w:space="0" w:color="auto"/>
                                                            <w:right w:val="none" w:sz="0" w:space="0" w:color="auto"/>
                                                          </w:divBdr>
                                                          <w:divsChild>
                                                            <w:div w:id="661352719">
                                                              <w:marLeft w:val="0"/>
                                                              <w:marRight w:val="0"/>
                                                              <w:marTop w:val="0"/>
                                                              <w:marBottom w:val="0"/>
                                                              <w:divBdr>
                                                                <w:top w:val="none" w:sz="0" w:space="0" w:color="auto"/>
                                                                <w:left w:val="none" w:sz="0" w:space="0" w:color="auto"/>
                                                                <w:bottom w:val="none" w:sz="0" w:space="0" w:color="auto"/>
                                                                <w:right w:val="none" w:sz="0" w:space="0" w:color="auto"/>
                                                              </w:divBdr>
                                                              <w:divsChild>
                                                                <w:div w:id="2121877527">
                                                                  <w:marLeft w:val="0"/>
                                                                  <w:marRight w:val="0"/>
                                                                  <w:marTop w:val="0"/>
                                                                  <w:marBottom w:val="0"/>
                                                                  <w:divBdr>
                                                                    <w:top w:val="none" w:sz="0" w:space="0" w:color="auto"/>
                                                                    <w:left w:val="none" w:sz="0" w:space="0" w:color="auto"/>
                                                                    <w:bottom w:val="none" w:sz="0" w:space="0" w:color="auto"/>
                                                                    <w:right w:val="none" w:sz="0" w:space="0" w:color="auto"/>
                                                                  </w:divBdr>
                                                                  <w:divsChild>
                                                                    <w:div w:id="653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346905">
                                          <w:marLeft w:val="0"/>
                                          <w:marRight w:val="0"/>
                                          <w:marTop w:val="0"/>
                                          <w:marBottom w:val="0"/>
                                          <w:divBdr>
                                            <w:top w:val="none" w:sz="0" w:space="0" w:color="auto"/>
                                            <w:left w:val="none" w:sz="0" w:space="0" w:color="auto"/>
                                            <w:bottom w:val="none" w:sz="0" w:space="0" w:color="auto"/>
                                            <w:right w:val="none" w:sz="0" w:space="0" w:color="auto"/>
                                          </w:divBdr>
                                          <w:divsChild>
                                            <w:div w:id="1041901296">
                                              <w:marLeft w:val="0"/>
                                              <w:marRight w:val="0"/>
                                              <w:marTop w:val="0"/>
                                              <w:marBottom w:val="0"/>
                                              <w:divBdr>
                                                <w:top w:val="none" w:sz="0" w:space="0" w:color="auto"/>
                                                <w:left w:val="none" w:sz="0" w:space="0" w:color="auto"/>
                                                <w:bottom w:val="none" w:sz="0" w:space="0" w:color="auto"/>
                                                <w:right w:val="none" w:sz="0" w:space="0" w:color="auto"/>
                                              </w:divBdr>
                                              <w:divsChild>
                                                <w:div w:id="537395605">
                                                  <w:marLeft w:val="630"/>
                                                  <w:marRight w:val="360"/>
                                                  <w:marTop w:val="0"/>
                                                  <w:marBottom w:val="360"/>
                                                  <w:divBdr>
                                                    <w:top w:val="none" w:sz="0" w:space="0" w:color="auto"/>
                                                    <w:left w:val="none" w:sz="0" w:space="0" w:color="auto"/>
                                                    <w:bottom w:val="none" w:sz="0" w:space="0" w:color="auto"/>
                                                    <w:right w:val="none" w:sz="0" w:space="0" w:color="auto"/>
                                                  </w:divBdr>
                                                  <w:divsChild>
                                                    <w:div w:id="994452210">
                                                      <w:marLeft w:val="0"/>
                                                      <w:marRight w:val="0"/>
                                                      <w:marTop w:val="0"/>
                                                      <w:marBottom w:val="0"/>
                                                      <w:divBdr>
                                                        <w:top w:val="none" w:sz="0" w:space="0" w:color="auto"/>
                                                        <w:left w:val="none" w:sz="0" w:space="0" w:color="auto"/>
                                                        <w:bottom w:val="none" w:sz="0" w:space="0" w:color="auto"/>
                                                        <w:right w:val="none" w:sz="0" w:space="0" w:color="auto"/>
                                                      </w:divBdr>
                                                      <w:divsChild>
                                                        <w:div w:id="748042799">
                                                          <w:marLeft w:val="0"/>
                                                          <w:marRight w:val="0"/>
                                                          <w:marTop w:val="0"/>
                                                          <w:marBottom w:val="0"/>
                                                          <w:divBdr>
                                                            <w:top w:val="none" w:sz="0" w:space="0" w:color="auto"/>
                                                            <w:left w:val="none" w:sz="0" w:space="0" w:color="auto"/>
                                                            <w:bottom w:val="none" w:sz="0" w:space="0" w:color="auto"/>
                                                            <w:right w:val="none" w:sz="0" w:space="0" w:color="auto"/>
                                                          </w:divBdr>
                                                          <w:divsChild>
                                                            <w:div w:id="820194825">
                                                              <w:marLeft w:val="0"/>
                                                              <w:marRight w:val="0"/>
                                                              <w:marTop w:val="0"/>
                                                              <w:marBottom w:val="0"/>
                                                              <w:divBdr>
                                                                <w:top w:val="none" w:sz="0" w:space="0" w:color="auto"/>
                                                                <w:left w:val="none" w:sz="0" w:space="0" w:color="auto"/>
                                                                <w:bottom w:val="none" w:sz="0" w:space="0" w:color="auto"/>
                                                                <w:right w:val="none" w:sz="0" w:space="0" w:color="auto"/>
                                                              </w:divBdr>
                                                              <w:divsChild>
                                                                <w:div w:id="1218080020">
                                                                  <w:marLeft w:val="0"/>
                                                                  <w:marRight w:val="0"/>
                                                                  <w:marTop w:val="0"/>
                                                                  <w:marBottom w:val="0"/>
                                                                  <w:divBdr>
                                                                    <w:top w:val="none" w:sz="0" w:space="0" w:color="auto"/>
                                                                    <w:left w:val="none" w:sz="0" w:space="0" w:color="auto"/>
                                                                    <w:bottom w:val="none" w:sz="0" w:space="0" w:color="auto"/>
                                                                    <w:right w:val="none" w:sz="0" w:space="0" w:color="auto"/>
                                                                  </w:divBdr>
                                                                </w:div>
                                                                <w:div w:id="20999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5188694">
                      <w:marLeft w:val="0"/>
                      <w:marRight w:val="0"/>
                      <w:marTop w:val="0"/>
                      <w:marBottom w:val="0"/>
                      <w:divBdr>
                        <w:top w:val="none" w:sz="0" w:space="0" w:color="auto"/>
                        <w:left w:val="none" w:sz="0" w:space="0" w:color="auto"/>
                        <w:bottom w:val="none" w:sz="0" w:space="0" w:color="auto"/>
                        <w:right w:val="none" w:sz="0" w:space="0" w:color="auto"/>
                      </w:divBdr>
                      <w:divsChild>
                        <w:div w:id="940532906">
                          <w:marLeft w:val="0"/>
                          <w:marRight w:val="0"/>
                          <w:marTop w:val="0"/>
                          <w:marBottom w:val="0"/>
                          <w:divBdr>
                            <w:top w:val="none" w:sz="0" w:space="0" w:color="auto"/>
                            <w:left w:val="none" w:sz="0" w:space="0" w:color="auto"/>
                            <w:bottom w:val="none" w:sz="0" w:space="0" w:color="auto"/>
                            <w:right w:val="none" w:sz="0" w:space="0" w:color="auto"/>
                          </w:divBdr>
                          <w:divsChild>
                            <w:div w:id="1506893612">
                              <w:marLeft w:val="0"/>
                              <w:marRight w:val="0"/>
                              <w:marTop w:val="0"/>
                              <w:marBottom w:val="0"/>
                              <w:divBdr>
                                <w:top w:val="none" w:sz="0" w:space="0" w:color="auto"/>
                                <w:left w:val="none" w:sz="0" w:space="0" w:color="auto"/>
                                <w:bottom w:val="none" w:sz="0" w:space="0" w:color="auto"/>
                                <w:right w:val="none" w:sz="0" w:space="0" w:color="auto"/>
                              </w:divBdr>
                              <w:divsChild>
                                <w:div w:id="1488984081">
                                  <w:marLeft w:val="0"/>
                                  <w:marRight w:val="0"/>
                                  <w:marTop w:val="0"/>
                                  <w:marBottom w:val="0"/>
                                  <w:divBdr>
                                    <w:top w:val="none" w:sz="0" w:space="0" w:color="auto"/>
                                    <w:left w:val="none" w:sz="0" w:space="0" w:color="auto"/>
                                    <w:bottom w:val="none" w:sz="0" w:space="0" w:color="auto"/>
                                    <w:right w:val="none" w:sz="0" w:space="0" w:color="auto"/>
                                  </w:divBdr>
                                  <w:divsChild>
                                    <w:div w:id="1980449645">
                                      <w:marLeft w:val="0"/>
                                      <w:marRight w:val="0"/>
                                      <w:marTop w:val="0"/>
                                      <w:marBottom w:val="0"/>
                                      <w:divBdr>
                                        <w:top w:val="none" w:sz="0" w:space="0" w:color="auto"/>
                                        <w:left w:val="none" w:sz="0" w:space="0" w:color="auto"/>
                                        <w:bottom w:val="none" w:sz="0" w:space="0" w:color="auto"/>
                                        <w:right w:val="none" w:sz="0" w:space="0" w:color="auto"/>
                                      </w:divBdr>
                                      <w:divsChild>
                                        <w:div w:id="667906216">
                                          <w:marLeft w:val="0"/>
                                          <w:marRight w:val="0"/>
                                          <w:marTop w:val="0"/>
                                          <w:marBottom w:val="0"/>
                                          <w:divBdr>
                                            <w:top w:val="none" w:sz="0" w:space="0" w:color="auto"/>
                                            <w:left w:val="none" w:sz="0" w:space="0" w:color="auto"/>
                                            <w:bottom w:val="none" w:sz="0" w:space="0" w:color="auto"/>
                                            <w:right w:val="none" w:sz="0" w:space="0" w:color="auto"/>
                                          </w:divBdr>
                                          <w:divsChild>
                                            <w:div w:id="1804342905">
                                              <w:marLeft w:val="0"/>
                                              <w:marRight w:val="0"/>
                                              <w:marTop w:val="0"/>
                                              <w:marBottom w:val="0"/>
                                              <w:divBdr>
                                                <w:top w:val="none" w:sz="0" w:space="0" w:color="auto"/>
                                                <w:left w:val="none" w:sz="0" w:space="0" w:color="auto"/>
                                                <w:bottom w:val="none" w:sz="0" w:space="0" w:color="auto"/>
                                                <w:right w:val="none" w:sz="0" w:space="0" w:color="auto"/>
                                              </w:divBdr>
                                              <w:divsChild>
                                                <w:div w:id="1621956979">
                                                  <w:marLeft w:val="630"/>
                                                  <w:marRight w:val="360"/>
                                                  <w:marTop w:val="0"/>
                                                  <w:marBottom w:val="360"/>
                                                  <w:divBdr>
                                                    <w:top w:val="none" w:sz="0" w:space="0" w:color="auto"/>
                                                    <w:left w:val="none" w:sz="0" w:space="0" w:color="auto"/>
                                                    <w:bottom w:val="none" w:sz="0" w:space="0" w:color="auto"/>
                                                    <w:right w:val="none" w:sz="0" w:space="0" w:color="auto"/>
                                                  </w:divBdr>
                                                  <w:divsChild>
                                                    <w:div w:id="1100638201">
                                                      <w:marLeft w:val="0"/>
                                                      <w:marRight w:val="0"/>
                                                      <w:marTop w:val="0"/>
                                                      <w:marBottom w:val="0"/>
                                                      <w:divBdr>
                                                        <w:top w:val="none" w:sz="0" w:space="0" w:color="auto"/>
                                                        <w:left w:val="none" w:sz="0" w:space="0" w:color="auto"/>
                                                        <w:bottom w:val="none" w:sz="0" w:space="0" w:color="auto"/>
                                                        <w:right w:val="none" w:sz="0" w:space="0" w:color="auto"/>
                                                      </w:divBdr>
                                                      <w:divsChild>
                                                        <w:div w:id="1974141720">
                                                          <w:marLeft w:val="0"/>
                                                          <w:marRight w:val="0"/>
                                                          <w:marTop w:val="0"/>
                                                          <w:marBottom w:val="0"/>
                                                          <w:divBdr>
                                                            <w:top w:val="none" w:sz="0" w:space="0" w:color="auto"/>
                                                            <w:left w:val="none" w:sz="0" w:space="0" w:color="auto"/>
                                                            <w:bottom w:val="none" w:sz="0" w:space="0" w:color="auto"/>
                                                            <w:right w:val="none" w:sz="0" w:space="0" w:color="auto"/>
                                                          </w:divBdr>
                                                          <w:divsChild>
                                                            <w:div w:id="958729610">
                                                              <w:marLeft w:val="0"/>
                                                              <w:marRight w:val="0"/>
                                                              <w:marTop w:val="0"/>
                                                              <w:marBottom w:val="0"/>
                                                              <w:divBdr>
                                                                <w:top w:val="none" w:sz="0" w:space="0" w:color="auto"/>
                                                                <w:left w:val="none" w:sz="0" w:space="0" w:color="auto"/>
                                                                <w:bottom w:val="none" w:sz="0" w:space="0" w:color="auto"/>
                                                                <w:right w:val="none" w:sz="0" w:space="0" w:color="auto"/>
                                                              </w:divBdr>
                                                              <w:divsChild>
                                                                <w:div w:id="420836550">
                                                                  <w:marLeft w:val="0"/>
                                                                  <w:marRight w:val="0"/>
                                                                  <w:marTop w:val="0"/>
                                                                  <w:marBottom w:val="0"/>
                                                                  <w:divBdr>
                                                                    <w:top w:val="none" w:sz="0" w:space="0" w:color="auto"/>
                                                                    <w:left w:val="none" w:sz="0" w:space="0" w:color="auto"/>
                                                                    <w:bottom w:val="none" w:sz="0" w:space="0" w:color="auto"/>
                                                                    <w:right w:val="none" w:sz="0" w:space="0" w:color="auto"/>
                                                                  </w:divBdr>
                                                                </w:div>
                                                                <w:div w:id="20792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3629">
                                          <w:marLeft w:val="0"/>
                                          <w:marRight w:val="0"/>
                                          <w:marTop w:val="0"/>
                                          <w:marBottom w:val="0"/>
                                          <w:divBdr>
                                            <w:top w:val="none" w:sz="0" w:space="0" w:color="auto"/>
                                            <w:left w:val="none" w:sz="0" w:space="0" w:color="auto"/>
                                            <w:bottom w:val="none" w:sz="0" w:space="0" w:color="auto"/>
                                            <w:right w:val="none" w:sz="0" w:space="0" w:color="auto"/>
                                          </w:divBdr>
                                          <w:divsChild>
                                            <w:div w:id="1601832865">
                                              <w:marLeft w:val="0"/>
                                              <w:marRight w:val="0"/>
                                              <w:marTop w:val="0"/>
                                              <w:marBottom w:val="0"/>
                                              <w:divBdr>
                                                <w:top w:val="none" w:sz="0" w:space="0" w:color="auto"/>
                                                <w:left w:val="none" w:sz="0" w:space="0" w:color="auto"/>
                                                <w:bottom w:val="none" w:sz="0" w:space="0" w:color="auto"/>
                                                <w:right w:val="none" w:sz="0" w:space="0" w:color="auto"/>
                                              </w:divBdr>
                                              <w:divsChild>
                                                <w:div w:id="150558818">
                                                  <w:marLeft w:val="0"/>
                                                  <w:marRight w:val="360"/>
                                                  <w:marTop w:val="150"/>
                                                  <w:marBottom w:val="0"/>
                                                  <w:divBdr>
                                                    <w:top w:val="none" w:sz="0" w:space="0" w:color="auto"/>
                                                    <w:left w:val="none" w:sz="0" w:space="0" w:color="auto"/>
                                                    <w:bottom w:val="none" w:sz="0" w:space="0" w:color="auto"/>
                                                    <w:right w:val="none" w:sz="0" w:space="0" w:color="auto"/>
                                                  </w:divBdr>
                                                  <w:divsChild>
                                                    <w:div w:id="1317302523">
                                                      <w:marLeft w:val="0"/>
                                                      <w:marRight w:val="0"/>
                                                      <w:marTop w:val="0"/>
                                                      <w:marBottom w:val="0"/>
                                                      <w:divBdr>
                                                        <w:top w:val="none" w:sz="0" w:space="0" w:color="auto"/>
                                                        <w:left w:val="none" w:sz="0" w:space="0" w:color="auto"/>
                                                        <w:bottom w:val="none" w:sz="0" w:space="0" w:color="auto"/>
                                                        <w:right w:val="none" w:sz="0" w:space="0" w:color="auto"/>
                                                      </w:divBdr>
                                                      <w:divsChild>
                                                        <w:div w:id="217205016">
                                                          <w:marLeft w:val="0"/>
                                                          <w:marRight w:val="0"/>
                                                          <w:marTop w:val="0"/>
                                                          <w:marBottom w:val="0"/>
                                                          <w:divBdr>
                                                            <w:top w:val="none" w:sz="0" w:space="0" w:color="auto"/>
                                                            <w:left w:val="none" w:sz="0" w:space="0" w:color="auto"/>
                                                            <w:bottom w:val="none" w:sz="0" w:space="0" w:color="auto"/>
                                                            <w:right w:val="none" w:sz="0" w:space="0" w:color="auto"/>
                                                          </w:divBdr>
                                                          <w:divsChild>
                                                            <w:div w:id="614219937">
                                                              <w:marLeft w:val="0"/>
                                                              <w:marRight w:val="0"/>
                                                              <w:marTop w:val="0"/>
                                                              <w:marBottom w:val="0"/>
                                                              <w:divBdr>
                                                                <w:top w:val="none" w:sz="0" w:space="0" w:color="auto"/>
                                                                <w:left w:val="none" w:sz="0" w:space="0" w:color="auto"/>
                                                                <w:bottom w:val="none" w:sz="0" w:space="0" w:color="auto"/>
                                                                <w:right w:val="none" w:sz="0" w:space="0" w:color="auto"/>
                                                              </w:divBdr>
                                                              <w:divsChild>
                                                                <w:div w:id="135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3573">
                                                  <w:marLeft w:val="0"/>
                                                  <w:marRight w:val="0"/>
                                                  <w:marTop w:val="0"/>
                                                  <w:marBottom w:val="0"/>
                                                  <w:divBdr>
                                                    <w:top w:val="none" w:sz="0" w:space="0" w:color="auto"/>
                                                    <w:left w:val="none" w:sz="0" w:space="0" w:color="auto"/>
                                                    <w:bottom w:val="none" w:sz="0" w:space="0" w:color="auto"/>
                                                    <w:right w:val="none" w:sz="0" w:space="0" w:color="auto"/>
                                                  </w:divBdr>
                                                  <w:divsChild>
                                                    <w:div w:id="2129002907">
                                                      <w:marLeft w:val="0"/>
                                                      <w:marRight w:val="360"/>
                                                      <w:marTop w:val="0"/>
                                                      <w:marBottom w:val="0"/>
                                                      <w:divBdr>
                                                        <w:top w:val="none" w:sz="0" w:space="0" w:color="auto"/>
                                                        <w:left w:val="none" w:sz="0" w:space="0" w:color="auto"/>
                                                        <w:bottom w:val="none" w:sz="0" w:space="0" w:color="auto"/>
                                                        <w:right w:val="none" w:sz="0" w:space="0" w:color="auto"/>
                                                      </w:divBdr>
                                                      <w:divsChild>
                                                        <w:div w:id="378164223">
                                                          <w:marLeft w:val="0"/>
                                                          <w:marRight w:val="0"/>
                                                          <w:marTop w:val="0"/>
                                                          <w:marBottom w:val="0"/>
                                                          <w:divBdr>
                                                            <w:top w:val="none" w:sz="0" w:space="0" w:color="auto"/>
                                                            <w:left w:val="none" w:sz="0" w:space="0" w:color="auto"/>
                                                            <w:bottom w:val="none" w:sz="0" w:space="0" w:color="auto"/>
                                                            <w:right w:val="none" w:sz="0" w:space="0" w:color="auto"/>
                                                          </w:divBdr>
                                                          <w:divsChild>
                                                            <w:div w:id="1011223163">
                                                              <w:marLeft w:val="0"/>
                                                              <w:marRight w:val="0"/>
                                                              <w:marTop w:val="0"/>
                                                              <w:marBottom w:val="0"/>
                                                              <w:divBdr>
                                                                <w:top w:val="none" w:sz="0" w:space="0" w:color="auto"/>
                                                                <w:left w:val="none" w:sz="0" w:space="0" w:color="auto"/>
                                                                <w:bottom w:val="none" w:sz="0" w:space="0" w:color="auto"/>
                                                                <w:right w:val="none" w:sz="0" w:space="0" w:color="auto"/>
                                                              </w:divBdr>
                                                              <w:divsChild>
                                                                <w:div w:id="940603836">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050128">
                      <w:marLeft w:val="0"/>
                      <w:marRight w:val="0"/>
                      <w:marTop w:val="0"/>
                      <w:marBottom w:val="0"/>
                      <w:divBdr>
                        <w:top w:val="none" w:sz="0" w:space="0" w:color="auto"/>
                        <w:left w:val="none" w:sz="0" w:space="0" w:color="auto"/>
                        <w:bottom w:val="none" w:sz="0" w:space="0" w:color="auto"/>
                        <w:right w:val="none" w:sz="0" w:space="0" w:color="auto"/>
                      </w:divBdr>
                      <w:divsChild>
                        <w:div w:id="1770269592">
                          <w:marLeft w:val="0"/>
                          <w:marRight w:val="0"/>
                          <w:marTop w:val="0"/>
                          <w:marBottom w:val="0"/>
                          <w:divBdr>
                            <w:top w:val="none" w:sz="0" w:space="0" w:color="auto"/>
                            <w:left w:val="none" w:sz="0" w:space="0" w:color="auto"/>
                            <w:bottom w:val="none" w:sz="0" w:space="0" w:color="auto"/>
                            <w:right w:val="none" w:sz="0" w:space="0" w:color="auto"/>
                          </w:divBdr>
                          <w:divsChild>
                            <w:div w:id="1383752236">
                              <w:marLeft w:val="0"/>
                              <w:marRight w:val="0"/>
                              <w:marTop w:val="0"/>
                              <w:marBottom w:val="0"/>
                              <w:divBdr>
                                <w:top w:val="none" w:sz="0" w:space="0" w:color="auto"/>
                                <w:left w:val="none" w:sz="0" w:space="0" w:color="auto"/>
                                <w:bottom w:val="none" w:sz="0" w:space="0" w:color="auto"/>
                                <w:right w:val="none" w:sz="0" w:space="0" w:color="auto"/>
                              </w:divBdr>
                              <w:divsChild>
                                <w:div w:id="569580868">
                                  <w:marLeft w:val="0"/>
                                  <w:marRight w:val="0"/>
                                  <w:marTop w:val="0"/>
                                  <w:marBottom w:val="0"/>
                                  <w:divBdr>
                                    <w:top w:val="none" w:sz="0" w:space="0" w:color="auto"/>
                                    <w:left w:val="none" w:sz="0" w:space="0" w:color="auto"/>
                                    <w:bottom w:val="none" w:sz="0" w:space="0" w:color="auto"/>
                                    <w:right w:val="none" w:sz="0" w:space="0" w:color="auto"/>
                                  </w:divBdr>
                                  <w:divsChild>
                                    <w:div w:id="1928728077">
                                      <w:marLeft w:val="0"/>
                                      <w:marRight w:val="0"/>
                                      <w:marTop w:val="0"/>
                                      <w:marBottom w:val="0"/>
                                      <w:divBdr>
                                        <w:top w:val="none" w:sz="0" w:space="0" w:color="auto"/>
                                        <w:left w:val="none" w:sz="0" w:space="0" w:color="auto"/>
                                        <w:bottom w:val="none" w:sz="0" w:space="0" w:color="auto"/>
                                        <w:right w:val="none" w:sz="0" w:space="0" w:color="auto"/>
                                      </w:divBdr>
                                      <w:divsChild>
                                        <w:div w:id="884752809">
                                          <w:marLeft w:val="0"/>
                                          <w:marRight w:val="0"/>
                                          <w:marTop w:val="0"/>
                                          <w:marBottom w:val="0"/>
                                          <w:divBdr>
                                            <w:top w:val="none" w:sz="0" w:space="0" w:color="auto"/>
                                            <w:left w:val="none" w:sz="0" w:space="0" w:color="auto"/>
                                            <w:bottom w:val="none" w:sz="0" w:space="0" w:color="auto"/>
                                            <w:right w:val="none" w:sz="0" w:space="0" w:color="auto"/>
                                          </w:divBdr>
                                          <w:divsChild>
                                            <w:div w:id="1876113653">
                                              <w:marLeft w:val="0"/>
                                              <w:marRight w:val="0"/>
                                              <w:marTop w:val="0"/>
                                              <w:marBottom w:val="0"/>
                                              <w:divBdr>
                                                <w:top w:val="none" w:sz="0" w:space="0" w:color="auto"/>
                                                <w:left w:val="none" w:sz="0" w:space="0" w:color="auto"/>
                                                <w:bottom w:val="none" w:sz="0" w:space="0" w:color="auto"/>
                                                <w:right w:val="none" w:sz="0" w:space="0" w:color="auto"/>
                                              </w:divBdr>
                                              <w:divsChild>
                                                <w:div w:id="455635817">
                                                  <w:marLeft w:val="0"/>
                                                  <w:marRight w:val="360"/>
                                                  <w:marTop w:val="150"/>
                                                  <w:marBottom w:val="0"/>
                                                  <w:divBdr>
                                                    <w:top w:val="none" w:sz="0" w:space="0" w:color="auto"/>
                                                    <w:left w:val="none" w:sz="0" w:space="0" w:color="auto"/>
                                                    <w:bottom w:val="none" w:sz="0" w:space="0" w:color="auto"/>
                                                    <w:right w:val="none" w:sz="0" w:space="0" w:color="auto"/>
                                                  </w:divBdr>
                                                  <w:divsChild>
                                                    <w:div w:id="1624189148">
                                                      <w:marLeft w:val="0"/>
                                                      <w:marRight w:val="0"/>
                                                      <w:marTop w:val="0"/>
                                                      <w:marBottom w:val="0"/>
                                                      <w:divBdr>
                                                        <w:top w:val="none" w:sz="0" w:space="0" w:color="auto"/>
                                                        <w:left w:val="none" w:sz="0" w:space="0" w:color="auto"/>
                                                        <w:bottom w:val="none" w:sz="0" w:space="0" w:color="auto"/>
                                                        <w:right w:val="none" w:sz="0" w:space="0" w:color="auto"/>
                                                      </w:divBdr>
                                                      <w:divsChild>
                                                        <w:div w:id="1207643468">
                                                          <w:marLeft w:val="0"/>
                                                          <w:marRight w:val="0"/>
                                                          <w:marTop w:val="0"/>
                                                          <w:marBottom w:val="0"/>
                                                          <w:divBdr>
                                                            <w:top w:val="none" w:sz="0" w:space="0" w:color="auto"/>
                                                            <w:left w:val="none" w:sz="0" w:space="0" w:color="auto"/>
                                                            <w:bottom w:val="none" w:sz="0" w:space="0" w:color="auto"/>
                                                            <w:right w:val="none" w:sz="0" w:space="0" w:color="auto"/>
                                                          </w:divBdr>
                                                          <w:divsChild>
                                                            <w:div w:id="1338844788">
                                                              <w:marLeft w:val="0"/>
                                                              <w:marRight w:val="0"/>
                                                              <w:marTop w:val="0"/>
                                                              <w:marBottom w:val="0"/>
                                                              <w:divBdr>
                                                                <w:top w:val="none" w:sz="0" w:space="0" w:color="auto"/>
                                                                <w:left w:val="none" w:sz="0" w:space="0" w:color="auto"/>
                                                                <w:bottom w:val="none" w:sz="0" w:space="0" w:color="auto"/>
                                                                <w:right w:val="none" w:sz="0" w:space="0" w:color="auto"/>
                                                              </w:divBdr>
                                                              <w:divsChild>
                                                                <w:div w:id="17170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6185">
                                                  <w:marLeft w:val="0"/>
                                                  <w:marRight w:val="0"/>
                                                  <w:marTop w:val="0"/>
                                                  <w:marBottom w:val="0"/>
                                                  <w:divBdr>
                                                    <w:top w:val="none" w:sz="0" w:space="0" w:color="auto"/>
                                                    <w:left w:val="none" w:sz="0" w:space="0" w:color="auto"/>
                                                    <w:bottom w:val="none" w:sz="0" w:space="0" w:color="auto"/>
                                                    <w:right w:val="none" w:sz="0" w:space="0" w:color="auto"/>
                                                  </w:divBdr>
                                                </w:div>
                                                <w:div w:id="908999176">
                                                  <w:marLeft w:val="0"/>
                                                  <w:marRight w:val="0"/>
                                                  <w:marTop w:val="0"/>
                                                  <w:marBottom w:val="0"/>
                                                  <w:divBdr>
                                                    <w:top w:val="none" w:sz="0" w:space="0" w:color="auto"/>
                                                    <w:left w:val="none" w:sz="0" w:space="0" w:color="auto"/>
                                                    <w:bottom w:val="none" w:sz="0" w:space="0" w:color="auto"/>
                                                    <w:right w:val="none" w:sz="0" w:space="0" w:color="auto"/>
                                                  </w:divBdr>
                                                  <w:divsChild>
                                                    <w:div w:id="2034502351">
                                                      <w:marLeft w:val="0"/>
                                                      <w:marRight w:val="360"/>
                                                      <w:marTop w:val="0"/>
                                                      <w:marBottom w:val="0"/>
                                                      <w:divBdr>
                                                        <w:top w:val="none" w:sz="0" w:space="0" w:color="auto"/>
                                                        <w:left w:val="none" w:sz="0" w:space="0" w:color="auto"/>
                                                        <w:bottom w:val="none" w:sz="0" w:space="0" w:color="auto"/>
                                                        <w:right w:val="none" w:sz="0" w:space="0" w:color="auto"/>
                                                      </w:divBdr>
                                                      <w:divsChild>
                                                        <w:div w:id="1131703136">
                                                          <w:marLeft w:val="0"/>
                                                          <w:marRight w:val="0"/>
                                                          <w:marTop w:val="0"/>
                                                          <w:marBottom w:val="0"/>
                                                          <w:divBdr>
                                                            <w:top w:val="none" w:sz="0" w:space="0" w:color="auto"/>
                                                            <w:left w:val="none" w:sz="0" w:space="0" w:color="auto"/>
                                                            <w:bottom w:val="none" w:sz="0" w:space="0" w:color="auto"/>
                                                            <w:right w:val="none" w:sz="0" w:space="0" w:color="auto"/>
                                                          </w:divBdr>
                                                          <w:divsChild>
                                                            <w:div w:id="8413169">
                                                              <w:marLeft w:val="0"/>
                                                              <w:marRight w:val="0"/>
                                                              <w:marTop w:val="0"/>
                                                              <w:marBottom w:val="0"/>
                                                              <w:divBdr>
                                                                <w:top w:val="none" w:sz="0" w:space="0" w:color="auto"/>
                                                                <w:left w:val="none" w:sz="0" w:space="0" w:color="auto"/>
                                                                <w:bottom w:val="none" w:sz="0" w:space="0" w:color="auto"/>
                                                                <w:right w:val="none" w:sz="0" w:space="0" w:color="auto"/>
                                                              </w:divBdr>
                                                              <w:divsChild>
                                                                <w:div w:id="1190492148">
                                                                  <w:marLeft w:val="0"/>
                                                                  <w:marRight w:val="0"/>
                                                                  <w:marTop w:val="0"/>
                                                                  <w:marBottom w:val="0"/>
                                                                  <w:divBdr>
                                                                    <w:top w:val="none" w:sz="0" w:space="0" w:color="auto"/>
                                                                    <w:left w:val="none" w:sz="0" w:space="0" w:color="auto"/>
                                                                    <w:bottom w:val="none" w:sz="0" w:space="0" w:color="auto"/>
                                                                    <w:right w:val="none" w:sz="0" w:space="0" w:color="auto"/>
                                                                  </w:divBdr>
                                                                  <w:divsChild>
                                                                    <w:div w:id="19067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904003">
                                          <w:marLeft w:val="0"/>
                                          <w:marRight w:val="0"/>
                                          <w:marTop w:val="0"/>
                                          <w:marBottom w:val="0"/>
                                          <w:divBdr>
                                            <w:top w:val="none" w:sz="0" w:space="0" w:color="auto"/>
                                            <w:left w:val="none" w:sz="0" w:space="0" w:color="auto"/>
                                            <w:bottom w:val="none" w:sz="0" w:space="0" w:color="auto"/>
                                            <w:right w:val="none" w:sz="0" w:space="0" w:color="auto"/>
                                          </w:divBdr>
                                          <w:divsChild>
                                            <w:div w:id="1805392200">
                                              <w:marLeft w:val="0"/>
                                              <w:marRight w:val="0"/>
                                              <w:marTop w:val="0"/>
                                              <w:marBottom w:val="0"/>
                                              <w:divBdr>
                                                <w:top w:val="none" w:sz="0" w:space="0" w:color="auto"/>
                                                <w:left w:val="none" w:sz="0" w:space="0" w:color="auto"/>
                                                <w:bottom w:val="none" w:sz="0" w:space="0" w:color="auto"/>
                                                <w:right w:val="none" w:sz="0" w:space="0" w:color="auto"/>
                                              </w:divBdr>
                                              <w:divsChild>
                                                <w:div w:id="229122917">
                                                  <w:marLeft w:val="630"/>
                                                  <w:marRight w:val="360"/>
                                                  <w:marTop w:val="0"/>
                                                  <w:marBottom w:val="360"/>
                                                  <w:divBdr>
                                                    <w:top w:val="none" w:sz="0" w:space="0" w:color="auto"/>
                                                    <w:left w:val="none" w:sz="0" w:space="0" w:color="auto"/>
                                                    <w:bottom w:val="none" w:sz="0" w:space="0" w:color="auto"/>
                                                    <w:right w:val="none" w:sz="0" w:space="0" w:color="auto"/>
                                                  </w:divBdr>
                                                  <w:divsChild>
                                                    <w:div w:id="120465731">
                                                      <w:marLeft w:val="0"/>
                                                      <w:marRight w:val="0"/>
                                                      <w:marTop w:val="0"/>
                                                      <w:marBottom w:val="0"/>
                                                      <w:divBdr>
                                                        <w:top w:val="none" w:sz="0" w:space="0" w:color="auto"/>
                                                        <w:left w:val="none" w:sz="0" w:space="0" w:color="auto"/>
                                                        <w:bottom w:val="none" w:sz="0" w:space="0" w:color="auto"/>
                                                        <w:right w:val="none" w:sz="0" w:space="0" w:color="auto"/>
                                                      </w:divBdr>
                                                      <w:divsChild>
                                                        <w:div w:id="897088431">
                                                          <w:marLeft w:val="0"/>
                                                          <w:marRight w:val="0"/>
                                                          <w:marTop w:val="0"/>
                                                          <w:marBottom w:val="0"/>
                                                          <w:divBdr>
                                                            <w:top w:val="none" w:sz="0" w:space="0" w:color="auto"/>
                                                            <w:left w:val="none" w:sz="0" w:space="0" w:color="auto"/>
                                                            <w:bottom w:val="none" w:sz="0" w:space="0" w:color="auto"/>
                                                            <w:right w:val="none" w:sz="0" w:space="0" w:color="auto"/>
                                                          </w:divBdr>
                                                          <w:divsChild>
                                                            <w:div w:id="300353314">
                                                              <w:marLeft w:val="0"/>
                                                              <w:marRight w:val="0"/>
                                                              <w:marTop w:val="0"/>
                                                              <w:marBottom w:val="0"/>
                                                              <w:divBdr>
                                                                <w:top w:val="none" w:sz="0" w:space="0" w:color="auto"/>
                                                                <w:left w:val="none" w:sz="0" w:space="0" w:color="auto"/>
                                                                <w:bottom w:val="none" w:sz="0" w:space="0" w:color="auto"/>
                                                                <w:right w:val="none" w:sz="0" w:space="0" w:color="auto"/>
                                                              </w:divBdr>
                                                              <w:divsChild>
                                                                <w:div w:id="505940375">
                                                                  <w:marLeft w:val="0"/>
                                                                  <w:marRight w:val="0"/>
                                                                  <w:marTop w:val="0"/>
                                                                  <w:marBottom w:val="0"/>
                                                                  <w:divBdr>
                                                                    <w:top w:val="none" w:sz="0" w:space="0" w:color="auto"/>
                                                                    <w:left w:val="none" w:sz="0" w:space="0" w:color="auto"/>
                                                                    <w:bottom w:val="none" w:sz="0" w:space="0" w:color="auto"/>
                                                                    <w:right w:val="none" w:sz="0" w:space="0" w:color="auto"/>
                                                                  </w:divBdr>
                                                                </w:div>
                                                                <w:div w:id="1612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650684">
                      <w:marLeft w:val="0"/>
                      <w:marRight w:val="0"/>
                      <w:marTop w:val="0"/>
                      <w:marBottom w:val="0"/>
                      <w:divBdr>
                        <w:top w:val="none" w:sz="0" w:space="0" w:color="auto"/>
                        <w:left w:val="none" w:sz="0" w:space="0" w:color="auto"/>
                        <w:bottom w:val="none" w:sz="0" w:space="0" w:color="auto"/>
                        <w:right w:val="none" w:sz="0" w:space="0" w:color="auto"/>
                      </w:divBdr>
                      <w:divsChild>
                        <w:div w:id="172381163">
                          <w:marLeft w:val="0"/>
                          <w:marRight w:val="0"/>
                          <w:marTop w:val="0"/>
                          <w:marBottom w:val="0"/>
                          <w:divBdr>
                            <w:top w:val="none" w:sz="0" w:space="0" w:color="auto"/>
                            <w:left w:val="none" w:sz="0" w:space="0" w:color="auto"/>
                            <w:bottom w:val="none" w:sz="0" w:space="0" w:color="auto"/>
                            <w:right w:val="none" w:sz="0" w:space="0" w:color="auto"/>
                          </w:divBdr>
                          <w:divsChild>
                            <w:div w:id="2068602687">
                              <w:marLeft w:val="0"/>
                              <w:marRight w:val="0"/>
                              <w:marTop w:val="0"/>
                              <w:marBottom w:val="0"/>
                              <w:divBdr>
                                <w:top w:val="none" w:sz="0" w:space="0" w:color="auto"/>
                                <w:left w:val="none" w:sz="0" w:space="0" w:color="auto"/>
                                <w:bottom w:val="none" w:sz="0" w:space="0" w:color="auto"/>
                                <w:right w:val="none" w:sz="0" w:space="0" w:color="auto"/>
                              </w:divBdr>
                              <w:divsChild>
                                <w:div w:id="1543059440">
                                  <w:marLeft w:val="0"/>
                                  <w:marRight w:val="0"/>
                                  <w:marTop w:val="0"/>
                                  <w:marBottom w:val="0"/>
                                  <w:divBdr>
                                    <w:top w:val="none" w:sz="0" w:space="0" w:color="auto"/>
                                    <w:left w:val="none" w:sz="0" w:space="0" w:color="auto"/>
                                    <w:bottom w:val="none" w:sz="0" w:space="0" w:color="auto"/>
                                    <w:right w:val="none" w:sz="0" w:space="0" w:color="auto"/>
                                  </w:divBdr>
                                  <w:divsChild>
                                    <w:div w:id="490560107">
                                      <w:marLeft w:val="0"/>
                                      <w:marRight w:val="0"/>
                                      <w:marTop w:val="0"/>
                                      <w:marBottom w:val="0"/>
                                      <w:divBdr>
                                        <w:top w:val="none" w:sz="0" w:space="0" w:color="auto"/>
                                        <w:left w:val="none" w:sz="0" w:space="0" w:color="auto"/>
                                        <w:bottom w:val="none" w:sz="0" w:space="0" w:color="auto"/>
                                        <w:right w:val="none" w:sz="0" w:space="0" w:color="auto"/>
                                      </w:divBdr>
                                      <w:divsChild>
                                        <w:div w:id="1838231213">
                                          <w:marLeft w:val="0"/>
                                          <w:marRight w:val="0"/>
                                          <w:marTop w:val="0"/>
                                          <w:marBottom w:val="0"/>
                                          <w:divBdr>
                                            <w:top w:val="none" w:sz="0" w:space="0" w:color="auto"/>
                                            <w:left w:val="none" w:sz="0" w:space="0" w:color="auto"/>
                                            <w:bottom w:val="none" w:sz="0" w:space="0" w:color="auto"/>
                                            <w:right w:val="none" w:sz="0" w:space="0" w:color="auto"/>
                                          </w:divBdr>
                                          <w:divsChild>
                                            <w:div w:id="678433966">
                                              <w:marLeft w:val="0"/>
                                              <w:marRight w:val="0"/>
                                              <w:marTop w:val="0"/>
                                              <w:marBottom w:val="0"/>
                                              <w:divBdr>
                                                <w:top w:val="none" w:sz="0" w:space="0" w:color="auto"/>
                                                <w:left w:val="none" w:sz="0" w:space="0" w:color="auto"/>
                                                <w:bottom w:val="none" w:sz="0" w:space="0" w:color="auto"/>
                                                <w:right w:val="none" w:sz="0" w:space="0" w:color="auto"/>
                                              </w:divBdr>
                                              <w:divsChild>
                                                <w:div w:id="483475680">
                                                  <w:marLeft w:val="0"/>
                                                  <w:marRight w:val="360"/>
                                                  <w:marTop w:val="150"/>
                                                  <w:marBottom w:val="0"/>
                                                  <w:divBdr>
                                                    <w:top w:val="none" w:sz="0" w:space="0" w:color="auto"/>
                                                    <w:left w:val="none" w:sz="0" w:space="0" w:color="auto"/>
                                                    <w:bottom w:val="none" w:sz="0" w:space="0" w:color="auto"/>
                                                    <w:right w:val="none" w:sz="0" w:space="0" w:color="auto"/>
                                                  </w:divBdr>
                                                  <w:divsChild>
                                                    <w:div w:id="1235627015">
                                                      <w:marLeft w:val="0"/>
                                                      <w:marRight w:val="0"/>
                                                      <w:marTop w:val="0"/>
                                                      <w:marBottom w:val="0"/>
                                                      <w:divBdr>
                                                        <w:top w:val="none" w:sz="0" w:space="0" w:color="auto"/>
                                                        <w:left w:val="none" w:sz="0" w:space="0" w:color="auto"/>
                                                        <w:bottom w:val="none" w:sz="0" w:space="0" w:color="auto"/>
                                                        <w:right w:val="none" w:sz="0" w:space="0" w:color="auto"/>
                                                      </w:divBdr>
                                                      <w:divsChild>
                                                        <w:div w:id="352851444">
                                                          <w:marLeft w:val="0"/>
                                                          <w:marRight w:val="0"/>
                                                          <w:marTop w:val="0"/>
                                                          <w:marBottom w:val="0"/>
                                                          <w:divBdr>
                                                            <w:top w:val="none" w:sz="0" w:space="0" w:color="auto"/>
                                                            <w:left w:val="none" w:sz="0" w:space="0" w:color="auto"/>
                                                            <w:bottom w:val="none" w:sz="0" w:space="0" w:color="auto"/>
                                                            <w:right w:val="none" w:sz="0" w:space="0" w:color="auto"/>
                                                          </w:divBdr>
                                                          <w:divsChild>
                                                            <w:div w:id="457995439">
                                                              <w:marLeft w:val="0"/>
                                                              <w:marRight w:val="0"/>
                                                              <w:marTop w:val="0"/>
                                                              <w:marBottom w:val="0"/>
                                                              <w:divBdr>
                                                                <w:top w:val="none" w:sz="0" w:space="0" w:color="auto"/>
                                                                <w:left w:val="none" w:sz="0" w:space="0" w:color="auto"/>
                                                                <w:bottom w:val="none" w:sz="0" w:space="0" w:color="auto"/>
                                                                <w:right w:val="none" w:sz="0" w:space="0" w:color="auto"/>
                                                              </w:divBdr>
                                                              <w:divsChild>
                                                                <w:div w:id="6620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2289">
                                                  <w:marLeft w:val="0"/>
                                                  <w:marRight w:val="0"/>
                                                  <w:marTop w:val="0"/>
                                                  <w:marBottom w:val="0"/>
                                                  <w:divBdr>
                                                    <w:top w:val="none" w:sz="0" w:space="0" w:color="auto"/>
                                                    <w:left w:val="none" w:sz="0" w:space="0" w:color="auto"/>
                                                    <w:bottom w:val="none" w:sz="0" w:space="0" w:color="auto"/>
                                                    <w:right w:val="none" w:sz="0" w:space="0" w:color="auto"/>
                                                  </w:divBdr>
                                                </w:div>
                                                <w:div w:id="1784031820">
                                                  <w:marLeft w:val="0"/>
                                                  <w:marRight w:val="0"/>
                                                  <w:marTop w:val="0"/>
                                                  <w:marBottom w:val="0"/>
                                                  <w:divBdr>
                                                    <w:top w:val="none" w:sz="0" w:space="0" w:color="auto"/>
                                                    <w:left w:val="none" w:sz="0" w:space="0" w:color="auto"/>
                                                    <w:bottom w:val="none" w:sz="0" w:space="0" w:color="auto"/>
                                                    <w:right w:val="none" w:sz="0" w:space="0" w:color="auto"/>
                                                  </w:divBdr>
                                                  <w:divsChild>
                                                    <w:div w:id="296380703">
                                                      <w:marLeft w:val="0"/>
                                                      <w:marRight w:val="360"/>
                                                      <w:marTop w:val="0"/>
                                                      <w:marBottom w:val="0"/>
                                                      <w:divBdr>
                                                        <w:top w:val="none" w:sz="0" w:space="0" w:color="auto"/>
                                                        <w:left w:val="none" w:sz="0" w:space="0" w:color="auto"/>
                                                        <w:bottom w:val="none" w:sz="0" w:space="0" w:color="auto"/>
                                                        <w:right w:val="none" w:sz="0" w:space="0" w:color="auto"/>
                                                      </w:divBdr>
                                                      <w:divsChild>
                                                        <w:div w:id="391196512">
                                                          <w:marLeft w:val="0"/>
                                                          <w:marRight w:val="0"/>
                                                          <w:marTop w:val="0"/>
                                                          <w:marBottom w:val="0"/>
                                                          <w:divBdr>
                                                            <w:top w:val="none" w:sz="0" w:space="0" w:color="auto"/>
                                                            <w:left w:val="none" w:sz="0" w:space="0" w:color="auto"/>
                                                            <w:bottom w:val="none" w:sz="0" w:space="0" w:color="auto"/>
                                                            <w:right w:val="none" w:sz="0" w:space="0" w:color="auto"/>
                                                          </w:divBdr>
                                                          <w:divsChild>
                                                            <w:div w:id="1969821391">
                                                              <w:marLeft w:val="0"/>
                                                              <w:marRight w:val="0"/>
                                                              <w:marTop w:val="0"/>
                                                              <w:marBottom w:val="0"/>
                                                              <w:divBdr>
                                                                <w:top w:val="none" w:sz="0" w:space="0" w:color="auto"/>
                                                                <w:left w:val="none" w:sz="0" w:space="0" w:color="auto"/>
                                                                <w:bottom w:val="none" w:sz="0" w:space="0" w:color="auto"/>
                                                                <w:right w:val="none" w:sz="0" w:space="0" w:color="auto"/>
                                                              </w:divBdr>
                                                              <w:divsChild>
                                                                <w:div w:id="2123062678">
                                                                  <w:marLeft w:val="0"/>
                                                                  <w:marRight w:val="0"/>
                                                                  <w:marTop w:val="0"/>
                                                                  <w:marBottom w:val="0"/>
                                                                  <w:divBdr>
                                                                    <w:top w:val="none" w:sz="0" w:space="0" w:color="auto"/>
                                                                    <w:left w:val="none" w:sz="0" w:space="0" w:color="auto"/>
                                                                    <w:bottom w:val="none" w:sz="0" w:space="0" w:color="auto"/>
                                                                    <w:right w:val="none" w:sz="0" w:space="0" w:color="auto"/>
                                                                  </w:divBdr>
                                                                  <w:divsChild>
                                                                    <w:div w:id="8462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55607">
                                          <w:marLeft w:val="0"/>
                                          <w:marRight w:val="0"/>
                                          <w:marTop w:val="0"/>
                                          <w:marBottom w:val="0"/>
                                          <w:divBdr>
                                            <w:top w:val="none" w:sz="0" w:space="0" w:color="auto"/>
                                            <w:left w:val="none" w:sz="0" w:space="0" w:color="auto"/>
                                            <w:bottom w:val="none" w:sz="0" w:space="0" w:color="auto"/>
                                            <w:right w:val="none" w:sz="0" w:space="0" w:color="auto"/>
                                          </w:divBdr>
                                          <w:divsChild>
                                            <w:div w:id="437455752">
                                              <w:marLeft w:val="0"/>
                                              <w:marRight w:val="0"/>
                                              <w:marTop w:val="0"/>
                                              <w:marBottom w:val="0"/>
                                              <w:divBdr>
                                                <w:top w:val="none" w:sz="0" w:space="0" w:color="auto"/>
                                                <w:left w:val="none" w:sz="0" w:space="0" w:color="auto"/>
                                                <w:bottom w:val="none" w:sz="0" w:space="0" w:color="auto"/>
                                                <w:right w:val="none" w:sz="0" w:space="0" w:color="auto"/>
                                              </w:divBdr>
                                              <w:divsChild>
                                                <w:div w:id="2134518401">
                                                  <w:marLeft w:val="0"/>
                                                  <w:marRight w:val="0"/>
                                                  <w:marTop w:val="0"/>
                                                  <w:marBottom w:val="360"/>
                                                  <w:divBdr>
                                                    <w:top w:val="none" w:sz="0" w:space="0" w:color="auto"/>
                                                    <w:left w:val="none" w:sz="0" w:space="0" w:color="auto"/>
                                                    <w:bottom w:val="none" w:sz="0" w:space="0" w:color="auto"/>
                                                    <w:right w:val="none" w:sz="0" w:space="0" w:color="auto"/>
                                                  </w:divBdr>
                                                  <w:divsChild>
                                                    <w:div w:id="405760324">
                                                      <w:marLeft w:val="0"/>
                                                      <w:marRight w:val="0"/>
                                                      <w:marTop w:val="0"/>
                                                      <w:marBottom w:val="0"/>
                                                      <w:divBdr>
                                                        <w:top w:val="none" w:sz="0" w:space="0" w:color="auto"/>
                                                        <w:left w:val="none" w:sz="0" w:space="0" w:color="auto"/>
                                                        <w:bottom w:val="none" w:sz="0" w:space="0" w:color="auto"/>
                                                        <w:right w:val="none" w:sz="0" w:space="0" w:color="auto"/>
                                                      </w:divBdr>
                                                      <w:divsChild>
                                                        <w:div w:id="1413893820">
                                                          <w:marLeft w:val="0"/>
                                                          <w:marRight w:val="0"/>
                                                          <w:marTop w:val="0"/>
                                                          <w:marBottom w:val="0"/>
                                                          <w:divBdr>
                                                            <w:top w:val="none" w:sz="0" w:space="0" w:color="auto"/>
                                                            <w:left w:val="none" w:sz="0" w:space="0" w:color="auto"/>
                                                            <w:bottom w:val="none" w:sz="0" w:space="0" w:color="auto"/>
                                                            <w:right w:val="none" w:sz="0" w:space="0" w:color="auto"/>
                                                          </w:divBdr>
                                                          <w:divsChild>
                                                            <w:div w:id="2112509240">
                                                              <w:marLeft w:val="0"/>
                                                              <w:marRight w:val="0"/>
                                                              <w:marTop w:val="0"/>
                                                              <w:marBottom w:val="0"/>
                                                              <w:divBdr>
                                                                <w:top w:val="none" w:sz="0" w:space="0" w:color="auto"/>
                                                                <w:left w:val="none" w:sz="0" w:space="0" w:color="auto"/>
                                                                <w:bottom w:val="none" w:sz="0" w:space="0" w:color="auto"/>
                                                                <w:right w:val="none" w:sz="0" w:space="0" w:color="auto"/>
                                                              </w:divBdr>
                                                              <w:divsChild>
                                                                <w:div w:id="467742620">
                                                                  <w:marLeft w:val="0"/>
                                                                  <w:marRight w:val="0"/>
                                                                  <w:marTop w:val="0"/>
                                                                  <w:marBottom w:val="0"/>
                                                                  <w:divBdr>
                                                                    <w:top w:val="none" w:sz="0" w:space="0" w:color="auto"/>
                                                                    <w:left w:val="none" w:sz="0" w:space="0" w:color="auto"/>
                                                                    <w:bottom w:val="none" w:sz="0" w:space="0" w:color="auto"/>
                                                                    <w:right w:val="none" w:sz="0" w:space="0" w:color="auto"/>
                                                                  </w:divBdr>
                                                                  <w:divsChild>
                                                                    <w:div w:id="27461616">
                                                                      <w:marLeft w:val="0"/>
                                                                      <w:marRight w:val="0"/>
                                                                      <w:marTop w:val="0"/>
                                                                      <w:marBottom w:val="0"/>
                                                                      <w:divBdr>
                                                                        <w:top w:val="none" w:sz="0" w:space="0" w:color="auto"/>
                                                                        <w:left w:val="none" w:sz="0" w:space="0" w:color="auto"/>
                                                                        <w:bottom w:val="none" w:sz="0" w:space="0" w:color="auto"/>
                                                                        <w:right w:val="none" w:sz="0" w:space="0" w:color="auto"/>
                                                                      </w:divBdr>
                                                                      <w:divsChild>
                                                                        <w:div w:id="1247347031">
                                                                          <w:marLeft w:val="0"/>
                                                                          <w:marRight w:val="0"/>
                                                                          <w:marTop w:val="0"/>
                                                                          <w:marBottom w:val="0"/>
                                                                          <w:divBdr>
                                                                            <w:top w:val="none" w:sz="0" w:space="0" w:color="auto"/>
                                                                            <w:left w:val="none" w:sz="0" w:space="0" w:color="auto"/>
                                                                            <w:bottom w:val="none" w:sz="0" w:space="0" w:color="auto"/>
                                                                            <w:right w:val="none" w:sz="0" w:space="0" w:color="auto"/>
                                                                          </w:divBdr>
                                                                          <w:divsChild>
                                                                            <w:div w:id="26105817">
                                                                              <w:marLeft w:val="0"/>
                                                                              <w:marRight w:val="0"/>
                                                                              <w:marTop w:val="120"/>
                                                                              <w:marBottom w:val="0"/>
                                                                              <w:divBdr>
                                                                                <w:top w:val="none" w:sz="0" w:space="0" w:color="auto"/>
                                                                                <w:left w:val="none" w:sz="0" w:space="0" w:color="auto"/>
                                                                                <w:bottom w:val="none" w:sz="0" w:space="0" w:color="auto"/>
                                                                                <w:right w:val="none" w:sz="0" w:space="0" w:color="auto"/>
                                                                              </w:divBdr>
                                                                              <w:divsChild>
                                                                                <w:div w:id="1821996344">
                                                                                  <w:marLeft w:val="0"/>
                                                                                  <w:marRight w:val="0"/>
                                                                                  <w:marTop w:val="0"/>
                                                                                  <w:marBottom w:val="0"/>
                                                                                  <w:divBdr>
                                                                                    <w:top w:val="none" w:sz="0" w:space="0" w:color="auto"/>
                                                                                    <w:left w:val="none" w:sz="0" w:space="0" w:color="auto"/>
                                                                                    <w:bottom w:val="none" w:sz="0" w:space="0" w:color="auto"/>
                                                                                    <w:right w:val="none" w:sz="0" w:space="0" w:color="auto"/>
                                                                                  </w:divBdr>
                                                                                  <w:divsChild>
                                                                                    <w:div w:id="726300750">
                                                                                      <w:marLeft w:val="0"/>
                                                                                      <w:marRight w:val="0"/>
                                                                                      <w:marTop w:val="0"/>
                                                                                      <w:marBottom w:val="0"/>
                                                                                      <w:divBdr>
                                                                                        <w:top w:val="none" w:sz="0" w:space="0" w:color="auto"/>
                                                                                        <w:left w:val="none" w:sz="0" w:space="0" w:color="auto"/>
                                                                                        <w:bottom w:val="none" w:sz="0" w:space="0" w:color="auto"/>
                                                                                        <w:right w:val="none" w:sz="0" w:space="0" w:color="auto"/>
                                                                                      </w:divBdr>
                                                                                      <w:divsChild>
                                                                                        <w:div w:id="781193438">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531082">
                                                                      <w:marLeft w:val="0"/>
                                                                      <w:marRight w:val="0"/>
                                                                      <w:marTop w:val="0"/>
                                                                      <w:marBottom w:val="0"/>
                                                                      <w:divBdr>
                                                                        <w:top w:val="none" w:sz="0" w:space="0" w:color="auto"/>
                                                                        <w:left w:val="none" w:sz="0" w:space="0" w:color="auto"/>
                                                                        <w:bottom w:val="none" w:sz="0" w:space="0" w:color="auto"/>
                                                                        <w:right w:val="none" w:sz="0" w:space="0" w:color="auto"/>
                                                                      </w:divBdr>
                                                                      <w:divsChild>
                                                                        <w:div w:id="1985354678">
                                                                          <w:marLeft w:val="0"/>
                                                                          <w:marRight w:val="0"/>
                                                                          <w:marTop w:val="0"/>
                                                                          <w:marBottom w:val="0"/>
                                                                          <w:divBdr>
                                                                            <w:top w:val="none" w:sz="0" w:space="0" w:color="auto"/>
                                                                            <w:left w:val="none" w:sz="0" w:space="0" w:color="auto"/>
                                                                            <w:bottom w:val="none" w:sz="0" w:space="0" w:color="auto"/>
                                                                            <w:right w:val="none" w:sz="0" w:space="0" w:color="auto"/>
                                                                          </w:divBdr>
                                                                          <w:divsChild>
                                                                            <w:div w:id="1616985609">
                                                                              <w:marLeft w:val="0"/>
                                                                              <w:marRight w:val="0"/>
                                                                              <w:marTop w:val="120"/>
                                                                              <w:marBottom w:val="0"/>
                                                                              <w:divBdr>
                                                                                <w:top w:val="none" w:sz="0" w:space="0" w:color="auto"/>
                                                                                <w:left w:val="none" w:sz="0" w:space="0" w:color="auto"/>
                                                                                <w:bottom w:val="none" w:sz="0" w:space="0" w:color="auto"/>
                                                                                <w:right w:val="none" w:sz="0" w:space="0" w:color="auto"/>
                                                                              </w:divBdr>
                                                                              <w:divsChild>
                                                                                <w:div w:id="65886173">
                                                                                  <w:marLeft w:val="0"/>
                                                                                  <w:marRight w:val="0"/>
                                                                                  <w:marTop w:val="0"/>
                                                                                  <w:marBottom w:val="0"/>
                                                                                  <w:divBdr>
                                                                                    <w:top w:val="none" w:sz="0" w:space="0" w:color="auto"/>
                                                                                    <w:left w:val="none" w:sz="0" w:space="0" w:color="auto"/>
                                                                                    <w:bottom w:val="none" w:sz="0" w:space="0" w:color="auto"/>
                                                                                    <w:right w:val="none" w:sz="0" w:space="0" w:color="auto"/>
                                                                                  </w:divBdr>
                                                                                  <w:divsChild>
                                                                                    <w:div w:id="756904004">
                                                                                      <w:marLeft w:val="0"/>
                                                                                      <w:marRight w:val="0"/>
                                                                                      <w:marTop w:val="0"/>
                                                                                      <w:marBottom w:val="0"/>
                                                                                      <w:divBdr>
                                                                                        <w:top w:val="none" w:sz="0" w:space="0" w:color="auto"/>
                                                                                        <w:left w:val="none" w:sz="0" w:space="0" w:color="auto"/>
                                                                                        <w:bottom w:val="none" w:sz="0" w:space="0" w:color="auto"/>
                                                                                        <w:right w:val="none" w:sz="0" w:space="0" w:color="auto"/>
                                                                                      </w:divBdr>
                                                                                      <w:divsChild>
                                                                                        <w:div w:id="1075208030">
                                                                                          <w:marLeft w:val="0"/>
                                                                                          <w:marRight w:val="0"/>
                                                                                          <w:marTop w:val="0"/>
                                                                                          <w:marBottom w:val="0"/>
                                                                                          <w:divBdr>
                                                                                            <w:top w:val="none" w:sz="0" w:space="0" w:color="auto"/>
                                                                                            <w:left w:val="none" w:sz="0" w:space="0" w:color="auto"/>
                                                                                            <w:bottom w:val="none" w:sz="0" w:space="0" w:color="auto"/>
                                                                                            <w:right w:val="none" w:sz="0" w:space="0" w:color="auto"/>
                                                                                          </w:divBdr>
                                                                                          <w:divsChild>
                                                                                            <w:div w:id="125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2158418">
                  <w:marLeft w:val="0"/>
                  <w:marRight w:val="0"/>
                  <w:marTop w:val="0"/>
                  <w:marBottom w:val="0"/>
                  <w:divBdr>
                    <w:top w:val="none" w:sz="0" w:space="0" w:color="auto"/>
                    <w:left w:val="none" w:sz="0" w:space="0" w:color="auto"/>
                    <w:bottom w:val="none" w:sz="0" w:space="0" w:color="auto"/>
                    <w:right w:val="none" w:sz="0" w:space="0" w:color="auto"/>
                  </w:divBdr>
                  <w:divsChild>
                    <w:div w:id="850067765">
                      <w:marLeft w:val="0"/>
                      <w:marRight w:val="0"/>
                      <w:marTop w:val="0"/>
                      <w:marBottom w:val="0"/>
                      <w:divBdr>
                        <w:top w:val="none" w:sz="0" w:space="0" w:color="auto"/>
                        <w:left w:val="none" w:sz="0" w:space="0" w:color="auto"/>
                        <w:bottom w:val="none" w:sz="0" w:space="0" w:color="auto"/>
                        <w:right w:val="none" w:sz="0" w:space="0" w:color="auto"/>
                      </w:divBdr>
                      <w:divsChild>
                        <w:div w:id="187836296">
                          <w:marLeft w:val="0"/>
                          <w:marRight w:val="0"/>
                          <w:marTop w:val="0"/>
                          <w:marBottom w:val="0"/>
                          <w:divBdr>
                            <w:top w:val="none" w:sz="0" w:space="0" w:color="auto"/>
                            <w:left w:val="none" w:sz="0" w:space="0" w:color="auto"/>
                            <w:bottom w:val="none" w:sz="0" w:space="0" w:color="auto"/>
                            <w:right w:val="none" w:sz="0" w:space="0" w:color="auto"/>
                          </w:divBdr>
                        </w:div>
                      </w:divsChild>
                    </w:div>
                    <w:div w:id="1173295689">
                      <w:marLeft w:val="0"/>
                      <w:marRight w:val="0"/>
                      <w:marTop w:val="0"/>
                      <w:marBottom w:val="0"/>
                      <w:divBdr>
                        <w:top w:val="none" w:sz="0" w:space="0" w:color="auto"/>
                        <w:left w:val="none" w:sz="0" w:space="0" w:color="auto"/>
                        <w:bottom w:val="none" w:sz="0" w:space="0" w:color="auto"/>
                        <w:right w:val="none" w:sz="0" w:space="0" w:color="auto"/>
                      </w:divBdr>
                    </w:div>
                    <w:div w:id="1297490948">
                      <w:marLeft w:val="0"/>
                      <w:marRight w:val="0"/>
                      <w:marTop w:val="0"/>
                      <w:marBottom w:val="0"/>
                      <w:divBdr>
                        <w:top w:val="none" w:sz="0" w:space="0" w:color="auto"/>
                        <w:left w:val="none" w:sz="0" w:space="0" w:color="auto"/>
                        <w:bottom w:val="none" w:sz="0" w:space="0" w:color="auto"/>
                        <w:right w:val="none" w:sz="0" w:space="0" w:color="auto"/>
                      </w:divBdr>
                      <w:divsChild>
                        <w:div w:id="1082992548">
                          <w:marLeft w:val="0"/>
                          <w:marRight w:val="0"/>
                          <w:marTop w:val="0"/>
                          <w:marBottom w:val="0"/>
                          <w:divBdr>
                            <w:top w:val="none" w:sz="0" w:space="0" w:color="auto"/>
                            <w:left w:val="none" w:sz="0" w:space="0" w:color="auto"/>
                            <w:bottom w:val="none" w:sz="0" w:space="0" w:color="auto"/>
                            <w:right w:val="none" w:sz="0" w:space="0" w:color="auto"/>
                          </w:divBdr>
                          <w:divsChild>
                            <w:div w:id="996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95852">
      <w:bodyDiv w:val="1"/>
      <w:marLeft w:val="0"/>
      <w:marRight w:val="0"/>
      <w:marTop w:val="0"/>
      <w:marBottom w:val="0"/>
      <w:divBdr>
        <w:top w:val="none" w:sz="0" w:space="0" w:color="auto"/>
        <w:left w:val="none" w:sz="0" w:space="0" w:color="auto"/>
        <w:bottom w:val="none" w:sz="0" w:space="0" w:color="auto"/>
        <w:right w:val="none" w:sz="0" w:space="0" w:color="auto"/>
      </w:divBdr>
      <w:divsChild>
        <w:div w:id="1777290822">
          <w:marLeft w:val="0"/>
          <w:marRight w:val="0"/>
          <w:marTop w:val="510"/>
          <w:marBottom w:val="0"/>
          <w:divBdr>
            <w:top w:val="none" w:sz="0" w:space="0" w:color="auto"/>
            <w:left w:val="none" w:sz="0" w:space="0" w:color="auto"/>
            <w:bottom w:val="none" w:sz="0" w:space="0" w:color="auto"/>
            <w:right w:val="none" w:sz="0" w:space="0" w:color="auto"/>
          </w:divBdr>
          <w:divsChild>
            <w:div w:id="1073434886">
              <w:marLeft w:val="0"/>
              <w:marRight w:val="0"/>
              <w:marTop w:val="0"/>
              <w:marBottom w:val="0"/>
              <w:divBdr>
                <w:top w:val="none" w:sz="0" w:space="0" w:color="auto"/>
                <w:left w:val="none" w:sz="0" w:space="0" w:color="auto"/>
                <w:bottom w:val="none" w:sz="0" w:space="0" w:color="auto"/>
                <w:right w:val="none" w:sz="0" w:space="0" w:color="auto"/>
              </w:divBdr>
              <w:divsChild>
                <w:div w:id="274024051">
                  <w:marLeft w:val="0"/>
                  <w:marRight w:val="0"/>
                  <w:marTop w:val="0"/>
                  <w:marBottom w:val="0"/>
                  <w:divBdr>
                    <w:top w:val="none" w:sz="0" w:space="0" w:color="auto"/>
                    <w:left w:val="none" w:sz="0" w:space="0" w:color="auto"/>
                    <w:bottom w:val="none" w:sz="0" w:space="0" w:color="auto"/>
                    <w:right w:val="none" w:sz="0" w:space="0" w:color="auto"/>
                  </w:divBdr>
                  <w:divsChild>
                    <w:div w:id="174457186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1898083355">
          <w:marLeft w:val="0"/>
          <w:marRight w:val="0"/>
          <w:marTop w:val="0"/>
          <w:marBottom w:val="0"/>
          <w:divBdr>
            <w:top w:val="none" w:sz="0" w:space="0" w:color="auto"/>
            <w:left w:val="none" w:sz="0" w:space="0" w:color="auto"/>
            <w:bottom w:val="none" w:sz="0" w:space="0" w:color="auto"/>
            <w:right w:val="none" w:sz="0" w:space="0" w:color="auto"/>
          </w:divBdr>
          <w:divsChild>
            <w:div w:id="57632436">
              <w:marLeft w:val="0"/>
              <w:marRight w:val="0"/>
              <w:marTop w:val="30"/>
              <w:marBottom w:val="0"/>
              <w:divBdr>
                <w:top w:val="none" w:sz="0" w:space="0" w:color="auto"/>
                <w:left w:val="none" w:sz="0" w:space="0" w:color="auto"/>
                <w:bottom w:val="none" w:sz="0" w:space="0" w:color="auto"/>
                <w:right w:val="none" w:sz="0" w:space="0" w:color="auto"/>
              </w:divBdr>
              <w:divsChild>
                <w:div w:id="307320541">
                  <w:marLeft w:val="0"/>
                  <w:marRight w:val="0"/>
                  <w:marTop w:val="0"/>
                  <w:marBottom w:val="0"/>
                  <w:divBdr>
                    <w:top w:val="none" w:sz="0" w:space="0" w:color="auto"/>
                    <w:left w:val="none" w:sz="0" w:space="0" w:color="auto"/>
                    <w:bottom w:val="none" w:sz="0" w:space="0" w:color="auto"/>
                    <w:right w:val="none" w:sz="0" w:space="0" w:color="auto"/>
                  </w:divBdr>
                  <w:divsChild>
                    <w:div w:id="509222464">
                      <w:marLeft w:val="0"/>
                      <w:marRight w:val="0"/>
                      <w:marTop w:val="0"/>
                      <w:marBottom w:val="0"/>
                      <w:divBdr>
                        <w:top w:val="none" w:sz="0" w:space="0" w:color="auto"/>
                        <w:left w:val="none" w:sz="0" w:space="0" w:color="auto"/>
                        <w:bottom w:val="none" w:sz="0" w:space="0" w:color="auto"/>
                        <w:right w:val="none" w:sz="0" w:space="0" w:color="auto"/>
                      </w:divBdr>
                      <w:divsChild>
                        <w:div w:id="9643629">
                          <w:marLeft w:val="0"/>
                          <w:marRight w:val="0"/>
                          <w:marTop w:val="0"/>
                          <w:marBottom w:val="0"/>
                          <w:divBdr>
                            <w:top w:val="none" w:sz="0" w:space="0" w:color="auto"/>
                            <w:left w:val="none" w:sz="0" w:space="0" w:color="auto"/>
                            <w:bottom w:val="single" w:sz="6" w:space="0" w:color="FFFFFF"/>
                            <w:right w:val="none" w:sz="0" w:space="0" w:color="auto"/>
                          </w:divBdr>
                        </w:div>
                        <w:div w:id="48463717">
                          <w:marLeft w:val="0"/>
                          <w:marRight w:val="0"/>
                          <w:marTop w:val="0"/>
                          <w:marBottom w:val="0"/>
                          <w:divBdr>
                            <w:top w:val="none" w:sz="0" w:space="0" w:color="auto"/>
                            <w:left w:val="none" w:sz="0" w:space="0" w:color="auto"/>
                            <w:bottom w:val="single" w:sz="6" w:space="0" w:color="FFFFFF"/>
                            <w:right w:val="none" w:sz="0" w:space="0" w:color="auto"/>
                          </w:divBdr>
                        </w:div>
                        <w:div w:id="56516621">
                          <w:marLeft w:val="0"/>
                          <w:marRight w:val="0"/>
                          <w:marTop w:val="0"/>
                          <w:marBottom w:val="0"/>
                          <w:divBdr>
                            <w:top w:val="none" w:sz="0" w:space="0" w:color="auto"/>
                            <w:left w:val="none" w:sz="0" w:space="0" w:color="auto"/>
                            <w:bottom w:val="single" w:sz="6" w:space="0" w:color="FFFFFF"/>
                            <w:right w:val="none" w:sz="0" w:space="0" w:color="auto"/>
                          </w:divBdr>
                        </w:div>
                        <w:div w:id="159347254">
                          <w:marLeft w:val="0"/>
                          <w:marRight w:val="0"/>
                          <w:marTop w:val="0"/>
                          <w:marBottom w:val="0"/>
                          <w:divBdr>
                            <w:top w:val="none" w:sz="0" w:space="0" w:color="auto"/>
                            <w:left w:val="none" w:sz="0" w:space="0" w:color="auto"/>
                            <w:bottom w:val="single" w:sz="6" w:space="0" w:color="FFFFFF"/>
                            <w:right w:val="none" w:sz="0" w:space="0" w:color="auto"/>
                          </w:divBdr>
                        </w:div>
                        <w:div w:id="623391907">
                          <w:marLeft w:val="0"/>
                          <w:marRight w:val="0"/>
                          <w:marTop w:val="0"/>
                          <w:marBottom w:val="0"/>
                          <w:divBdr>
                            <w:top w:val="none" w:sz="0" w:space="0" w:color="auto"/>
                            <w:left w:val="none" w:sz="0" w:space="0" w:color="auto"/>
                            <w:bottom w:val="single" w:sz="6" w:space="0" w:color="FFFFFF"/>
                            <w:right w:val="none" w:sz="0" w:space="0" w:color="auto"/>
                          </w:divBdr>
                        </w:div>
                        <w:div w:id="727530657">
                          <w:marLeft w:val="0"/>
                          <w:marRight w:val="0"/>
                          <w:marTop w:val="0"/>
                          <w:marBottom w:val="0"/>
                          <w:divBdr>
                            <w:top w:val="none" w:sz="0" w:space="0" w:color="auto"/>
                            <w:left w:val="none" w:sz="0" w:space="0" w:color="auto"/>
                            <w:bottom w:val="single" w:sz="6" w:space="0" w:color="FFFFFF"/>
                            <w:right w:val="none" w:sz="0" w:space="0" w:color="auto"/>
                          </w:divBdr>
                        </w:div>
                        <w:div w:id="805901026">
                          <w:marLeft w:val="0"/>
                          <w:marRight w:val="0"/>
                          <w:marTop w:val="0"/>
                          <w:marBottom w:val="0"/>
                          <w:divBdr>
                            <w:top w:val="none" w:sz="0" w:space="0" w:color="auto"/>
                            <w:left w:val="none" w:sz="0" w:space="0" w:color="auto"/>
                            <w:bottom w:val="single" w:sz="6" w:space="0" w:color="FFFFFF"/>
                            <w:right w:val="none" w:sz="0" w:space="0" w:color="auto"/>
                          </w:divBdr>
                        </w:div>
                        <w:div w:id="832720093">
                          <w:marLeft w:val="0"/>
                          <w:marRight w:val="0"/>
                          <w:marTop w:val="0"/>
                          <w:marBottom w:val="0"/>
                          <w:divBdr>
                            <w:top w:val="none" w:sz="0" w:space="0" w:color="auto"/>
                            <w:left w:val="none" w:sz="0" w:space="0" w:color="auto"/>
                            <w:bottom w:val="single" w:sz="6" w:space="0" w:color="FFFFFF"/>
                            <w:right w:val="none" w:sz="0" w:space="0" w:color="auto"/>
                          </w:divBdr>
                        </w:div>
                        <w:div w:id="843399674">
                          <w:marLeft w:val="0"/>
                          <w:marRight w:val="0"/>
                          <w:marTop w:val="0"/>
                          <w:marBottom w:val="0"/>
                          <w:divBdr>
                            <w:top w:val="none" w:sz="0" w:space="0" w:color="auto"/>
                            <w:left w:val="none" w:sz="0" w:space="0" w:color="auto"/>
                            <w:bottom w:val="single" w:sz="6" w:space="0" w:color="FFFFFF"/>
                            <w:right w:val="none" w:sz="0" w:space="0" w:color="auto"/>
                          </w:divBdr>
                        </w:div>
                        <w:div w:id="1170415452">
                          <w:marLeft w:val="0"/>
                          <w:marRight w:val="0"/>
                          <w:marTop w:val="0"/>
                          <w:marBottom w:val="0"/>
                          <w:divBdr>
                            <w:top w:val="none" w:sz="0" w:space="0" w:color="auto"/>
                            <w:left w:val="none" w:sz="0" w:space="0" w:color="auto"/>
                            <w:bottom w:val="single" w:sz="6" w:space="0" w:color="FFFFFF"/>
                            <w:right w:val="none" w:sz="0" w:space="0" w:color="auto"/>
                          </w:divBdr>
                        </w:div>
                        <w:div w:id="1233199072">
                          <w:marLeft w:val="0"/>
                          <w:marRight w:val="0"/>
                          <w:marTop w:val="0"/>
                          <w:marBottom w:val="0"/>
                          <w:divBdr>
                            <w:top w:val="none" w:sz="0" w:space="0" w:color="auto"/>
                            <w:left w:val="none" w:sz="0" w:space="0" w:color="auto"/>
                            <w:bottom w:val="single" w:sz="6" w:space="0" w:color="FFFFFF"/>
                            <w:right w:val="none" w:sz="0" w:space="0" w:color="auto"/>
                          </w:divBdr>
                        </w:div>
                        <w:div w:id="1524858367">
                          <w:marLeft w:val="0"/>
                          <w:marRight w:val="0"/>
                          <w:marTop w:val="0"/>
                          <w:marBottom w:val="0"/>
                          <w:divBdr>
                            <w:top w:val="none" w:sz="0" w:space="0" w:color="auto"/>
                            <w:left w:val="none" w:sz="0" w:space="0" w:color="auto"/>
                            <w:bottom w:val="single" w:sz="6" w:space="0" w:color="FFFFFF"/>
                            <w:right w:val="none" w:sz="0" w:space="0" w:color="auto"/>
                          </w:divBdr>
                        </w:div>
                        <w:div w:id="1557861314">
                          <w:marLeft w:val="0"/>
                          <w:marRight w:val="0"/>
                          <w:marTop w:val="0"/>
                          <w:marBottom w:val="0"/>
                          <w:divBdr>
                            <w:top w:val="none" w:sz="0" w:space="0" w:color="auto"/>
                            <w:left w:val="none" w:sz="0" w:space="0" w:color="auto"/>
                            <w:bottom w:val="single" w:sz="6" w:space="0" w:color="FFFFFF"/>
                            <w:right w:val="none" w:sz="0" w:space="0" w:color="auto"/>
                          </w:divBdr>
                        </w:div>
                        <w:div w:id="1575434583">
                          <w:marLeft w:val="0"/>
                          <w:marRight w:val="0"/>
                          <w:marTop w:val="0"/>
                          <w:marBottom w:val="0"/>
                          <w:divBdr>
                            <w:top w:val="none" w:sz="0" w:space="0" w:color="auto"/>
                            <w:left w:val="none" w:sz="0" w:space="0" w:color="auto"/>
                            <w:bottom w:val="single" w:sz="6" w:space="0" w:color="FFFFFF"/>
                            <w:right w:val="none" w:sz="0" w:space="0" w:color="auto"/>
                          </w:divBdr>
                        </w:div>
                        <w:div w:id="1586526204">
                          <w:marLeft w:val="0"/>
                          <w:marRight w:val="0"/>
                          <w:marTop w:val="0"/>
                          <w:marBottom w:val="0"/>
                          <w:divBdr>
                            <w:top w:val="none" w:sz="0" w:space="0" w:color="auto"/>
                            <w:left w:val="none" w:sz="0" w:space="0" w:color="auto"/>
                            <w:bottom w:val="single" w:sz="6" w:space="0" w:color="FFFFFF"/>
                            <w:right w:val="none" w:sz="0" w:space="0" w:color="auto"/>
                          </w:divBdr>
                        </w:div>
                        <w:div w:id="1755933948">
                          <w:marLeft w:val="0"/>
                          <w:marRight w:val="0"/>
                          <w:marTop w:val="0"/>
                          <w:marBottom w:val="0"/>
                          <w:divBdr>
                            <w:top w:val="none" w:sz="0" w:space="0" w:color="auto"/>
                            <w:left w:val="none" w:sz="0" w:space="0" w:color="auto"/>
                            <w:bottom w:val="single" w:sz="6" w:space="0" w:color="FFFFFF"/>
                            <w:right w:val="none" w:sz="0" w:space="0" w:color="auto"/>
                          </w:divBdr>
                        </w:div>
                        <w:div w:id="1882325272">
                          <w:marLeft w:val="0"/>
                          <w:marRight w:val="0"/>
                          <w:marTop w:val="0"/>
                          <w:marBottom w:val="0"/>
                          <w:divBdr>
                            <w:top w:val="none" w:sz="0" w:space="0" w:color="auto"/>
                            <w:left w:val="none" w:sz="0" w:space="0" w:color="auto"/>
                            <w:bottom w:val="single" w:sz="6" w:space="0" w:color="FFFFFF"/>
                            <w:right w:val="none" w:sz="0" w:space="0" w:color="auto"/>
                          </w:divBdr>
                        </w:div>
                        <w:div w:id="1958364632">
                          <w:marLeft w:val="0"/>
                          <w:marRight w:val="0"/>
                          <w:marTop w:val="0"/>
                          <w:marBottom w:val="0"/>
                          <w:divBdr>
                            <w:top w:val="none" w:sz="0" w:space="0" w:color="auto"/>
                            <w:left w:val="none" w:sz="0" w:space="0" w:color="auto"/>
                            <w:bottom w:val="single" w:sz="6" w:space="0" w:color="FFFFFF"/>
                            <w:right w:val="none" w:sz="0" w:space="0" w:color="auto"/>
                          </w:divBdr>
                        </w:div>
                        <w:div w:id="2045983013">
                          <w:marLeft w:val="0"/>
                          <w:marRight w:val="0"/>
                          <w:marTop w:val="0"/>
                          <w:marBottom w:val="0"/>
                          <w:divBdr>
                            <w:top w:val="none" w:sz="0" w:space="0" w:color="auto"/>
                            <w:left w:val="none" w:sz="0" w:space="0" w:color="auto"/>
                            <w:bottom w:val="single" w:sz="6" w:space="0" w:color="FFFFFF"/>
                            <w:right w:val="none" w:sz="0" w:space="0" w:color="auto"/>
                          </w:divBdr>
                        </w:div>
                        <w:div w:id="2069263428">
                          <w:marLeft w:val="0"/>
                          <w:marRight w:val="0"/>
                          <w:marTop w:val="0"/>
                          <w:marBottom w:val="0"/>
                          <w:divBdr>
                            <w:top w:val="none" w:sz="0" w:space="0" w:color="auto"/>
                            <w:left w:val="none" w:sz="0" w:space="0" w:color="auto"/>
                            <w:bottom w:val="single" w:sz="6" w:space="0" w:color="FFFFFF"/>
                            <w:right w:val="none" w:sz="0" w:space="0" w:color="auto"/>
                          </w:divBdr>
                        </w:div>
                        <w:div w:id="2107917846">
                          <w:marLeft w:val="0"/>
                          <w:marRight w:val="0"/>
                          <w:marTop w:val="0"/>
                          <w:marBottom w:val="0"/>
                          <w:divBdr>
                            <w:top w:val="none" w:sz="0" w:space="0" w:color="auto"/>
                            <w:left w:val="none" w:sz="0" w:space="0" w:color="auto"/>
                            <w:bottom w:val="single" w:sz="6" w:space="0" w:color="FFFFFF"/>
                            <w:right w:val="none" w:sz="0" w:space="0" w:color="auto"/>
                          </w:divBdr>
                        </w:div>
                      </w:divsChild>
                    </w:div>
                    <w:div w:id="1674258294">
                      <w:marLeft w:val="0"/>
                      <w:marRight w:val="0"/>
                      <w:marTop w:val="0"/>
                      <w:marBottom w:val="0"/>
                      <w:divBdr>
                        <w:top w:val="none" w:sz="0" w:space="0" w:color="auto"/>
                        <w:left w:val="none" w:sz="0" w:space="0" w:color="auto"/>
                        <w:bottom w:val="none" w:sz="0" w:space="0" w:color="auto"/>
                        <w:right w:val="none" w:sz="0" w:space="0" w:color="auto"/>
                      </w:divBdr>
                      <w:divsChild>
                        <w:div w:id="496851273">
                          <w:marLeft w:val="0"/>
                          <w:marRight w:val="0"/>
                          <w:marTop w:val="0"/>
                          <w:marBottom w:val="0"/>
                          <w:divBdr>
                            <w:top w:val="none" w:sz="0" w:space="0" w:color="auto"/>
                            <w:left w:val="none" w:sz="0" w:space="0" w:color="auto"/>
                            <w:bottom w:val="none" w:sz="0" w:space="0" w:color="auto"/>
                            <w:right w:val="none" w:sz="0" w:space="0" w:color="auto"/>
                          </w:divBdr>
                          <w:divsChild>
                            <w:div w:id="51275769">
                              <w:marLeft w:val="0"/>
                              <w:marRight w:val="0"/>
                              <w:marTop w:val="0"/>
                              <w:marBottom w:val="0"/>
                              <w:divBdr>
                                <w:top w:val="none" w:sz="0" w:space="0" w:color="auto"/>
                                <w:left w:val="none" w:sz="0" w:space="0" w:color="auto"/>
                                <w:bottom w:val="none" w:sz="0" w:space="0" w:color="auto"/>
                                <w:right w:val="none" w:sz="0" w:space="0" w:color="auto"/>
                              </w:divBdr>
                            </w:div>
                            <w:div w:id="69927534">
                              <w:marLeft w:val="0"/>
                              <w:marRight w:val="0"/>
                              <w:marTop w:val="0"/>
                              <w:marBottom w:val="0"/>
                              <w:divBdr>
                                <w:top w:val="none" w:sz="0" w:space="0" w:color="auto"/>
                                <w:left w:val="none" w:sz="0" w:space="0" w:color="auto"/>
                                <w:bottom w:val="none" w:sz="0" w:space="0" w:color="auto"/>
                                <w:right w:val="none" w:sz="0" w:space="0" w:color="auto"/>
                              </w:divBdr>
                            </w:div>
                            <w:div w:id="179971633">
                              <w:marLeft w:val="0"/>
                              <w:marRight w:val="0"/>
                              <w:marTop w:val="0"/>
                              <w:marBottom w:val="0"/>
                              <w:divBdr>
                                <w:top w:val="none" w:sz="0" w:space="0" w:color="auto"/>
                                <w:left w:val="none" w:sz="0" w:space="0" w:color="auto"/>
                                <w:bottom w:val="none" w:sz="0" w:space="0" w:color="auto"/>
                                <w:right w:val="none" w:sz="0" w:space="0" w:color="auto"/>
                              </w:divBdr>
                            </w:div>
                            <w:div w:id="248467244">
                              <w:marLeft w:val="0"/>
                              <w:marRight w:val="0"/>
                              <w:marTop w:val="0"/>
                              <w:marBottom w:val="0"/>
                              <w:divBdr>
                                <w:top w:val="none" w:sz="0" w:space="0" w:color="auto"/>
                                <w:left w:val="none" w:sz="0" w:space="0" w:color="auto"/>
                                <w:bottom w:val="single" w:sz="6" w:space="0" w:color="FFFFFF"/>
                                <w:right w:val="none" w:sz="0" w:space="0" w:color="auto"/>
                              </w:divBdr>
                            </w:div>
                            <w:div w:id="372582642">
                              <w:marLeft w:val="0"/>
                              <w:marRight w:val="0"/>
                              <w:marTop w:val="0"/>
                              <w:marBottom w:val="0"/>
                              <w:divBdr>
                                <w:top w:val="none" w:sz="0" w:space="0" w:color="auto"/>
                                <w:left w:val="none" w:sz="0" w:space="0" w:color="auto"/>
                                <w:bottom w:val="none" w:sz="0" w:space="0" w:color="auto"/>
                                <w:right w:val="none" w:sz="0" w:space="0" w:color="auto"/>
                              </w:divBdr>
                            </w:div>
                            <w:div w:id="649673134">
                              <w:marLeft w:val="0"/>
                              <w:marRight w:val="0"/>
                              <w:marTop w:val="0"/>
                              <w:marBottom w:val="0"/>
                              <w:divBdr>
                                <w:top w:val="none" w:sz="0" w:space="0" w:color="auto"/>
                                <w:left w:val="none" w:sz="0" w:space="0" w:color="auto"/>
                                <w:bottom w:val="none" w:sz="0" w:space="0" w:color="auto"/>
                                <w:right w:val="none" w:sz="0" w:space="0" w:color="auto"/>
                              </w:divBdr>
                            </w:div>
                            <w:div w:id="661275436">
                              <w:marLeft w:val="0"/>
                              <w:marRight w:val="0"/>
                              <w:marTop w:val="0"/>
                              <w:marBottom w:val="0"/>
                              <w:divBdr>
                                <w:top w:val="none" w:sz="0" w:space="0" w:color="auto"/>
                                <w:left w:val="none" w:sz="0" w:space="0" w:color="auto"/>
                                <w:bottom w:val="none" w:sz="0" w:space="0" w:color="auto"/>
                                <w:right w:val="none" w:sz="0" w:space="0" w:color="auto"/>
                              </w:divBdr>
                            </w:div>
                            <w:div w:id="725445939">
                              <w:marLeft w:val="0"/>
                              <w:marRight w:val="0"/>
                              <w:marTop w:val="0"/>
                              <w:marBottom w:val="0"/>
                              <w:divBdr>
                                <w:top w:val="none" w:sz="0" w:space="0" w:color="auto"/>
                                <w:left w:val="none" w:sz="0" w:space="0" w:color="auto"/>
                                <w:bottom w:val="none" w:sz="0" w:space="0" w:color="auto"/>
                                <w:right w:val="none" w:sz="0" w:space="0" w:color="auto"/>
                              </w:divBdr>
                            </w:div>
                            <w:div w:id="818616410">
                              <w:marLeft w:val="0"/>
                              <w:marRight w:val="0"/>
                              <w:marTop w:val="0"/>
                              <w:marBottom w:val="0"/>
                              <w:divBdr>
                                <w:top w:val="none" w:sz="0" w:space="0" w:color="auto"/>
                                <w:left w:val="none" w:sz="0" w:space="0" w:color="auto"/>
                                <w:bottom w:val="none" w:sz="0" w:space="0" w:color="auto"/>
                                <w:right w:val="none" w:sz="0" w:space="0" w:color="auto"/>
                              </w:divBdr>
                            </w:div>
                            <w:div w:id="941112452">
                              <w:marLeft w:val="0"/>
                              <w:marRight w:val="0"/>
                              <w:marTop w:val="0"/>
                              <w:marBottom w:val="0"/>
                              <w:divBdr>
                                <w:top w:val="none" w:sz="0" w:space="0" w:color="auto"/>
                                <w:left w:val="none" w:sz="0" w:space="0" w:color="auto"/>
                                <w:bottom w:val="none" w:sz="0" w:space="0" w:color="auto"/>
                                <w:right w:val="none" w:sz="0" w:space="0" w:color="auto"/>
                              </w:divBdr>
                            </w:div>
                            <w:div w:id="983242714">
                              <w:marLeft w:val="0"/>
                              <w:marRight w:val="0"/>
                              <w:marTop w:val="0"/>
                              <w:marBottom w:val="0"/>
                              <w:divBdr>
                                <w:top w:val="none" w:sz="0" w:space="0" w:color="auto"/>
                                <w:left w:val="none" w:sz="0" w:space="0" w:color="auto"/>
                                <w:bottom w:val="none" w:sz="0" w:space="0" w:color="auto"/>
                                <w:right w:val="none" w:sz="0" w:space="0" w:color="auto"/>
                              </w:divBdr>
                            </w:div>
                            <w:div w:id="989555694">
                              <w:marLeft w:val="0"/>
                              <w:marRight w:val="0"/>
                              <w:marTop w:val="0"/>
                              <w:marBottom w:val="0"/>
                              <w:divBdr>
                                <w:top w:val="none" w:sz="0" w:space="0" w:color="auto"/>
                                <w:left w:val="none" w:sz="0" w:space="0" w:color="auto"/>
                                <w:bottom w:val="none" w:sz="0" w:space="0" w:color="auto"/>
                                <w:right w:val="none" w:sz="0" w:space="0" w:color="auto"/>
                              </w:divBdr>
                            </w:div>
                            <w:div w:id="1023672716">
                              <w:marLeft w:val="0"/>
                              <w:marRight w:val="0"/>
                              <w:marTop w:val="0"/>
                              <w:marBottom w:val="0"/>
                              <w:divBdr>
                                <w:top w:val="none" w:sz="0" w:space="0" w:color="auto"/>
                                <w:left w:val="none" w:sz="0" w:space="0" w:color="auto"/>
                                <w:bottom w:val="none" w:sz="0" w:space="0" w:color="auto"/>
                                <w:right w:val="none" w:sz="0" w:space="0" w:color="auto"/>
                              </w:divBdr>
                            </w:div>
                            <w:div w:id="1409108683">
                              <w:marLeft w:val="0"/>
                              <w:marRight w:val="0"/>
                              <w:marTop w:val="0"/>
                              <w:marBottom w:val="0"/>
                              <w:divBdr>
                                <w:top w:val="none" w:sz="0" w:space="0" w:color="auto"/>
                                <w:left w:val="none" w:sz="0" w:space="0" w:color="auto"/>
                                <w:bottom w:val="none" w:sz="0" w:space="0" w:color="auto"/>
                                <w:right w:val="none" w:sz="0" w:space="0" w:color="auto"/>
                              </w:divBdr>
                            </w:div>
                            <w:div w:id="1517619477">
                              <w:marLeft w:val="0"/>
                              <w:marRight w:val="0"/>
                              <w:marTop w:val="0"/>
                              <w:marBottom w:val="0"/>
                              <w:divBdr>
                                <w:top w:val="none" w:sz="0" w:space="0" w:color="auto"/>
                                <w:left w:val="none" w:sz="0" w:space="0" w:color="auto"/>
                                <w:bottom w:val="none" w:sz="0" w:space="0" w:color="auto"/>
                                <w:right w:val="none" w:sz="0" w:space="0" w:color="auto"/>
                              </w:divBdr>
                            </w:div>
                            <w:div w:id="1677656535">
                              <w:marLeft w:val="0"/>
                              <w:marRight w:val="0"/>
                              <w:marTop w:val="0"/>
                              <w:marBottom w:val="0"/>
                              <w:divBdr>
                                <w:top w:val="none" w:sz="0" w:space="0" w:color="auto"/>
                                <w:left w:val="none" w:sz="0" w:space="0" w:color="auto"/>
                                <w:bottom w:val="none" w:sz="0" w:space="0" w:color="auto"/>
                                <w:right w:val="none" w:sz="0" w:space="0" w:color="auto"/>
                              </w:divBdr>
                            </w:div>
                            <w:div w:id="1722359466">
                              <w:marLeft w:val="0"/>
                              <w:marRight w:val="0"/>
                              <w:marTop w:val="0"/>
                              <w:marBottom w:val="0"/>
                              <w:divBdr>
                                <w:top w:val="none" w:sz="0" w:space="0" w:color="auto"/>
                                <w:left w:val="none" w:sz="0" w:space="0" w:color="auto"/>
                                <w:bottom w:val="none" w:sz="0" w:space="0" w:color="auto"/>
                                <w:right w:val="none" w:sz="0" w:space="0" w:color="auto"/>
                              </w:divBdr>
                            </w:div>
                            <w:div w:id="1760323442">
                              <w:marLeft w:val="0"/>
                              <w:marRight w:val="0"/>
                              <w:marTop w:val="0"/>
                              <w:marBottom w:val="0"/>
                              <w:divBdr>
                                <w:top w:val="none" w:sz="0" w:space="0" w:color="auto"/>
                                <w:left w:val="none" w:sz="0" w:space="0" w:color="auto"/>
                                <w:bottom w:val="none" w:sz="0" w:space="0" w:color="auto"/>
                                <w:right w:val="none" w:sz="0" w:space="0" w:color="auto"/>
                              </w:divBdr>
                            </w:div>
                            <w:div w:id="1791624090">
                              <w:marLeft w:val="0"/>
                              <w:marRight w:val="0"/>
                              <w:marTop w:val="0"/>
                              <w:marBottom w:val="0"/>
                              <w:divBdr>
                                <w:top w:val="none" w:sz="0" w:space="0" w:color="auto"/>
                                <w:left w:val="none" w:sz="0" w:space="0" w:color="auto"/>
                                <w:bottom w:val="none" w:sz="0" w:space="0" w:color="auto"/>
                                <w:right w:val="none" w:sz="0" w:space="0" w:color="auto"/>
                              </w:divBdr>
                            </w:div>
                            <w:div w:id="1811315572">
                              <w:marLeft w:val="0"/>
                              <w:marRight w:val="0"/>
                              <w:marTop w:val="0"/>
                              <w:marBottom w:val="0"/>
                              <w:divBdr>
                                <w:top w:val="none" w:sz="0" w:space="0" w:color="auto"/>
                                <w:left w:val="none" w:sz="0" w:space="0" w:color="auto"/>
                                <w:bottom w:val="none" w:sz="0" w:space="0" w:color="auto"/>
                                <w:right w:val="none" w:sz="0" w:space="0" w:color="auto"/>
                              </w:divBdr>
                            </w:div>
                            <w:div w:id="1811940826">
                              <w:marLeft w:val="0"/>
                              <w:marRight w:val="0"/>
                              <w:marTop w:val="0"/>
                              <w:marBottom w:val="0"/>
                              <w:divBdr>
                                <w:top w:val="none" w:sz="0" w:space="0" w:color="auto"/>
                                <w:left w:val="none" w:sz="0" w:space="0" w:color="auto"/>
                                <w:bottom w:val="none" w:sz="0" w:space="0" w:color="auto"/>
                                <w:right w:val="none" w:sz="0" w:space="0" w:color="auto"/>
                              </w:divBdr>
                            </w:div>
                            <w:div w:id="1963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3127">
                  <w:marLeft w:val="0"/>
                  <w:marRight w:val="0"/>
                  <w:marTop w:val="0"/>
                  <w:marBottom w:val="0"/>
                  <w:divBdr>
                    <w:top w:val="none" w:sz="0" w:space="0" w:color="auto"/>
                    <w:left w:val="none" w:sz="0" w:space="0" w:color="auto"/>
                    <w:bottom w:val="none" w:sz="0" w:space="0" w:color="auto"/>
                    <w:right w:val="none" w:sz="0" w:space="0" w:color="auto"/>
                  </w:divBdr>
                  <w:divsChild>
                    <w:div w:id="521213249">
                      <w:marLeft w:val="0"/>
                      <w:marRight w:val="0"/>
                      <w:marTop w:val="0"/>
                      <w:marBottom w:val="0"/>
                      <w:divBdr>
                        <w:top w:val="none" w:sz="0" w:space="0" w:color="auto"/>
                        <w:left w:val="none" w:sz="0" w:space="0" w:color="auto"/>
                        <w:bottom w:val="none" w:sz="0" w:space="0" w:color="auto"/>
                        <w:right w:val="none" w:sz="0" w:space="0" w:color="auto"/>
                      </w:divBdr>
                      <w:divsChild>
                        <w:div w:id="65611535">
                          <w:marLeft w:val="0"/>
                          <w:marRight w:val="0"/>
                          <w:marTop w:val="0"/>
                          <w:marBottom w:val="0"/>
                          <w:divBdr>
                            <w:top w:val="none" w:sz="0" w:space="0" w:color="auto"/>
                            <w:left w:val="none" w:sz="0" w:space="0" w:color="auto"/>
                            <w:bottom w:val="none" w:sz="0" w:space="0" w:color="auto"/>
                            <w:right w:val="none" w:sz="0" w:space="0" w:color="auto"/>
                          </w:divBdr>
                        </w:div>
                        <w:div w:id="2849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0223">
              <w:marLeft w:val="-255"/>
              <w:marRight w:val="-255"/>
              <w:marTop w:val="0"/>
              <w:marBottom w:val="0"/>
              <w:divBdr>
                <w:top w:val="none" w:sz="0" w:space="0" w:color="auto"/>
                <w:left w:val="none" w:sz="0" w:space="0" w:color="auto"/>
                <w:bottom w:val="none" w:sz="0" w:space="0" w:color="auto"/>
                <w:right w:val="none" w:sz="0" w:space="0" w:color="auto"/>
              </w:divBdr>
              <w:divsChild>
                <w:div w:id="1030764862">
                  <w:marLeft w:val="0"/>
                  <w:marRight w:val="0"/>
                  <w:marTop w:val="0"/>
                  <w:marBottom w:val="0"/>
                  <w:divBdr>
                    <w:top w:val="none" w:sz="0" w:space="0" w:color="auto"/>
                    <w:left w:val="none" w:sz="0" w:space="0" w:color="auto"/>
                    <w:bottom w:val="none" w:sz="0" w:space="0" w:color="auto"/>
                    <w:right w:val="none" w:sz="0" w:space="0" w:color="auto"/>
                  </w:divBdr>
                  <w:divsChild>
                    <w:div w:id="17666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074">
              <w:marLeft w:val="0"/>
              <w:marRight w:val="0"/>
              <w:marTop w:val="30"/>
              <w:marBottom w:val="0"/>
              <w:divBdr>
                <w:top w:val="none" w:sz="0" w:space="0" w:color="auto"/>
                <w:left w:val="none" w:sz="0" w:space="0" w:color="auto"/>
                <w:bottom w:val="none" w:sz="0" w:space="0" w:color="auto"/>
                <w:right w:val="none" w:sz="0" w:space="0" w:color="auto"/>
              </w:divBdr>
              <w:divsChild>
                <w:div w:id="2000034624">
                  <w:marLeft w:val="-510"/>
                  <w:marRight w:val="0"/>
                  <w:marTop w:val="0"/>
                  <w:marBottom w:val="0"/>
                  <w:divBdr>
                    <w:top w:val="none" w:sz="0" w:space="0" w:color="auto"/>
                    <w:left w:val="none" w:sz="0" w:space="0" w:color="auto"/>
                    <w:bottom w:val="none" w:sz="0" w:space="0" w:color="auto"/>
                    <w:right w:val="none" w:sz="0" w:space="0" w:color="auto"/>
                  </w:divBdr>
                  <w:divsChild>
                    <w:div w:id="1540435027">
                      <w:marLeft w:val="0"/>
                      <w:marRight w:val="0"/>
                      <w:marTop w:val="0"/>
                      <w:marBottom w:val="0"/>
                      <w:divBdr>
                        <w:top w:val="none" w:sz="0" w:space="0" w:color="auto"/>
                        <w:left w:val="none" w:sz="0" w:space="0" w:color="auto"/>
                        <w:bottom w:val="none" w:sz="0" w:space="0" w:color="auto"/>
                        <w:right w:val="none" w:sz="0" w:space="0" w:color="auto"/>
                      </w:divBdr>
                      <w:divsChild>
                        <w:div w:id="7424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1683">
                  <w:marLeft w:val="0"/>
                  <w:marRight w:val="0"/>
                  <w:marTop w:val="330"/>
                  <w:marBottom w:val="0"/>
                  <w:divBdr>
                    <w:top w:val="none" w:sz="0" w:space="0" w:color="auto"/>
                    <w:left w:val="none" w:sz="0" w:space="0" w:color="auto"/>
                    <w:bottom w:val="none" w:sz="0" w:space="0" w:color="auto"/>
                    <w:right w:val="none" w:sz="0" w:space="0" w:color="auto"/>
                  </w:divBdr>
                </w:div>
              </w:divsChild>
            </w:div>
            <w:div w:id="183475858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823082021">
      <w:bodyDiv w:val="1"/>
      <w:marLeft w:val="0"/>
      <w:marRight w:val="0"/>
      <w:marTop w:val="0"/>
      <w:marBottom w:val="0"/>
      <w:divBdr>
        <w:top w:val="none" w:sz="0" w:space="0" w:color="auto"/>
        <w:left w:val="none" w:sz="0" w:space="0" w:color="auto"/>
        <w:bottom w:val="none" w:sz="0" w:space="0" w:color="auto"/>
        <w:right w:val="none" w:sz="0" w:space="0" w:color="auto"/>
      </w:divBdr>
      <w:divsChild>
        <w:div w:id="1014847587">
          <w:marLeft w:val="0"/>
          <w:marRight w:val="0"/>
          <w:marTop w:val="0"/>
          <w:marBottom w:val="330"/>
          <w:divBdr>
            <w:top w:val="none" w:sz="0" w:space="0" w:color="auto"/>
            <w:left w:val="none" w:sz="0" w:space="0" w:color="auto"/>
            <w:bottom w:val="none" w:sz="0" w:space="0" w:color="auto"/>
            <w:right w:val="none" w:sz="0" w:space="0" w:color="auto"/>
          </w:divBdr>
          <w:divsChild>
            <w:div w:id="1304382498">
              <w:marLeft w:val="0"/>
              <w:marRight w:val="0"/>
              <w:marTop w:val="0"/>
              <w:marBottom w:val="0"/>
              <w:divBdr>
                <w:top w:val="none" w:sz="0" w:space="0" w:color="auto"/>
                <w:left w:val="none" w:sz="0" w:space="0" w:color="auto"/>
                <w:bottom w:val="none" w:sz="0" w:space="0" w:color="auto"/>
                <w:right w:val="none" w:sz="0" w:space="0" w:color="auto"/>
              </w:divBdr>
              <w:divsChild>
                <w:div w:id="1710496565">
                  <w:marLeft w:val="0"/>
                  <w:marRight w:val="0"/>
                  <w:marTop w:val="0"/>
                  <w:marBottom w:val="0"/>
                  <w:divBdr>
                    <w:top w:val="none" w:sz="0" w:space="0" w:color="auto"/>
                    <w:left w:val="none" w:sz="0" w:space="0" w:color="auto"/>
                    <w:bottom w:val="none" w:sz="0" w:space="0" w:color="auto"/>
                    <w:right w:val="none" w:sz="0" w:space="0" w:color="auto"/>
                  </w:divBdr>
                </w:div>
              </w:divsChild>
            </w:div>
            <w:div w:id="1529371659">
              <w:marLeft w:val="0"/>
              <w:marRight w:val="0"/>
              <w:marTop w:val="330"/>
              <w:marBottom w:val="0"/>
              <w:divBdr>
                <w:top w:val="none" w:sz="0" w:space="0" w:color="auto"/>
                <w:left w:val="none" w:sz="0" w:space="0" w:color="auto"/>
                <w:bottom w:val="none" w:sz="0" w:space="0" w:color="auto"/>
                <w:right w:val="none" w:sz="0" w:space="0" w:color="auto"/>
              </w:divBdr>
            </w:div>
          </w:divsChild>
        </w:div>
        <w:div w:id="1123813386">
          <w:marLeft w:val="0"/>
          <w:marRight w:val="0"/>
          <w:marTop w:val="510"/>
          <w:marBottom w:val="0"/>
          <w:divBdr>
            <w:top w:val="none" w:sz="0" w:space="0" w:color="auto"/>
            <w:left w:val="none" w:sz="0" w:space="0" w:color="auto"/>
            <w:bottom w:val="none" w:sz="0" w:space="0" w:color="auto"/>
            <w:right w:val="none" w:sz="0" w:space="0" w:color="auto"/>
          </w:divBdr>
          <w:divsChild>
            <w:div w:id="1321688613">
              <w:marLeft w:val="0"/>
              <w:marRight w:val="0"/>
              <w:marTop w:val="0"/>
              <w:marBottom w:val="0"/>
              <w:divBdr>
                <w:top w:val="none" w:sz="0" w:space="0" w:color="auto"/>
                <w:left w:val="none" w:sz="0" w:space="0" w:color="auto"/>
                <w:bottom w:val="none" w:sz="0" w:space="0" w:color="auto"/>
                <w:right w:val="none" w:sz="0" w:space="0" w:color="auto"/>
              </w:divBdr>
              <w:divsChild>
                <w:div w:id="1130439722">
                  <w:marLeft w:val="0"/>
                  <w:marRight w:val="0"/>
                  <w:marTop w:val="0"/>
                  <w:marBottom w:val="0"/>
                  <w:divBdr>
                    <w:top w:val="none" w:sz="0" w:space="0" w:color="auto"/>
                    <w:left w:val="none" w:sz="0" w:space="0" w:color="auto"/>
                    <w:bottom w:val="none" w:sz="0" w:space="0" w:color="auto"/>
                    <w:right w:val="none" w:sz="0" w:space="0" w:color="auto"/>
                  </w:divBdr>
                  <w:divsChild>
                    <w:div w:id="157019066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7306">
      <w:bodyDiv w:val="1"/>
      <w:marLeft w:val="0"/>
      <w:marRight w:val="0"/>
      <w:marTop w:val="0"/>
      <w:marBottom w:val="0"/>
      <w:divBdr>
        <w:top w:val="none" w:sz="0" w:space="0" w:color="auto"/>
        <w:left w:val="none" w:sz="0" w:space="0" w:color="auto"/>
        <w:bottom w:val="none" w:sz="0" w:space="0" w:color="auto"/>
        <w:right w:val="none" w:sz="0" w:space="0" w:color="auto"/>
      </w:divBdr>
    </w:div>
    <w:div w:id="2017732534">
      <w:bodyDiv w:val="1"/>
      <w:marLeft w:val="0"/>
      <w:marRight w:val="0"/>
      <w:marTop w:val="0"/>
      <w:marBottom w:val="0"/>
      <w:divBdr>
        <w:top w:val="none" w:sz="0" w:space="0" w:color="auto"/>
        <w:left w:val="none" w:sz="0" w:space="0" w:color="auto"/>
        <w:bottom w:val="none" w:sz="0" w:space="0" w:color="auto"/>
        <w:right w:val="none" w:sz="0" w:space="0" w:color="auto"/>
      </w:divBdr>
      <w:divsChild>
        <w:div w:id="349334526">
          <w:marLeft w:val="0"/>
          <w:marRight w:val="0"/>
          <w:marTop w:val="0"/>
          <w:marBottom w:val="0"/>
          <w:divBdr>
            <w:top w:val="none" w:sz="0" w:space="0" w:color="auto"/>
            <w:left w:val="none" w:sz="0" w:space="0" w:color="auto"/>
            <w:bottom w:val="none" w:sz="0" w:space="0" w:color="auto"/>
            <w:right w:val="none" w:sz="0" w:space="0" w:color="auto"/>
          </w:divBdr>
          <w:divsChild>
            <w:div w:id="698555117">
              <w:marLeft w:val="0"/>
              <w:marRight w:val="0"/>
              <w:marTop w:val="30"/>
              <w:marBottom w:val="0"/>
              <w:divBdr>
                <w:top w:val="none" w:sz="0" w:space="0" w:color="auto"/>
                <w:left w:val="none" w:sz="0" w:space="0" w:color="auto"/>
                <w:bottom w:val="none" w:sz="0" w:space="0" w:color="auto"/>
                <w:right w:val="none" w:sz="0" w:space="0" w:color="auto"/>
              </w:divBdr>
              <w:divsChild>
                <w:div w:id="414983742">
                  <w:marLeft w:val="0"/>
                  <w:marRight w:val="0"/>
                  <w:marTop w:val="0"/>
                  <w:marBottom w:val="0"/>
                  <w:divBdr>
                    <w:top w:val="none" w:sz="0" w:space="0" w:color="auto"/>
                    <w:left w:val="none" w:sz="0" w:space="0" w:color="auto"/>
                    <w:bottom w:val="none" w:sz="0" w:space="0" w:color="auto"/>
                    <w:right w:val="none" w:sz="0" w:space="0" w:color="auto"/>
                  </w:divBdr>
                  <w:divsChild>
                    <w:div w:id="1071123641">
                      <w:marLeft w:val="0"/>
                      <w:marRight w:val="0"/>
                      <w:marTop w:val="0"/>
                      <w:marBottom w:val="0"/>
                      <w:divBdr>
                        <w:top w:val="none" w:sz="0" w:space="0" w:color="auto"/>
                        <w:left w:val="none" w:sz="0" w:space="0" w:color="auto"/>
                        <w:bottom w:val="none" w:sz="0" w:space="0" w:color="auto"/>
                        <w:right w:val="none" w:sz="0" w:space="0" w:color="auto"/>
                      </w:divBdr>
                      <w:divsChild>
                        <w:div w:id="21461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489">
                  <w:marLeft w:val="0"/>
                  <w:marRight w:val="0"/>
                  <w:marTop w:val="0"/>
                  <w:marBottom w:val="0"/>
                  <w:divBdr>
                    <w:top w:val="none" w:sz="0" w:space="0" w:color="auto"/>
                    <w:left w:val="none" w:sz="0" w:space="0" w:color="auto"/>
                    <w:bottom w:val="none" w:sz="0" w:space="0" w:color="auto"/>
                    <w:right w:val="none" w:sz="0" w:space="0" w:color="auto"/>
                  </w:divBdr>
                  <w:divsChild>
                    <w:div w:id="1161429168">
                      <w:marLeft w:val="0"/>
                      <w:marRight w:val="0"/>
                      <w:marTop w:val="0"/>
                      <w:marBottom w:val="0"/>
                      <w:divBdr>
                        <w:top w:val="none" w:sz="0" w:space="0" w:color="auto"/>
                        <w:left w:val="none" w:sz="0" w:space="0" w:color="auto"/>
                        <w:bottom w:val="none" w:sz="0" w:space="0" w:color="auto"/>
                        <w:right w:val="none" w:sz="0" w:space="0" w:color="auto"/>
                      </w:divBdr>
                      <w:divsChild>
                        <w:div w:id="464348350">
                          <w:marLeft w:val="180"/>
                          <w:marRight w:val="0"/>
                          <w:marTop w:val="0"/>
                          <w:marBottom w:val="0"/>
                          <w:divBdr>
                            <w:top w:val="none" w:sz="0" w:space="0" w:color="auto"/>
                            <w:left w:val="none" w:sz="0" w:space="0" w:color="auto"/>
                            <w:bottom w:val="none" w:sz="0" w:space="0" w:color="auto"/>
                            <w:right w:val="none" w:sz="0" w:space="0" w:color="auto"/>
                          </w:divBdr>
                          <w:divsChild>
                            <w:div w:id="901790441">
                              <w:marLeft w:val="0"/>
                              <w:marRight w:val="0"/>
                              <w:marTop w:val="0"/>
                              <w:marBottom w:val="0"/>
                              <w:divBdr>
                                <w:top w:val="none" w:sz="0" w:space="0" w:color="auto"/>
                                <w:left w:val="none" w:sz="0" w:space="0" w:color="auto"/>
                                <w:bottom w:val="none" w:sz="0" w:space="0" w:color="auto"/>
                                <w:right w:val="none" w:sz="0" w:space="0" w:color="auto"/>
                              </w:divBdr>
                            </w:div>
                          </w:divsChild>
                        </w:div>
                        <w:div w:id="545721313">
                          <w:marLeft w:val="180"/>
                          <w:marRight w:val="0"/>
                          <w:marTop w:val="0"/>
                          <w:marBottom w:val="0"/>
                          <w:divBdr>
                            <w:top w:val="none" w:sz="0" w:space="0" w:color="auto"/>
                            <w:left w:val="none" w:sz="0" w:space="0" w:color="auto"/>
                            <w:bottom w:val="none" w:sz="0" w:space="0" w:color="auto"/>
                            <w:right w:val="none" w:sz="0" w:space="0" w:color="auto"/>
                          </w:divBdr>
                          <w:divsChild>
                            <w:div w:id="762846374">
                              <w:marLeft w:val="0"/>
                              <w:marRight w:val="0"/>
                              <w:marTop w:val="0"/>
                              <w:marBottom w:val="0"/>
                              <w:divBdr>
                                <w:top w:val="none" w:sz="0" w:space="0" w:color="auto"/>
                                <w:left w:val="none" w:sz="0" w:space="0" w:color="auto"/>
                                <w:bottom w:val="none" w:sz="0" w:space="0" w:color="auto"/>
                                <w:right w:val="none" w:sz="0" w:space="0" w:color="auto"/>
                              </w:divBdr>
                            </w:div>
                          </w:divsChild>
                        </w:div>
                        <w:div w:id="588972567">
                          <w:marLeft w:val="180"/>
                          <w:marRight w:val="0"/>
                          <w:marTop w:val="0"/>
                          <w:marBottom w:val="0"/>
                          <w:divBdr>
                            <w:top w:val="none" w:sz="0" w:space="0" w:color="auto"/>
                            <w:left w:val="none" w:sz="0" w:space="0" w:color="auto"/>
                            <w:bottom w:val="none" w:sz="0" w:space="0" w:color="auto"/>
                            <w:right w:val="none" w:sz="0" w:space="0" w:color="auto"/>
                          </w:divBdr>
                          <w:divsChild>
                            <w:div w:id="41709136">
                              <w:marLeft w:val="0"/>
                              <w:marRight w:val="0"/>
                              <w:marTop w:val="0"/>
                              <w:marBottom w:val="0"/>
                              <w:divBdr>
                                <w:top w:val="none" w:sz="0" w:space="0" w:color="auto"/>
                                <w:left w:val="none" w:sz="0" w:space="0" w:color="auto"/>
                                <w:bottom w:val="none" w:sz="0" w:space="0" w:color="auto"/>
                                <w:right w:val="none" w:sz="0" w:space="0" w:color="auto"/>
                              </w:divBdr>
                            </w:div>
                          </w:divsChild>
                        </w:div>
                        <w:div w:id="1958222036">
                          <w:marLeft w:val="180"/>
                          <w:marRight w:val="0"/>
                          <w:marTop w:val="0"/>
                          <w:marBottom w:val="0"/>
                          <w:divBdr>
                            <w:top w:val="none" w:sz="0" w:space="0" w:color="auto"/>
                            <w:left w:val="none" w:sz="0" w:space="0" w:color="auto"/>
                            <w:bottom w:val="none" w:sz="0" w:space="0" w:color="auto"/>
                            <w:right w:val="none" w:sz="0" w:space="0" w:color="auto"/>
                          </w:divBdr>
                          <w:divsChild>
                            <w:div w:id="17143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61856">
              <w:marLeft w:val="-255"/>
              <w:marRight w:val="-255"/>
              <w:marTop w:val="0"/>
              <w:marBottom w:val="0"/>
              <w:divBdr>
                <w:top w:val="none" w:sz="0" w:space="0" w:color="auto"/>
                <w:left w:val="none" w:sz="0" w:space="0" w:color="auto"/>
                <w:bottom w:val="none" w:sz="0" w:space="0" w:color="auto"/>
                <w:right w:val="none" w:sz="0" w:space="0" w:color="auto"/>
              </w:divBdr>
              <w:divsChild>
                <w:div w:id="1518084439">
                  <w:marLeft w:val="0"/>
                  <w:marRight w:val="0"/>
                  <w:marTop w:val="0"/>
                  <w:marBottom w:val="0"/>
                  <w:divBdr>
                    <w:top w:val="none" w:sz="0" w:space="0" w:color="auto"/>
                    <w:left w:val="none" w:sz="0" w:space="0" w:color="auto"/>
                    <w:bottom w:val="none" w:sz="0" w:space="0" w:color="auto"/>
                    <w:right w:val="none" w:sz="0" w:space="0" w:color="auto"/>
                  </w:divBdr>
                  <w:divsChild>
                    <w:div w:id="1097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1313">
              <w:marLeft w:val="0"/>
              <w:marRight w:val="0"/>
              <w:marTop w:val="30"/>
              <w:marBottom w:val="0"/>
              <w:divBdr>
                <w:top w:val="none" w:sz="0" w:space="0" w:color="auto"/>
                <w:left w:val="none" w:sz="0" w:space="0" w:color="auto"/>
                <w:bottom w:val="none" w:sz="0" w:space="0" w:color="auto"/>
                <w:right w:val="none" w:sz="0" w:space="0" w:color="auto"/>
              </w:divBdr>
              <w:divsChild>
                <w:div w:id="477385399">
                  <w:marLeft w:val="0"/>
                  <w:marRight w:val="0"/>
                  <w:marTop w:val="0"/>
                  <w:marBottom w:val="0"/>
                  <w:divBdr>
                    <w:top w:val="none" w:sz="0" w:space="0" w:color="auto"/>
                    <w:left w:val="none" w:sz="0" w:space="0" w:color="auto"/>
                    <w:bottom w:val="none" w:sz="0" w:space="0" w:color="auto"/>
                    <w:right w:val="none" w:sz="0" w:space="0" w:color="auto"/>
                  </w:divBdr>
                  <w:divsChild>
                    <w:div w:id="1653100941">
                      <w:marLeft w:val="0"/>
                      <w:marRight w:val="0"/>
                      <w:marTop w:val="0"/>
                      <w:marBottom w:val="0"/>
                      <w:divBdr>
                        <w:top w:val="none" w:sz="0" w:space="0" w:color="auto"/>
                        <w:left w:val="none" w:sz="0" w:space="0" w:color="auto"/>
                        <w:bottom w:val="none" w:sz="0" w:space="0" w:color="auto"/>
                        <w:right w:val="none" w:sz="0" w:space="0" w:color="auto"/>
                      </w:divBdr>
                      <w:divsChild>
                        <w:div w:id="913860394">
                          <w:marLeft w:val="0"/>
                          <w:marRight w:val="0"/>
                          <w:marTop w:val="0"/>
                          <w:marBottom w:val="0"/>
                          <w:divBdr>
                            <w:top w:val="none" w:sz="0" w:space="0" w:color="auto"/>
                            <w:left w:val="none" w:sz="0" w:space="0" w:color="auto"/>
                            <w:bottom w:val="none" w:sz="0" w:space="0" w:color="auto"/>
                            <w:right w:val="none" w:sz="0" w:space="0" w:color="auto"/>
                          </w:divBdr>
                        </w:div>
                        <w:div w:id="9805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30323">
                  <w:marLeft w:val="0"/>
                  <w:marRight w:val="0"/>
                  <w:marTop w:val="0"/>
                  <w:marBottom w:val="0"/>
                  <w:divBdr>
                    <w:top w:val="none" w:sz="0" w:space="0" w:color="auto"/>
                    <w:left w:val="none" w:sz="0" w:space="0" w:color="auto"/>
                    <w:bottom w:val="none" w:sz="0" w:space="0" w:color="auto"/>
                    <w:right w:val="none" w:sz="0" w:space="0" w:color="auto"/>
                  </w:divBdr>
                  <w:divsChild>
                    <w:div w:id="705570030">
                      <w:marLeft w:val="0"/>
                      <w:marRight w:val="0"/>
                      <w:marTop w:val="0"/>
                      <w:marBottom w:val="0"/>
                      <w:divBdr>
                        <w:top w:val="none" w:sz="0" w:space="0" w:color="auto"/>
                        <w:left w:val="none" w:sz="0" w:space="0" w:color="auto"/>
                        <w:bottom w:val="none" w:sz="0" w:space="0" w:color="auto"/>
                        <w:right w:val="none" w:sz="0" w:space="0" w:color="auto"/>
                      </w:divBdr>
                      <w:divsChild>
                        <w:div w:id="205996078">
                          <w:marLeft w:val="0"/>
                          <w:marRight w:val="0"/>
                          <w:marTop w:val="0"/>
                          <w:marBottom w:val="0"/>
                          <w:divBdr>
                            <w:top w:val="none" w:sz="0" w:space="0" w:color="auto"/>
                            <w:left w:val="none" w:sz="0" w:space="0" w:color="auto"/>
                            <w:bottom w:val="single" w:sz="6" w:space="0" w:color="FFFFFF"/>
                            <w:right w:val="none" w:sz="0" w:space="0" w:color="auto"/>
                          </w:divBdr>
                        </w:div>
                        <w:div w:id="706098855">
                          <w:marLeft w:val="0"/>
                          <w:marRight w:val="0"/>
                          <w:marTop w:val="0"/>
                          <w:marBottom w:val="0"/>
                          <w:divBdr>
                            <w:top w:val="none" w:sz="0" w:space="0" w:color="auto"/>
                            <w:left w:val="none" w:sz="0" w:space="0" w:color="auto"/>
                            <w:bottom w:val="single" w:sz="6" w:space="0" w:color="FFFFFF"/>
                            <w:right w:val="none" w:sz="0" w:space="0" w:color="auto"/>
                          </w:divBdr>
                        </w:div>
                        <w:div w:id="936210547">
                          <w:marLeft w:val="0"/>
                          <w:marRight w:val="0"/>
                          <w:marTop w:val="0"/>
                          <w:marBottom w:val="0"/>
                          <w:divBdr>
                            <w:top w:val="none" w:sz="0" w:space="0" w:color="auto"/>
                            <w:left w:val="none" w:sz="0" w:space="0" w:color="auto"/>
                            <w:bottom w:val="single" w:sz="6" w:space="0" w:color="FFFFFF"/>
                            <w:right w:val="none" w:sz="0" w:space="0" w:color="auto"/>
                          </w:divBdr>
                        </w:div>
                        <w:div w:id="1179077084">
                          <w:marLeft w:val="0"/>
                          <w:marRight w:val="0"/>
                          <w:marTop w:val="0"/>
                          <w:marBottom w:val="0"/>
                          <w:divBdr>
                            <w:top w:val="none" w:sz="0" w:space="0" w:color="auto"/>
                            <w:left w:val="none" w:sz="0" w:space="0" w:color="auto"/>
                            <w:bottom w:val="single" w:sz="6" w:space="0" w:color="FFFFFF"/>
                            <w:right w:val="none" w:sz="0" w:space="0" w:color="auto"/>
                          </w:divBdr>
                        </w:div>
                      </w:divsChild>
                    </w:div>
                    <w:div w:id="2101221913">
                      <w:marLeft w:val="0"/>
                      <w:marRight w:val="0"/>
                      <w:marTop w:val="0"/>
                      <w:marBottom w:val="0"/>
                      <w:divBdr>
                        <w:top w:val="none" w:sz="0" w:space="0" w:color="auto"/>
                        <w:left w:val="none" w:sz="0" w:space="0" w:color="auto"/>
                        <w:bottom w:val="none" w:sz="0" w:space="0" w:color="auto"/>
                        <w:right w:val="none" w:sz="0" w:space="0" w:color="auto"/>
                      </w:divBdr>
                      <w:divsChild>
                        <w:div w:id="920870518">
                          <w:marLeft w:val="0"/>
                          <w:marRight w:val="0"/>
                          <w:marTop w:val="0"/>
                          <w:marBottom w:val="0"/>
                          <w:divBdr>
                            <w:top w:val="none" w:sz="0" w:space="0" w:color="auto"/>
                            <w:left w:val="none" w:sz="0" w:space="0" w:color="auto"/>
                            <w:bottom w:val="none" w:sz="0" w:space="0" w:color="auto"/>
                            <w:right w:val="none" w:sz="0" w:space="0" w:color="auto"/>
                          </w:divBdr>
                          <w:divsChild>
                            <w:div w:id="366567019">
                              <w:marLeft w:val="0"/>
                              <w:marRight w:val="0"/>
                              <w:marTop w:val="0"/>
                              <w:marBottom w:val="0"/>
                              <w:divBdr>
                                <w:top w:val="none" w:sz="0" w:space="0" w:color="auto"/>
                                <w:left w:val="none" w:sz="0" w:space="0" w:color="auto"/>
                                <w:bottom w:val="none" w:sz="0" w:space="0" w:color="auto"/>
                                <w:right w:val="none" w:sz="0" w:space="0" w:color="auto"/>
                              </w:divBdr>
                            </w:div>
                            <w:div w:id="1030960856">
                              <w:marLeft w:val="0"/>
                              <w:marRight w:val="0"/>
                              <w:marTop w:val="0"/>
                              <w:marBottom w:val="0"/>
                              <w:divBdr>
                                <w:top w:val="none" w:sz="0" w:space="0" w:color="auto"/>
                                <w:left w:val="none" w:sz="0" w:space="0" w:color="auto"/>
                                <w:bottom w:val="none" w:sz="0" w:space="0" w:color="auto"/>
                                <w:right w:val="none" w:sz="0" w:space="0" w:color="auto"/>
                              </w:divBdr>
                            </w:div>
                            <w:div w:id="1115248314">
                              <w:marLeft w:val="0"/>
                              <w:marRight w:val="0"/>
                              <w:marTop w:val="0"/>
                              <w:marBottom w:val="0"/>
                              <w:divBdr>
                                <w:top w:val="none" w:sz="0" w:space="0" w:color="auto"/>
                                <w:left w:val="none" w:sz="0" w:space="0" w:color="auto"/>
                                <w:bottom w:val="none" w:sz="0" w:space="0" w:color="auto"/>
                                <w:right w:val="none" w:sz="0" w:space="0" w:color="auto"/>
                              </w:divBdr>
                            </w:div>
                            <w:div w:id="1262492202">
                              <w:marLeft w:val="0"/>
                              <w:marRight w:val="0"/>
                              <w:marTop w:val="0"/>
                              <w:marBottom w:val="0"/>
                              <w:divBdr>
                                <w:top w:val="none" w:sz="0" w:space="0" w:color="auto"/>
                                <w:left w:val="none" w:sz="0" w:space="0" w:color="auto"/>
                                <w:bottom w:val="single" w:sz="6" w:space="0" w:color="FFFFFF"/>
                                <w:right w:val="none" w:sz="0" w:space="0" w:color="auto"/>
                              </w:divBdr>
                            </w:div>
                            <w:div w:id="1648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7060">
              <w:marLeft w:val="0"/>
              <w:marRight w:val="0"/>
              <w:marTop w:val="30"/>
              <w:marBottom w:val="0"/>
              <w:divBdr>
                <w:top w:val="none" w:sz="0" w:space="0" w:color="auto"/>
                <w:left w:val="none" w:sz="0" w:space="0" w:color="auto"/>
                <w:bottom w:val="none" w:sz="0" w:space="0" w:color="auto"/>
                <w:right w:val="none" w:sz="0" w:space="0" w:color="auto"/>
              </w:divBdr>
              <w:divsChild>
                <w:div w:id="1389571577">
                  <w:marLeft w:val="0"/>
                  <w:marRight w:val="0"/>
                  <w:marTop w:val="0"/>
                  <w:marBottom w:val="0"/>
                  <w:divBdr>
                    <w:top w:val="none" w:sz="0" w:space="0" w:color="auto"/>
                    <w:left w:val="none" w:sz="0" w:space="0" w:color="auto"/>
                    <w:bottom w:val="none" w:sz="0" w:space="0" w:color="auto"/>
                    <w:right w:val="none" w:sz="0" w:space="0" w:color="auto"/>
                  </w:divBdr>
                  <w:divsChild>
                    <w:div w:id="548762748">
                      <w:marLeft w:val="0"/>
                      <w:marRight w:val="0"/>
                      <w:marTop w:val="0"/>
                      <w:marBottom w:val="0"/>
                      <w:divBdr>
                        <w:top w:val="none" w:sz="0" w:space="0" w:color="auto"/>
                        <w:left w:val="none" w:sz="0" w:space="0" w:color="auto"/>
                        <w:bottom w:val="none" w:sz="0" w:space="0" w:color="auto"/>
                        <w:right w:val="none" w:sz="0" w:space="0" w:color="auto"/>
                      </w:divBdr>
                      <w:divsChild>
                        <w:div w:id="2071072429">
                          <w:marLeft w:val="0"/>
                          <w:marRight w:val="0"/>
                          <w:marTop w:val="0"/>
                          <w:marBottom w:val="0"/>
                          <w:divBdr>
                            <w:top w:val="none" w:sz="0" w:space="0" w:color="auto"/>
                            <w:left w:val="none" w:sz="0" w:space="0" w:color="auto"/>
                            <w:bottom w:val="none" w:sz="0" w:space="0" w:color="auto"/>
                            <w:right w:val="none" w:sz="0" w:space="0" w:color="auto"/>
                          </w:divBdr>
                          <w:divsChild>
                            <w:div w:id="16395997">
                              <w:marLeft w:val="0"/>
                              <w:marRight w:val="0"/>
                              <w:marTop w:val="0"/>
                              <w:marBottom w:val="0"/>
                              <w:divBdr>
                                <w:top w:val="none" w:sz="0" w:space="0" w:color="auto"/>
                                <w:left w:val="none" w:sz="0" w:space="0" w:color="auto"/>
                                <w:bottom w:val="none" w:sz="0" w:space="0" w:color="auto"/>
                                <w:right w:val="none" w:sz="0" w:space="0" w:color="auto"/>
                              </w:divBdr>
                              <w:divsChild>
                                <w:div w:id="1104494703">
                                  <w:marLeft w:val="0"/>
                                  <w:marRight w:val="0"/>
                                  <w:marTop w:val="0"/>
                                  <w:marBottom w:val="0"/>
                                  <w:divBdr>
                                    <w:top w:val="none" w:sz="0" w:space="0" w:color="auto"/>
                                    <w:left w:val="none" w:sz="0" w:space="0" w:color="auto"/>
                                    <w:bottom w:val="none" w:sz="0" w:space="0" w:color="auto"/>
                                    <w:right w:val="none" w:sz="0" w:space="0" w:color="auto"/>
                                  </w:divBdr>
                                  <w:divsChild>
                                    <w:div w:id="434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0147">
                  <w:marLeft w:val="0"/>
                  <w:marRight w:val="0"/>
                  <w:marTop w:val="0"/>
                  <w:marBottom w:val="0"/>
                  <w:divBdr>
                    <w:top w:val="none" w:sz="0" w:space="0" w:color="auto"/>
                    <w:left w:val="none" w:sz="0" w:space="0" w:color="auto"/>
                    <w:bottom w:val="none" w:sz="0" w:space="0" w:color="auto"/>
                    <w:right w:val="none" w:sz="0" w:space="0" w:color="auto"/>
                  </w:divBdr>
                  <w:divsChild>
                    <w:div w:id="1554776154">
                      <w:marLeft w:val="0"/>
                      <w:marRight w:val="0"/>
                      <w:marTop w:val="0"/>
                      <w:marBottom w:val="0"/>
                      <w:divBdr>
                        <w:top w:val="none" w:sz="0" w:space="0" w:color="auto"/>
                        <w:left w:val="none" w:sz="0" w:space="0" w:color="auto"/>
                        <w:bottom w:val="none" w:sz="0" w:space="0" w:color="auto"/>
                        <w:right w:val="none" w:sz="0" w:space="0" w:color="auto"/>
                      </w:divBdr>
                      <w:divsChild>
                        <w:div w:id="1906605535">
                          <w:marLeft w:val="0"/>
                          <w:marRight w:val="0"/>
                          <w:marTop w:val="0"/>
                          <w:marBottom w:val="0"/>
                          <w:divBdr>
                            <w:top w:val="none" w:sz="0" w:space="0" w:color="auto"/>
                            <w:left w:val="none" w:sz="0" w:space="0" w:color="auto"/>
                            <w:bottom w:val="none" w:sz="0" w:space="0" w:color="auto"/>
                            <w:right w:val="none" w:sz="0" w:space="0" w:color="auto"/>
                          </w:divBdr>
                        </w:div>
                        <w:div w:id="2055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9197">
          <w:marLeft w:val="0"/>
          <w:marRight w:val="0"/>
          <w:marTop w:val="510"/>
          <w:marBottom w:val="0"/>
          <w:divBdr>
            <w:top w:val="none" w:sz="0" w:space="0" w:color="auto"/>
            <w:left w:val="none" w:sz="0" w:space="0" w:color="auto"/>
            <w:bottom w:val="none" w:sz="0" w:space="0" w:color="auto"/>
            <w:right w:val="none" w:sz="0" w:space="0" w:color="auto"/>
          </w:divBdr>
          <w:divsChild>
            <w:div w:id="2073456372">
              <w:marLeft w:val="0"/>
              <w:marRight w:val="0"/>
              <w:marTop w:val="0"/>
              <w:marBottom w:val="0"/>
              <w:divBdr>
                <w:top w:val="none" w:sz="0" w:space="0" w:color="auto"/>
                <w:left w:val="none" w:sz="0" w:space="0" w:color="auto"/>
                <w:bottom w:val="none" w:sz="0" w:space="0" w:color="auto"/>
                <w:right w:val="none" w:sz="0" w:space="0" w:color="auto"/>
              </w:divBdr>
              <w:divsChild>
                <w:div w:id="918442919">
                  <w:marLeft w:val="0"/>
                  <w:marRight w:val="0"/>
                  <w:marTop w:val="0"/>
                  <w:marBottom w:val="0"/>
                  <w:divBdr>
                    <w:top w:val="none" w:sz="0" w:space="0" w:color="auto"/>
                    <w:left w:val="none" w:sz="0" w:space="0" w:color="auto"/>
                    <w:bottom w:val="none" w:sz="0" w:space="0" w:color="auto"/>
                    <w:right w:val="none" w:sz="0" w:space="0" w:color="auto"/>
                  </w:divBdr>
                  <w:divsChild>
                    <w:div w:id="30112017">
                      <w:marLeft w:val="0"/>
                      <w:marRight w:val="210"/>
                      <w:marTop w:val="0"/>
                      <w:marBottom w:val="0"/>
                      <w:divBdr>
                        <w:top w:val="none" w:sz="0" w:space="0" w:color="auto"/>
                        <w:left w:val="none" w:sz="0" w:space="0" w:color="auto"/>
                        <w:bottom w:val="none" w:sz="0" w:space="0" w:color="auto"/>
                        <w:right w:val="none" w:sz="0" w:space="0" w:color="auto"/>
                      </w:divBdr>
                    </w:div>
                    <w:div w:id="25240290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99485">
      <w:bodyDiv w:val="1"/>
      <w:marLeft w:val="0"/>
      <w:marRight w:val="0"/>
      <w:marTop w:val="0"/>
      <w:marBottom w:val="0"/>
      <w:divBdr>
        <w:top w:val="none" w:sz="0" w:space="0" w:color="auto"/>
        <w:left w:val="none" w:sz="0" w:space="0" w:color="auto"/>
        <w:bottom w:val="none" w:sz="0" w:space="0" w:color="auto"/>
        <w:right w:val="none" w:sz="0" w:space="0" w:color="auto"/>
      </w:divBdr>
      <w:divsChild>
        <w:div w:id="1073284616">
          <w:marLeft w:val="0"/>
          <w:marRight w:val="0"/>
          <w:marTop w:val="510"/>
          <w:marBottom w:val="0"/>
          <w:divBdr>
            <w:top w:val="none" w:sz="0" w:space="0" w:color="auto"/>
            <w:left w:val="none" w:sz="0" w:space="0" w:color="auto"/>
            <w:bottom w:val="none" w:sz="0" w:space="0" w:color="auto"/>
            <w:right w:val="none" w:sz="0" w:space="0" w:color="auto"/>
          </w:divBdr>
          <w:divsChild>
            <w:div w:id="211430785">
              <w:marLeft w:val="0"/>
              <w:marRight w:val="0"/>
              <w:marTop w:val="0"/>
              <w:marBottom w:val="0"/>
              <w:divBdr>
                <w:top w:val="none" w:sz="0" w:space="0" w:color="auto"/>
                <w:left w:val="none" w:sz="0" w:space="0" w:color="auto"/>
                <w:bottom w:val="none" w:sz="0" w:space="0" w:color="auto"/>
                <w:right w:val="none" w:sz="0" w:space="0" w:color="auto"/>
              </w:divBdr>
              <w:divsChild>
                <w:div w:id="1074741004">
                  <w:marLeft w:val="0"/>
                  <w:marRight w:val="0"/>
                  <w:marTop w:val="0"/>
                  <w:marBottom w:val="0"/>
                  <w:divBdr>
                    <w:top w:val="none" w:sz="0" w:space="0" w:color="auto"/>
                    <w:left w:val="none" w:sz="0" w:space="0" w:color="auto"/>
                    <w:bottom w:val="none" w:sz="0" w:space="0" w:color="auto"/>
                    <w:right w:val="none" w:sz="0" w:space="0" w:color="auto"/>
                  </w:divBdr>
                  <w:divsChild>
                    <w:div w:id="1966112542">
                      <w:marLeft w:val="0"/>
                      <w:marRight w:val="210"/>
                      <w:marTop w:val="0"/>
                      <w:marBottom w:val="0"/>
                      <w:divBdr>
                        <w:top w:val="none" w:sz="0" w:space="0" w:color="auto"/>
                        <w:left w:val="none" w:sz="0" w:space="0" w:color="auto"/>
                        <w:bottom w:val="none" w:sz="0" w:space="0" w:color="auto"/>
                        <w:right w:val="none" w:sz="0" w:space="0" w:color="auto"/>
                      </w:divBdr>
                    </w:div>
                    <w:div w:id="209095671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2056851984">
          <w:marLeft w:val="0"/>
          <w:marRight w:val="0"/>
          <w:marTop w:val="0"/>
          <w:marBottom w:val="0"/>
          <w:divBdr>
            <w:top w:val="none" w:sz="0" w:space="0" w:color="auto"/>
            <w:left w:val="none" w:sz="0" w:space="0" w:color="auto"/>
            <w:bottom w:val="none" w:sz="0" w:space="0" w:color="auto"/>
            <w:right w:val="none" w:sz="0" w:space="0" w:color="auto"/>
          </w:divBdr>
          <w:divsChild>
            <w:div w:id="415251592">
              <w:marLeft w:val="-255"/>
              <w:marRight w:val="-255"/>
              <w:marTop w:val="0"/>
              <w:marBottom w:val="0"/>
              <w:divBdr>
                <w:top w:val="none" w:sz="0" w:space="0" w:color="auto"/>
                <w:left w:val="none" w:sz="0" w:space="0" w:color="auto"/>
                <w:bottom w:val="none" w:sz="0" w:space="0" w:color="auto"/>
                <w:right w:val="none" w:sz="0" w:space="0" w:color="auto"/>
              </w:divBdr>
              <w:divsChild>
                <w:div w:id="520978385">
                  <w:marLeft w:val="0"/>
                  <w:marRight w:val="0"/>
                  <w:marTop w:val="0"/>
                  <w:marBottom w:val="0"/>
                  <w:divBdr>
                    <w:top w:val="none" w:sz="0" w:space="0" w:color="auto"/>
                    <w:left w:val="none" w:sz="0" w:space="0" w:color="auto"/>
                    <w:bottom w:val="none" w:sz="0" w:space="0" w:color="auto"/>
                    <w:right w:val="none" w:sz="0" w:space="0" w:color="auto"/>
                  </w:divBdr>
                  <w:divsChild>
                    <w:div w:id="20960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433">
              <w:marLeft w:val="0"/>
              <w:marRight w:val="0"/>
              <w:marTop w:val="30"/>
              <w:marBottom w:val="0"/>
              <w:divBdr>
                <w:top w:val="none" w:sz="0" w:space="0" w:color="auto"/>
                <w:left w:val="none" w:sz="0" w:space="0" w:color="auto"/>
                <w:bottom w:val="none" w:sz="0" w:space="0" w:color="auto"/>
                <w:right w:val="none" w:sz="0" w:space="0" w:color="auto"/>
              </w:divBdr>
              <w:divsChild>
                <w:div w:id="693385735">
                  <w:marLeft w:val="0"/>
                  <w:marRight w:val="0"/>
                  <w:marTop w:val="0"/>
                  <w:marBottom w:val="0"/>
                  <w:divBdr>
                    <w:top w:val="none" w:sz="0" w:space="0" w:color="auto"/>
                    <w:left w:val="none" w:sz="0" w:space="0" w:color="auto"/>
                    <w:bottom w:val="none" w:sz="0" w:space="0" w:color="auto"/>
                    <w:right w:val="none" w:sz="0" w:space="0" w:color="auto"/>
                  </w:divBdr>
                  <w:divsChild>
                    <w:div w:id="7025085">
                      <w:marLeft w:val="0"/>
                      <w:marRight w:val="0"/>
                      <w:marTop w:val="0"/>
                      <w:marBottom w:val="0"/>
                      <w:divBdr>
                        <w:top w:val="none" w:sz="0" w:space="0" w:color="auto"/>
                        <w:left w:val="none" w:sz="0" w:space="0" w:color="auto"/>
                        <w:bottom w:val="none" w:sz="0" w:space="0" w:color="auto"/>
                        <w:right w:val="none" w:sz="0" w:space="0" w:color="auto"/>
                      </w:divBdr>
                      <w:divsChild>
                        <w:div w:id="14819059">
                          <w:marLeft w:val="0"/>
                          <w:marRight w:val="0"/>
                          <w:marTop w:val="0"/>
                          <w:marBottom w:val="0"/>
                          <w:divBdr>
                            <w:top w:val="none" w:sz="0" w:space="0" w:color="auto"/>
                            <w:left w:val="none" w:sz="0" w:space="0" w:color="auto"/>
                            <w:bottom w:val="single" w:sz="6" w:space="0" w:color="FFFFFF"/>
                            <w:right w:val="none" w:sz="0" w:space="0" w:color="auto"/>
                          </w:divBdr>
                        </w:div>
                        <w:div w:id="243534448">
                          <w:marLeft w:val="0"/>
                          <w:marRight w:val="0"/>
                          <w:marTop w:val="0"/>
                          <w:marBottom w:val="0"/>
                          <w:divBdr>
                            <w:top w:val="none" w:sz="0" w:space="0" w:color="auto"/>
                            <w:left w:val="none" w:sz="0" w:space="0" w:color="auto"/>
                            <w:bottom w:val="single" w:sz="6" w:space="0" w:color="FFFFFF"/>
                            <w:right w:val="none" w:sz="0" w:space="0" w:color="auto"/>
                          </w:divBdr>
                        </w:div>
                        <w:div w:id="621695059">
                          <w:marLeft w:val="0"/>
                          <w:marRight w:val="0"/>
                          <w:marTop w:val="0"/>
                          <w:marBottom w:val="0"/>
                          <w:divBdr>
                            <w:top w:val="none" w:sz="0" w:space="0" w:color="auto"/>
                            <w:left w:val="none" w:sz="0" w:space="0" w:color="auto"/>
                            <w:bottom w:val="single" w:sz="6" w:space="0" w:color="FFFFFF"/>
                            <w:right w:val="none" w:sz="0" w:space="0" w:color="auto"/>
                          </w:divBdr>
                        </w:div>
                        <w:div w:id="622466860">
                          <w:marLeft w:val="0"/>
                          <w:marRight w:val="0"/>
                          <w:marTop w:val="0"/>
                          <w:marBottom w:val="0"/>
                          <w:divBdr>
                            <w:top w:val="none" w:sz="0" w:space="0" w:color="auto"/>
                            <w:left w:val="none" w:sz="0" w:space="0" w:color="auto"/>
                            <w:bottom w:val="single" w:sz="6" w:space="0" w:color="FFFFFF"/>
                            <w:right w:val="none" w:sz="0" w:space="0" w:color="auto"/>
                          </w:divBdr>
                        </w:div>
                        <w:div w:id="976448319">
                          <w:marLeft w:val="0"/>
                          <w:marRight w:val="0"/>
                          <w:marTop w:val="0"/>
                          <w:marBottom w:val="0"/>
                          <w:divBdr>
                            <w:top w:val="none" w:sz="0" w:space="0" w:color="auto"/>
                            <w:left w:val="none" w:sz="0" w:space="0" w:color="auto"/>
                            <w:bottom w:val="single" w:sz="6" w:space="0" w:color="FFFFFF"/>
                            <w:right w:val="none" w:sz="0" w:space="0" w:color="auto"/>
                          </w:divBdr>
                        </w:div>
                        <w:div w:id="1256130764">
                          <w:marLeft w:val="0"/>
                          <w:marRight w:val="0"/>
                          <w:marTop w:val="0"/>
                          <w:marBottom w:val="0"/>
                          <w:divBdr>
                            <w:top w:val="none" w:sz="0" w:space="0" w:color="auto"/>
                            <w:left w:val="none" w:sz="0" w:space="0" w:color="auto"/>
                            <w:bottom w:val="single" w:sz="6" w:space="0" w:color="FFFFFF"/>
                            <w:right w:val="none" w:sz="0" w:space="0" w:color="auto"/>
                          </w:divBdr>
                        </w:div>
                        <w:div w:id="1331517030">
                          <w:marLeft w:val="0"/>
                          <w:marRight w:val="0"/>
                          <w:marTop w:val="0"/>
                          <w:marBottom w:val="0"/>
                          <w:divBdr>
                            <w:top w:val="none" w:sz="0" w:space="0" w:color="auto"/>
                            <w:left w:val="none" w:sz="0" w:space="0" w:color="auto"/>
                            <w:bottom w:val="single" w:sz="6" w:space="0" w:color="FFFFFF"/>
                            <w:right w:val="none" w:sz="0" w:space="0" w:color="auto"/>
                          </w:divBdr>
                        </w:div>
                        <w:div w:id="1967543847">
                          <w:marLeft w:val="0"/>
                          <w:marRight w:val="0"/>
                          <w:marTop w:val="0"/>
                          <w:marBottom w:val="0"/>
                          <w:divBdr>
                            <w:top w:val="none" w:sz="0" w:space="0" w:color="auto"/>
                            <w:left w:val="none" w:sz="0" w:space="0" w:color="auto"/>
                            <w:bottom w:val="single" w:sz="6" w:space="0" w:color="FFFFFF"/>
                            <w:right w:val="none" w:sz="0" w:space="0" w:color="auto"/>
                          </w:divBdr>
                        </w:div>
                        <w:div w:id="2031762351">
                          <w:marLeft w:val="0"/>
                          <w:marRight w:val="0"/>
                          <w:marTop w:val="0"/>
                          <w:marBottom w:val="0"/>
                          <w:divBdr>
                            <w:top w:val="none" w:sz="0" w:space="0" w:color="auto"/>
                            <w:left w:val="none" w:sz="0" w:space="0" w:color="auto"/>
                            <w:bottom w:val="single" w:sz="6" w:space="0" w:color="FFFFFF"/>
                            <w:right w:val="none" w:sz="0" w:space="0" w:color="auto"/>
                          </w:divBdr>
                        </w:div>
                      </w:divsChild>
                    </w:div>
                    <w:div w:id="2104908744">
                      <w:marLeft w:val="0"/>
                      <w:marRight w:val="0"/>
                      <w:marTop w:val="0"/>
                      <w:marBottom w:val="0"/>
                      <w:divBdr>
                        <w:top w:val="none" w:sz="0" w:space="0" w:color="auto"/>
                        <w:left w:val="none" w:sz="0" w:space="0" w:color="auto"/>
                        <w:bottom w:val="none" w:sz="0" w:space="0" w:color="auto"/>
                        <w:right w:val="none" w:sz="0" w:space="0" w:color="auto"/>
                      </w:divBdr>
                      <w:divsChild>
                        <w:div w:id="1337223429">
                          <w:marLeft w:val="0"/>
                          <w:marRight w:val="0"/>
                          <w:marTop w:val="0"/>
                          <w:marBottom w:val="0"/>
                          <w:divBdr>
                            <w:top w:val="none" w:sz="0" w:space="0" w:color="auto"/>
                            <w:left w:val="none" w:sz="0" w:space="0" w:color="auto"/>
                            <w:bottom w:val="none" w:sz="0" w:space="0" w:color="auto"/>
                            <w:right w:val="none" w:sz="0" w:space="0" w:color="auto"/>
                          </w:divBdr>
                          <w:divsChild>
                            <w:div w:id="61762426">
                              <w:marLeft w:val="0"/>
                              <w:marRight w:val="0"/>
                              <w:marTop w:val="0"/>
                              <w:marBottom w:val="0"/>
                              <w:divBdr>
                                <w:top w:val="none" w:sz="0" w:space="0" w:color="auto"/>
                                <w:left w:val="none" w:sz="0" w:space="0" w:color="auto"/>
                                <w:bottom w:val="none" w:sz="0" w:space="0" w:color="auto"/>
                                <w:right w:val="none" w:sz="0" w:space="0" w:color="auto"/>
                              </w:divBdr>
                            </w:div>
                            <w:div w:id="347416211">
                              <w:marLeft w:val="0"/>
                              <w:marRight w:val="0"/>
                              <w:marTop w:val="0"/>
                              <w:marBottom w:val="0"/>
                              <w:divBdr>
                                <w:top w:val="none" w:sz="0" w:space="0" w:color="auto"/>
                                <w:left w:val="none" w:sz="0" w:space="0" w:color="auto"/>
                                <w:bottom w:val="none" w:sz="0" w:space="0" w:color="auto"/>
                                <w:right w:val="none" w:sz="0" w:space="0" w:color="auto"/>
                              </w:divBdr>
                            </w:div>
                            <w:div w:id="507912488">
                              <w:marLeft w:val="0"/>
                              <w:marRight w:val="0"/>
                              <w:marTop w:val="0"/>
                              <w:marBottom w:val="0"/>
                              <w:divBdr>
                                <w:top w:val="none" w:sz="0" w:space="0" w:color="auto"/>
                                <w:left w:val="none" w:sz="0" w:space="0" w:color="auto"/>
                                <w:bottom w:val="single" w:sz="6" w:space="0" w:color="FFFFFF"/>
                                <w:right w:val="none" w:sz="0" w:space="0" w:color="auto"/>
                              </w:divBdr>
                            </w:div>
                            <w:div w:id="1186670370">
                              <w:marLeft w:val="0"/>
                              <w:marRight w:val="0"/>
                              <w:marTop w:val="0"/>
                              <w:marBottom w:val="0"/>
                              <w:divBdr>
                                <w:top w:val="none" w:sz="0" w:space="0" w:color="auto"/>
                                <w:left w:val="none" w:sz="0" w:space="0" w:color="auto"/>
                                <w:bottom w:val="none" w:sz="0" w:space="0" w:color="auto"/>
                                <w:right w:val="none" w:sz="0" w:space="0" w:color="auto"/>
                              </w:divBdr>
                            </w:div>
                            <w:div w:id="1626160716">
                              <w:marLeft w:val="0"/>
                              <w:marRight w:val="0"/>
                              <w:marTop w:val="0"/>
                              <w:marBottom w:val="0"/>
                              <w:divBdr>
                                <w:top w:val="none" w:sz="0" w:space="0" w:color="auto"/>
                                <w:left w:val="none" w:sz="0" w:space="0" w:color="auto"/>
                                <w:bottom w:val="none" w:sz="0" w:space="0" w:color="auto"/>
                                <w:right w:val="none" w:sz="0" w:space="0" w:color="auto"/>
                              </w:divBdr>
                            </w:div>
                            <w:div w:id="1839225238">
                              <w:marLeft w:val="0"/>
                              <w:marRight w:val="0"/>
                              <w:marTop w:val="0"/>
                              <w:marBottom w:val="0"/>
                              <w:divBdr>
                                <w:top w:val="none" w:sz="0" w:space="0" w:color="auto"/>
                                <w:left w:val="none" w:sz="0" w:space="0" w:color="auto"/>
                                <w:bottom w:val="none" w:sz="0" w:space="0" w:color="auto"/>
                                <w:right w:val="none" w:sz="0" w:space="0" w:color="auto"/>
                              </w:divBdr>
                            </w:div>
                            <w:div w:id="2001469907">
                              <w:marLeft w:val="0"/>
                              <w:marRight w:val="0"/>
                              <w:marTop w:val="0"/>
                              <w:marBottom w:val="0"/>
                              <w:divBdr>
                                <w:top w:val="none" w:sz="0" w:space="0" w:color="auto"/>
                                <w:left w:val="none" w:sz="0" w:space="0" w:color="auto"/>
                                <w:bottom w:val="none" w:sz="0" w:space="0" w:color="auto"/>
                                <w:right w:val="none" w:sz="0" w:space="0" w:color="auto"/>
                              </w:divBdr>
                            </w:div>
                            <w:div w:id="2002418328">
                              <w:marLeft w:val="0"/>
                              <w:marRight w:val="0"/>
                              <w:marTop w:val="0"/>
                              <w:marBottom w:val="0"/>
                              <w:divBdr>
                                <w:top w:val="none" w:sz="0" w:space="0" w:color="auto"/>
                                <w:left w:val="none" w:sz="0" w:space="0" w:color="auto"/>
                                <w:bottom w:val="none" w:sz="0" w:space="0" w:color="auto"/>
                                <w:right w:val="none" w:sz="0" w:space="0" w:color="auto"/>
                              </w:divBdr>
                            </w:div>
                            <w:div w:id="2002812116">
                              <w:marLeft w:val="0"/>
                              <w:marRight w:val="0"/>
                              <w:marTop w:val="0"/>
                              <w:marBottom w:val="0"/>
                              <w:divBdr>
                                <w:top w:val="none" w:sz="0" w:space="0" w:color="auto"/>
                                <w:left w:val="none" w:sz="0" w:space="0" w:color="auto"/>
                                <w:bottom w:val="none" w:sz="0" w:space="0" w:color="auto"/>
                                <w:right w:val="none" w:sz="0" w:space="0" w:color="auto"/>
                              </w:divBdr>
                            </w:div>
                            <w:div w:id="2129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843">
                  <w:marLeft w:val="0"/>
                  <w:marRight w:val="0"/>
                  <w:marTop w:val="0"/>
                  <w:marBottom w:val="0"/>
                  <w:divBdr>
                    <w:top w:val="none" w:sz="0" w:space="0" w:color="auto"/>
                    <w:left w:val="none" w:sz="0" w:space="0" w:color="auto"/>
                    <w:bottom w:val="none" w:sz="0" w:space="0" w:color="auto"/>
                    <w:right w:val="none" w:sz="0" w:space="0" w:color="auto"/>
                  </w:divBdr>
                  <w:divsChild>
                    <w:div w:id="319039062">
                      <w:marLeft w:val="0"/>
                      <w:marRight w:val="0"/>
                      <w:marTop w:val="0"/>
                      <w:marBottom w:val="0"/>
                      <w:divBdr>
                        <w:top w:val="none" w:sz="0" w:space="0" w:color="auto"/>
                        <w:left w:val="none" w:sz="0" w:space="0" w:color="auto"/>
                        <w:bottom w:val="none" w:sz="0" w:space="0" w:color="auto"/>
                        <w:right w:val="none" w:sz="0" w:space="0" w:color="auto"/>
                      </w:divBdr>
                      <w:divsChild>
                        <w:div w:id="649670910">
                          <w:marLeft w:val="0"/>
                          <w:marRight w:val="0"/>
                          <w:marTop w:val="0"/>
                          <w:marBottom w:val="0"/>
                          <w:divBdr>
                            <w:top w:val="none" w:sz="0" w:space="0" w:color="auto"/>
                            <w:left w:val="none" w:sz="0" w:space="0" w:color="auto"/>
                            <w:bottom w:val="none" w:sz="0" w:space="0" w:color="auto"/>
                            <w:right w:val="none" w:sz="0" w:space="0" w:color="auto"/>
                          </w:divBdr>
                        </w:div>
                        <w:div w:id="697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175">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BA25-0981-4DF3-8FF5-F381D036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68159</Words>
  <Characters>368060</Characters>
  <Application>Microsoft Office Word</Application>
  <DocSecurity>0</DocSecurity>
  <Lines>3067</Lines>
  <Paragraphs>870</Paragraphs>
  <ScaleCrop>false</ScaleCrop>
  <Manager/>
  <Company/>
  <LinksUpToDate>false</LinksUpToDate>
  <CharactersWithSpaces>435349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2017-02-09T15:12:00Z</dcterms:created>
  <dcterms:modified xsi:type="dcterms:W3CDTF">2017-02-09T15:12:00Z</dcterms:modified>
  <cp:category/>
</cp:coreProperties>
</file>